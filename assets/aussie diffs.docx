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ustomXmlInsRangeStart w:id="0" w:author="Aussie" w:date="2012-10-16T11:09:00Z"/>
    <w:sdt>
      <w:sdtPr>
        <w:rPr>
          <w:sz w:val="12"/>
        </w:rPr>
        <w:id w:val="1368335476"/>
        <w:docPartObj>
          <w:docPartGallery w:val="Cover Pages"/>
          <w:docPartUnique/>
        </w:docPartObj>
      </w:sdtPr>
      <w:sdtEndPr>
        <w:rPr>
          <w:b/>
          <w:bCs/>
          <w:color w:val="4F81BD" w:themeColor="accent1"/>
          <w:sz w:val="26"/>
          <w:szCs w:val="26"/>
        </w:rPr>
      </w:sdtEndPr>
      <w:sdtContent>
        <w:customXmlInsRangeEnd w:id="0"/>
        <w:p w14:paraId="615ADB4A" w14:textId="77777777" w:rsidR="00164146" w:rsidRDefault="00164146">
          <w:pPr>
            <w:spacing w:after="0"/>
            <w:rPr>
              <w:ins w:id="1" w:author="Aussie" w:date="2012-10-16T11:09:00Z"/>
              <w:sz w:val="12"/>
            </w:rPr>
          </w:pPr>
        </w:p>
        <w:p w14:paraId="759B9586" w14:textId="77777777" w:rsidR="00164146" w:rsidRDefault="0032237B">
          <w:pPr>
            <w:pBdr>
              <w:left w:val="single" w:sz="24" w:space="4" w:color="8DB3E2" w:themeColor="text2" w:themeTint="66"/>
              <w:bottom w:val="single" w:sz="8" w:space="6" w:color="365F91" w:themeColor="accent1" w:themeShade="BF"/>
            </w:pBdr>
            <w:spacing w:after="60"/>
            <w:rPr>
              <w:ins w:id="2" w:author="Aussie" w:date="2012-10-16T11:09:00Z"/>
              <w:rFonts w:asciiTheme="majorHAnsi" w:eastAsiaTheme="majorEastAsia" w:hAnsiTheme="majorHAnsi" w:cstheme="majorBidi"/>
              <w:b/>
              <w:color w:val="365F91" w:themeColor="accent1" w:themeShade="BF"/>
              <w:sz w:val="48"/>
              <w:szCs w:val="48"/>
            </w:rPr>
          </w:pPr>
          <w:customXmlInsRangeStart w:id="3" w:author="Aussie" w:date="2012-10-16T11:09:00Z"/>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customXmlInsRangeEnd w:id="3"/>
              <w:ins w:id="4" w:author="Aussie" w:date="2012-10-16T11:09:00Z">
                <w:r w:rsidR="00FD45AD">
                  <w:rPr>
                    <w:rFonts w:asciiTheme="majorHAnsi" w:eastAsiaTheme="majorEastAsia" w:hAnsiTheme="majorHAnsi" w:cstheme="majorBidi"/>
                    <w:b/>
                    <w:color w:val="365F91" w:themeColor="accent1" w:themeShade="BF"/>
                    <w:sz w:val="48"/>
                    <w:szCs w:val="48"/>
                    <w:lang w:val="en-AU"/>
                  </w:rPr>
                  <w:t>PTSD Assist App Content</w:t>
                </w:r>
              </w:ins>
              <w:customXmlInsRangeStart w:id="5" w:author="Aussie" w:date="2012-10-16T11:09:00Z"/>
            </w:sdtContent>
          </w:sdt>
          <w:customXmlInsRangeEnd w:id="5"/>
        </w:p>
        <w:customXmlDelRangeStart w:id="6" w:author="Aussie" w:date="2012-10-16T11:09:00Z"/>
        <w:sdt>
          <w:sdtPr>
            <w:rPr>
              <w:sz w:val="12"/>
            </w:rPr>
            <w:id w:val="-466347912"/>
            <w:docPartObj>
              <w:docPartGallery w:val="Cover Pages"/>
              <w:docPartUnique/>
            </w:docPartObj>
          </w:sdtPr>
          <w:sdtEndPr>
            <w:rPr>
              <w:b/>
              <w:bCs/>
              <w:color w:val="4F81BD" w:themeColor="accent1"/>
              <w:sz w:val="26"/>
              <w:szCs w:val="26"/>
            </w:rPr>
          </w:sdtEndPr>
          <w:sdtContent>
            <w:customXmlDelRangeEnd w:id="6"/>
            <w:p w14:paraId="52C86584" w14:textId="77777777" w:rsidR="00164146" w:rsidRDefault="00164146">
              <w:pPr>
                <w:spacing w:after="0"/>
                <w:rPr>
                  <w:del w:id="7" w:author="Aussie" w:date="2012-10-16T11:09:00Z"/>
                  <w:sz w:val="12"/>
                </w:rPr>
              </w:pPr>
            </w:p>
            <w:p w14:paraId="6FCA4F89" w14:textId="77777777" w:rsidR="00164146" w:rsidRDefault="0032237B">
              <w:pPr>
                <w:pBdr>
                  <w:left w:val="single" w:sz="24" w:space="4" w:color="8DB3E2" w:themeColor="text2" w:themeTint="66"/>
                  <w:bottom w:val="single" w:sz="8" w:space="6" w:color="365F91" w:themeColor="accent1" w:themeShade="BF"/>
                </w:pBdr>
                <w:spacing w:after="60"/>
                <w:rPr>
                  <w:del w:id="8" w:author="Aussie" w:date="2012-10-16T11:09:00Z"/>
                  <w:rFonts w:asciiTheme="majorHAnsi" w:eastAsiaTheme="majorEastAsia" w:hAnsiTheme="majorHAnsi" w:cstheme="majorBidi"/>
                  <w:b/>
                  <w:color w:val="365F91" w:themeColor="accent1" w:themeShade="BF"/>
                  <w:sz w:val="48"/>
                  <w:szCs w:val="48"/>
                </w:rPr>
              </w:pPr>
              <w:customXmlDelRangeStart w:id="9" w:author="Aussie" w:date="2012-10-16T11:09:00Z"/>
              <w:sdt>
                <w:sdtPr>
                  <w:rPr>
                    <w:rFonts w:asciiTheme="majorHAnsi" w:eastAsiaTheme="majorEastAsia" w:hAnsiTheme="majorHAnsi" w:cstheme="majorBidi"/>
                    <w:b/>
                    <w:color w:val="365F91" w:themeColor="accent1" w:themeShade="BF"/>
                    <w:sz w:val="48"/>
                    <w:szCs w:val="48"/>
                  </w:rPr>
                  <w:alias w:val="Title"/>
                  <w:tag w:val=""/>
                  <w:id w:val="47961320"/>
                  <w:placeholder>
                    <w:docPart w:val="FF6A39E8B63DD844B1F35F185421039D"/>
                  </w:placeholder>
                  <w:dataBinding w:prefixMappings="xmlns:ns0='http://purl.org/dc/elements/1.1/' xmlns:ns1='http://schemas.openxmlformats.org/package/2006/metadata/core-properties' " w:xpath="/ns1:coreProperties[1]/ns0:title[1]" w:storeItemID="{6C3C8BC8-F283-45AE-878A-BAB7291924A1}"/>
                  <w:text/>
                </w:sdtPr>
                <w:sdtEndPr/>
                <w:sdtContent>
                  <w:customXmlDelRangeEnd w:id="9"/>
                  <w:del w:id="10" w:author="Aussie" w:date="2012-10-16T11:09:00Z">
                    <w:r w:rsidR="00164146">
                      <w:rPr>
                        <w:rFonts w:asciiTheme="majorHAnsi" w:eastAsiaTheme="majorEastAsia" w:hAnsiTheme="majorHAnsi" w:cstheme="majorBidi"/>
                        <w:b/>
                        <w:color w:val="365F91" w:themeColor="accent1" w:themeShade="BF"/>
                        <w:sz w:val="48"/>
                        <w:szCs w:val="48"/>
                      </w:rPr>
                      <w:delText>PTSD Coach App Content</w:delText>
                    </w:r>
                  </w:del>
                  <w:customXmlDelRangeStart w:id="11" w:author="Aussie" w:date="2012-10-16T11:09:00Z"/>
                </w:sdtContent>
              </w:sdt>
              <w:customXmlDelRangeEnd w:id="11"/>
            </w:p>
            <w:sdt>
              <w:sdtPr>
                <w:rPr>
                  <w:rFonts w:asciiTheme="majorHAnsi" w:hAnsiTheme="majorHAnsi"/>
                  <w:noProof/>
                  <w:color w:val="365F91" w:themeColor="accent1" w:themeShade="BF"/>
                  <w:sz w:val="36"/>
                  <w:szCs w:val="32"/>
                </w:rPr>
                <w:alias w:val="Subtitle"/>
                <w:tag w:val="Subtitle"/>
                <w:id w:val="30555238"/>
                <w:text/>
              </w:sdtPr>
              <w:sdtEndPr/>
              <w:sdtContent>
                <w:p w14:paraId="6CC4283E" w14:textId="046D4A5C" w:rsidR="00164146" w:rsidRDefault="0016414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Complete Content</w:t>
                  </w:r>
                </w:p>
              </w:sdtContent>
            </w:sdt>
            <w:p w14:paraId="4FF445B8" w14:textId="77777777" w:rsidR="00164146" w:rsidRDefault="0032237B">
              <w:pPr>
                <w:pBdr>
                  <w:left w:val="single" w:sz="24" w:space="4" w:color="D99594" w:themeColor="accent2" w:themeTint="99"/>
                </w:pBdr>
                <w:spacing w:before="120" w:after="120"/>
                <w:rPr>
                  <w:del w:id="12" w:author="Aussie" w:date="2012-10-16T11:09:00Z"/>
                  <w:rFonts w:asciiTheme="majorHAnsi" w:hAnsiTheme="majorHAnsi"/>
                  <w:noProof/>
                  <w:color w:val="000000" w:themeColor="text1"/>
                  <w:sz w:val="28"/>
                </w:rPr>
              </w:pPr>
              <w:customXmlDelRangeStart w:id="13" w:author="Aussie" w:date="2012-10-16T11:09:00Z"/>
              <w:sdt>
                <w:sdtPr>
                  <w:rPr>
                    <w:rFonts w:asciiTheme="majorHAnsi" w:hAnsiTheme="majorHAnsi"/>
                    <w:noProof/>
                    <w:color w:val="000000" w:themeColor="text1"/>
                    <w:sz w:val="28"/>
                  </w:rPr>
                  <w:alias w:val="Author"/>
                  <w:id w:val="1375429559"/>
                  <w:placeholder>
                    <w:docPart w:val="F3B01F9E38171941B15966E03D85646D"/>
                  </w:placeholder>
                  <w:dataBinding w:prefixMappings="xmlns:ns0='http://purl.org/dc/elements/1.1/' xmlns:ns1='http://schemas.openxmlformats.org/package/2006/metadata/core-properties' " w:xpath="/ns1:coreProperties[1]/ns0:creator[1]" w:storeItemID="{6C3C8BC8-F283-45AE-878A-BAB7291924A1}"/>
                  <w:text/>
                </w:sdtPr>
                <w:sdtEndPr/>
                <w:sdtContent>
                  <w:customXmlDelRangeEnd w:id="13"/>
                  <w:del w:id="14" w:author="Aussie" w:date="2012-10-16T11:09:00Z">
                    <w:r w:rsidR="00164146">
                      <w:rPr>
                        <w:rFonts w:asciiTheme="majorHAnsi" w:hAnsiTheme="majorHAnsi"/>
                        <w:noProof/>
                        <w:color w:val="000000" w:themeColor="text1"/>
                        <w:sz w:val="28"/>
                      </w:rPr>
                      <w:delText>Julia Hoffman, PsyD</w:delText>
                    </w:r>
                  </w:del>
                  <w:customXmlDelRangeStart w:id="15" w:author="Aussie" w:date="2012-10-16T11:09:00Z"/>
                </w:sdtContent>
              </w:sdt>
              <w:customXmlDelRangeEnd w:id="15"/>
            </w:p>
            <w:p w14:paraId="3C48C863" w14:textId="7ABD6C65" w:rsidR="00164146" w:rsidRDefault="0032237B">
              <w:pPr>
                <w:pBdr>
                  <w:left w:val="single" w:sz="24" w:space="4" w:color="D99594" w:themeColor="accent2" w:themeTint="99"/>
                </w:pBdr>
                <w:spacing w:before="120" w:after="120"/>
                <w:rPr>
                  <w:ins w:id="16" w:author="Aussie" w:date="2012-10-16T11:09:00Z"/>
                  <w:rFonts w:asciiTheme="majorHAnsi" w:hAnsiTheme="majorHAnsi"/>
                  <w:noProof/>
                  <w:color w:val="000000" w:themeColor="text1"/>
                  <w:sz w:val="28"/>
                </w:rPr>
              </w:pPr>
              <w:customXmlInsRangeStart w:id="17" w:author="Aussie" w:date="2012-10-16T11:09:00Z"/>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customXmlInsRangeEnd w:id="17"/>
                  <w:ins w:id="18" w:author="Aussie" w:date="2012-10-16T11:09:00Z">
                    <w:r w:rsidR="00A80695">
                      <w:rPr>
                        <w:rFonts w:asciiTheme="majorHAnsi" w:hAnsiTheme="majorHAnsi"/>
                        <w:noProof/>
                        <w:color w:val="000000" w:themeColor="text1"/>
                        <w:sz w:val="28"/>
                        <w:lang w:val="en-AU"/>
                      </w:rPr>
                      <w:t>Julia Hoffman, PsyD;Adapted for Autralian Audiences by the Australian Centre for Posttraumatic Mental Health</w:t>
                    </w:r>
                  </w:ins>
                  <w:customXmlInsRangeStart w:id="19" w:author="Aussie" w:date="2012-10-16T11:09:00Z"/>
                </w:sdtContent>
              </w:sdt>
              <w:customXmlInsRangeEnd w:id="19"/>
            </w:p>
            <w:p w14:paraId="4F3C4D2A" w14:textId="77777777" w:rsidR="00164146" w:rsidRDefault="00164146">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PLEASE DO NOT DISTRIBUTE.</w:t>
              </w:r>
            </w:p>
            <w:customXmlDelRangeStart w:id="20" w:author="Aussie" w:date="2012-10-16T11:09:00Z"/>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customXmlDelRangeEnd w:id="20"/>
                <w:p w14:paraId="57691DDF" w14:textId="334DD6FF" w:rsidR="00164146" w:rsidRDefault="00B071E2">
                  <w:pPr>
                    <w:rPr>
                      <w:rPrChange w:id="21" w:author="Aussie" w:date="2012-10-16T11:09:00Z">
                        <w:rPr>
                          <w:rFonts w:asciiTheme="majorHAnsi" w:hAnsiTheme="majorHAnsi"/>
                          <w:color w:val="000000" w:themeColor="text1"/>
                          <w:sz w:val="28"/>
                        </w:rPr>
                      </w:rPrChange>
                    </w:rPr>
                    <w:pPrChange w:id="22" w:author="Aussie" w:date="2012-10-16T11:09:00Z">
                      <w:pPr>
                        <w:pBdr>
                          <w:left w:val="single" w:sz="24" w:space="4" w:color="8DB3E2" w:themeColor="text2" w:themeTint="66"/>
                        </w:pBdr>
                        <w:contextualSpacing/>
                      </w:pPr>
                    </w:pPrChange>
                  </w:pPr>
                  <w:r>
                    <w:rPr>
                      <w:rFonts w:asciiTheme="majorHAnsi" w:hAnsiTheme="majorHAnsi"/>
                      <w:color w:val="000000" w:themeColor="text1"/>
                      <w:sz w:val="28"/>
                    </w:rPr>
                    <w:t>This mobile application was developed by the US Department of Veterans Affairs</w:t>
                  </w:r>
                  <w:ins w:id="23" w:author="Aussie" w:date="2012-10-16T11:09:00Z">
                    <w:r>
                      <w:rPr>
                        <w:rFonts w:asciiTheme="majorHAnsi" w:hAnsiTheme="majorHAnsi"/>
                        <w:color w:val="000000" w:themeColor="text1"/>
                        <w:sz w:val="28"/>
                      </w:rPr>
                      <w:t>,</w:t>
                    </w:r>
                  </w:ins>
                  <w:r>
                    <w:rPr>
                      <w:rFonts w:asciiTheme="majorHAnsi" w:hAnsiTheme="majorHAnsi"/>
                      <w:color w:val="000000" w:themeColor="text1"/>
                      <w:sz w:val="28"/>
                    </w:rPr>
                    <w:t xml:space="preserve"> and the US Department of Defense.  </w:t>
                  </w:r>
                  <w:ins w:id="24" w:author="Aussie" w:date="2012-10-16T11:09:00Z">
                    <w:r>
                      <w:rPr>
                        <w:rFonts w:asciiTheme="majorHAnsi" w:hAnsiTheme="majorHAnsi"/>
                        <w:color w:val="000000" w:themeColor="text1"/>
                        <w:sz w:val="28"/>
                      </w:rPr>
                      <w:t xml:space="preserve">The Australian adaptation was developed by, the Australian Department of Veterans Affairs, the Department of Defence and the Australian Centre for Posttraumatic Mental Health.  </w:t>
                    </w:r>
                  </w:ins>
                  <w:r>
                    <w:rPr>
                      <w:rFonts w:asciiTheme="majorHAnsi" w:hAnsiTheme="majorHAnsi"/>
                      <w:color w:val="000000" w:themeColor="text1"/>
                      <w:sz w:val="28"/>
                    </w:rPr>
                    <w:t>Please do not distribute this content without the consent of the project teams</w:t>
                  </w:r>
                  <w:del w:id="25" w:author="Aussie" w:date="2012-10-16T11:09:00Z">
                    <w:r w:rsidR="00F55966">
                      <w:rPr>
                        <w:rFonts w:asciiTheme="majorHAnsi" w:hAnsiTheme="majorHAnsi"/>
                        <w:color w:val="000000" w:themeColor="text1"/>
                        <w:sz w:val="28"/>
                      </w:rPr>
                      <w:delText>.</w:delText>
                    </w:r>
                  </w:del>
                </w:p>
                <w:customXmlDelRangeStart w:id="26" w:author="Aussie" w:date="2012-10-16T11:09:00Z"/>
              </w:sdtContent>
            </w:sdt>
            <w:customXmlDelRangeEnd w:id="26"/>
            <w:p w14:paraId="4C3DCE1A" w14:textId="77777777" w:rsidR="00164146" w:rsidRDefault="00164146">
              <w:pPr>
                <w:rPr>
                  <w:del w:id="27" w:author="Aussie" w:date="2012-10-16T11:09:00Z"/>
                </w:rPr>
              </w:pPr>
              <w:ins w:id="28" w:author="Aussie" w:date="2012-10-16T11:09:00Z">
                <w:r>
                  <w:rPr>
                    <w:b/>
                    <w:bCs/>
                    <w:color w:val="4F81BD" w:themeColor="accent1"/>
                    <w:sz w:val="26"/>
                    <w:szCs w:val="26"/>
                  </w:rPr>
                  <w:br w:type="page"/>
                </w:r>
              </w:ins>
            </w:p>
            <w:p w14:paraId="72C202F7" w14:textId="77777777" w:rsidR="00164146" w:rsidRDefault="00164146">
              <w:pPr>
                <w:rPr>
                  <w:del w:id="29" w:author="Aussie" w:date="2012-10-16T11:09:00Z"/>
                  <w:rFonts w:asciiTheme="majorHAnsi" w:eastAsiaTheme="majorEastAsia" w:hAnsiTheme="majorHAnsi" w:cstheme="majorBidi"/>
                  <w:b/>
                  <w:bCs/>
                  <w:color w:val="4F81BD" w:themeColor="accent1"/>
                  <w:sz w:val="26"/>
                  <w:szCs w:val="26"/>
                </w:rPr>
              </w:pPr>
              <w:del w:id="30" w:author="Aussie" w:date="2012-10-16T11:09:00Z">
                <w:r>
                  <w:rPr>
                    <w:b/>
                    <w:bCs/>
                    <w:color w:val="4F81BD" w:themeColor="accent1"/>
                    <w:sz w:val="26"/>
                    <w:szCs w:val="26"/>
                  </w:rPr>
                  <w:br w:type="page"/>
                </w:r>
              </w:del>
            </w:p>
            <w:customXmlDelRangeStart w:id="31" w:author="Aussie" w:date="2012-10-16T11:09:00Z"/>
          </w:sdtContent>
        </w:sdt>
        <w:customXmlDelRangeEnd w:id="31"/>
        <w:p w14:paraId="76ABD724" w14:textId="1B71AB36" w:rsidR="00164146" w:rsidRDefault="0032237B">
          <w:pPr>
            <w:rPr>
              <w:ins w:id="32" w:author="Aussie" w:date="2012-10-16T11:09:00Z"/>
              <w:rFonts w:asciiTheme="majorHAnsi" w:eastAsiaTheme="majorEastAsia" w:hAnsiTheme="majorHAnsi" w:cstheme="majorBidi"/>
              <w:b/>
              <w:bCs/>
              <w:color w:val="4F81BD" w:themeColor="accent1"/>
              <w:sz w:val="26"/>
              <w:szCs w:val="26"/>
            </w:rPr>
          </w:pPr>
        </w:p>
        <w:customXmlInsRangeStart w:id="33" w:author="Aussie" w:date="2012-10-16T11:09:00Z"/>
      </w:sdtContent>
    </w:sdt>
    <w:customXmlInsRangeEnd w:id="33"/>
    <w:p w14:paraId="396965D5" w14:textId="17F8C175" w:rsidR="00A03EF7" w:rsidRDefault="0039251C" w:rsidP="0039251C">
      <w:pPr>
        <w:pStyle w:val="Title"/>
      </w:pPr>
      <w:r>
        <w:t xml:space="preserve">Complete </w:t>
      </w:r>
      <w:r w:rsidR="00B42179">
        <w:t xml:space="preserve">PTSD </w:t>
      </w:r>
      <w:del w:id="34" w:author="Aussie" w:date="2012-10-16T11:09:00Z">
        <w:r w:rsidR="005C36E4">
          <w:delText>Coach</w:delText>
        </w:r>
      </w:del>
      <w:ins w:id="35" w:author="Aussie" w:date="2012-10-16T11:09:00Z">
        <w:r w:rsidR="00B42179">
          <w:t>Assist</w:t>
        </w:r>
      </w:ins>
      <w:r>
        <w:t xml:space="preserve"> Content for Review</w:t>
      </w:r>
    </w:p>
    <w:p w14:paraId="1B7469A2" w14:textId="77777777" w:rsidR="00F55966" w:rsidRDefault="00BF2868">
      <w:pPr>
        <w:pStyle w:val="TOC1"/>
        <w:tabs>
          <w:tab w:val="right" w:leader="dot" w:pos="10790"/>
        </w:tabs>
        <w:rPr>
          <w:noProof/>
          <w:sz w:val="24"/>
          <w:szCs w:val="24"/>
          <w:lang w:eastAsia="ja-JP"/>
        </w:rPr>
      </w:pPr>
      <w:r>
        <w:rPr>
          <w:rFonts w:eastAsiaTheme="minorHAnsi"/>
        </w:rPr>
        <w:fldChar w:fldCharType="begin"/>
      </w:r>
      <w:r w:rsidR="002D16D9">
        <w:instrText xml:space="preserve"> TOC \o "1-4" \h \z \u </w:instrText>
      </w:r>
      <w:r>
        <w:rPr>
          <w:rFonts w:eastAsiaTheme="minorHAnsi"/>
        </w:rPr>
        <w:fldChar w:fldCharType="separate"/>
      </w:r>
      <w:r w:rsidR="00F55966">
        <w:rPr>
          <w:noProof/>
        </w:rPr>
        <w:t>First Launch</w:t>
      </w:r>
      <w:r w:rsidR="00F55966">
        <w:rPr>
          <w:noProof/>
        </w:rPr>
        <w:tab/>
      </w:r>
      <w:r>
        <w:rPr>
          <w:noProof/>
        </w:rPr>
        <w:fldChar w:fldCharType="begin"/>
      </w:r>
      <w:r w:rsidR="00F55966">
        <w:rPr>
          <w:noProof/>
        </w:rPr>
        <w:instrText xml:space="preserve"> PAGEREF _Toc196805499 \h </w:instrText>
      </w:r>
      <w:r>
        <w:rPr>
          <w:noProof/>
        </w:rPr>
      </w:r>
      <w:r>
        <w:rPr>
          <w:noProof/>
        </w:rPr>
        <w:fldChar w:fldCharType="separate"/>
      </w:r>
      <w:r w:rsidR="00735CA1">
        <w:rPr>
          <w:noProof/>
        </w:rPr>
        <w:t>4</w:t>
      </w:r>
      <w:r>
        <w:rPr>
          <w:noProof/>
        </w:rPr>
        <w:fldChar w:fldCharType="end"/>
      </w:r>
    </w:p>
    <w:p w14:paraId="5C0529BE" w14:textId="77777777" w:rsidR="00F55966" w:rsidRDefault="00F55966">
      <w:pPr>
        <w:pStyle w:val="TOC1"/>
        <w:tabs>
          <w:tab w:val="right" w:leader="dot" w:pos="10790"/>
        </w:tabs>
        <w:rPr>
          <w:noProof/>
          <w:sz w:val="24"/>
          <w:szCs w:val="24"/>
          <w:lang w:eastAsia="ja-JP"/>
        </w:rPr>
      </w:pPr>
      <w:r>
        <w:rPr>
          <w:noProof/>
        </w:rPr>
        <w:t>Home Screen</w:t>
      </w:r>
      <w:r>
        <w:rPr>
          <w:noProof/>
        </w:rPr>
        <w:tab/>
      </w:r>
      <w:r w:rsidR="00BF2868">
        <w:rPr>
          <w:noProof/>
        </w:rPr>
        <w:fldChar w:fldCharType="begin"/>
      </w:r>
      <w:r>
        <w:rPr>
          <w:noProof/>
        </w:rPr>
        <w:instrText xml:space="preserve"> PAGEREF _Toc196805500 \h </w:instrText>
      </w:r>
      <w:r w:rsidR="00BF2868">
        <w:rPr>
          <w:noProof/>
        </w:rPr>
      </w:r>
      <w:r w:rsidR="00BF2868">
        <w:rPr>
          <w:noProof/>
        </w:rPr>
        <w:fldChar w:fldCharType="separate"/>
      </w:r>
      <w:r w:rsidR="00735CA1">
        <w:rPr>
          <w:noProof/>
        </w:rPr>
        <w:t>4</w:t>
      </w:r>
      <w:r w:rsidR="00BF2868">
        <w:rPr>
          <w:noProof/>
        </w:rPr>
        <w:fldChar w:fldCharType="end"/>
      </w:r>
    </w:p>
    <w:p w14:paraId="4D1F3936" w14:textId="77777777" w:rsidR="00F55966" w:rsidRDefault="00F55966">
      <w:pPr>
        <w:pStyle w:val="TOC1"/>
        <w:tabs>
          <w:tab w:val="right" w:leader="dot" w:pos="10790"/>
        </w:tabs>
        <w:rPr>
          <w:noProof/>
          <w:sz w:val="24"/>
          <w:szCs w:val="24"/>
          <w:lang w:eastAsia="ja-JP"/>
        </w:rPr>
      </w:pPr>
      <w:r>
        <w:rPr>
          <w:noProof/>
        </w:rPr>
        <w:t>Learn About PTSD</w:t>
      </w:r>
      <w:r>
        <w:rPr>
          <w:noProof/>
        </w:rPr>
        <w:tab/>
      </w:r>
      <w:r w:rsidR="00BF2868">
        <w:rPr>
          <w:noProof/>
        </w:rPr>
        <w:fldChar w:fldCharType="begin"/>
      </w:r>
      <w:r>
        <w:rPr>
          <w:noProof/>
        </w:rPr>
        <w:instrText xml:space="preserve"> PAGEREF _Toc196805501 \h </w:instrText>
      </w:r>
      <w:r w:rsidR="00BF2868">
        <w:rPr>
          <w:noProof/>
        </w:rPr>
      </w:r>
      <w:r w:rsidR="00BF2868">
        <w:rPr>
          <w:noProof/>
        </w:rPr>
        <w:fldChar w:fldCharType="separate"/>
      </w:r>
      <w:r w:rsidR="00735CA1">
        <w:rPr>
          <w:noProof/>
        </w:rPr>
        <w:t>4</w:t>
      </w:r>
      <w:r w:rsidR="00BF2868">
        <w:rPr>
          <w:noProof/>
        </w:rPr>
        <w:fldChar w:fldCharType="end"/>
      </w:r>
    </w:p>
    <w:p w14:paraId="41E2A8A1" w14:textId="77777777" w:rsidR="00F55966" w:rsidRDefault="00F55966">
      <w:pPr>
        <w:pStyle w:val="TOC2"/>
        <w:tabs>
          <w:tab w:val="right" w:leader="dot" w:pos="10790"/>
        </w:tabs>
        <w:rPr>
          <w:noProof/>
          <w:sz w:val="24"/>
          <w:szCs w:val="24"/>
          <w:lang w:eastAsia="ja-JP"/>
        </w:rPr>
      </w:pPr>
      <w:r>
        <w:rPr>
          <w:noProof/>
        </w:rPr>
        <w:t>Learn about PTSD</w:t>
      </w:r>
      <w:r>
        <w:rPr>
          <w:noProof/>
        </w:rPr>
        <w:tab/>
      </w:r>
      <w:r w:rsidR="00BF2868">
        <w:rPr>
          <w:noProof/>
        </w:rPr>
        <w:fldChar w:fldCharType="begin"/>
      </w:r>
      <w:r>
        <w:rPr>
          <w:noProof/>
        </w:rPr>
        <w:instrText xml:space="preserve"> PAGEREF _Toc196805502 \h </w:instrText>
      </w:r>
      <w:r w:rsidR="00BF2868">
        <w:rPr>
          <w:noProof/>
        </w:rPr>
      </w:r>
      <w:r w:rsidR="00BF2868">
        <w:rPr>
          <w:noProof/>
        </w:rPr>
        <w:fldChar w:fldCharType="separate"/>
      </w:r>
      <w:r w:rsidR="00735CA1">
        <w:rPr>
          <w:noProof/>
        </w:rPr>
        <w:t>4</w:t>
      </w:r>
      <w:r w:rsidR="00BF2868">
        <w:rPr>
          <w:noProof/>
        </w:rPr>
        <w:fldChar w:fldCharType="end"/>
      </w:r>
    </w:p>
    <w:p w14:paraId="2F6C046D" w14:textId="77777777" w:rsidR="00F55966" w:rsidRDefault="00F55966">
      <w:pPr>
        <w:pStyle w:val="TOC2"/>
        <w:tabs>
          <w:tab w:val="right" w:leader="dot" w:pos="10790"/>
        </w:tabs>
        <w:rPr>
          <w:noProof/>
          <w:sz w:val="24"/>
          <w:szCs w:val="24"/>
          <w:lang w:eastAsia="ja-JP"/>
        </w:rPr>
      </w:pPr>
      <w:r>
        <w:rPr>
          <w:noProof/>
        </w:rPr>
        <w:t>Learn about Professional Care</w:t>
      </w:r>
      <w:r>
        <w:rPr>
          <w:noProof/>
        </w:rPr>
        <w:tab/>
      </w:r>
      <w:r w:rsidR="00BF2868">
        <w:rPr>
          <w:noProof/>
        </w:rPr>
        <w:fldChar w:fldCharType="begin"/>
      </w:r>
      <w:r>
        <w:rPr>
          <w:noProof/>
        </w:rPr>
        <w:instrText xml:space="preserve"> PAGEREF _Toc196805503 \h </w:instrText>
      </w:r>
      <w:r w:rsidR="00BF2868">
        <w:rPr>
          <w:noProof/>
        </w:rPr>
      </w:r>
      <w:r w:rsidR="00BF2868">
        <w:rPr>
          <w:noProof/>
        </w:rPr>
        <w:fldChar w:fldCharType="separate"/>
      </w:r>
      <w:r w:rsidR="00735CA1">
        <w:rPr>
          <w:noProof/>
        </w:rPr>
        <w:t>6</w:t>
      </w:r>
      <w:r w:rsidR="00BF2868">
        <w:rPr>
          <w:noProof/>
        </w:rPr>
        <w:fldChar w:fldCharType="end"/>
      </w:r>
    </w:p>
    <w:p w14:paraId="5DF29E91" w14:textId="77777777" w:rsidR="00F55966" w:rsidRDefault="00F55966">
      <w:pPr>
        <w:pStyle w:val="TOC1"/>
        <w:tabs>
          <w:tab w:val="right" w:leader="dot" w:pos="10790"/>
        </w:tabs>
        <w:rPr>
          <w:noProof/>
          <w:sz w:val="24"/>
          <w:szCs w:val="24"/>
          <w:lang w:eastAsia="ja-JP"/>
        </w:rPr>
      </w:pPr>
      <w:r>
        <w:rPr>
          <w:noProof/>
        </w:rPr>
        <w:t>Self-Assessment</w:t>
      </w:r>
      <w:r>
        <w:rPr>
          <w:noProof/>
        </w:rPr>
        <w:tab/>
      </w:r>
      <w:r w:rsidR="00BF2868">
        <w:rPr>
          <w:noProof/>
        </w:rPr>
        <w:fldChar w:fldCharType="begin"/>
      </w:r>
      <w:r>
        <w:rPr>
          <w:noProof/>
        </w:rPr>
        <w:instrText xml:space="preserve"> PAGEREF _Toc196805504 \h </w:instrText>
      </w:r>
      <w:r w:rsidR="00BF2868">
        <w:rPr>
          <w:noProof/>
        </w:rPr>
      </w:r>
      <w:r w:rsidR="00BF2868">
        <w:rPr>
          <w:noProof/>
        </w:rPr>
        <w:fldChar w:fldCharType="separate"/>
      </w:r>
      <w:r w:rsidR="00735CA1">
        <w:rPr>
          <w:noProof/>
        </w:rPr>
        <w:t>11</w:t>
      </w:r>
      <w:r w:rsidR="00BF2868">
        <w:rPr>
          <w:noProof/>
        </w:rPr>
        <w:fldChar w:fldCharType="end"/>
      </w:r>
    </w:p>
    <w:p w14:paraId="3FB9F9C4" w14:textId="77777777" w:rsidR="00F55966" w:rsidRDefault="00F55966">
      <w:pPr>
        <w:pStyle w:val="TOC4"/>
        <w:tabs>
          <w:tab w:val="right" w:leader="dot" w:pos="10790"/>
        </w:tabs>
        <w:rPr>
          <w:noProof/>
          <w:sz w:val="24"/>
          <w:szCs w:val="24"/>
          <w:lang w:eastAsia="ja-JP"/>
        </w:rPr>
      </w:pPr>
      <w:r>
        <w:rPr>
          <w:noProof/>
        </w:rPr>
        <w:t>PCL Instructions Page Help Text</w:t>
      </w:r>
      <w:r>
        <w:rPr>
          <w:noProof/>
        </w:rPr>
        <w:tab/>
      </w:r>
      <w:r w:rsidR="00BF2868">
        <w:rPr>
          <w:noProof/>
        </w:rPr>
        <w:fldChar w:fldCharType="begin"/>
      </w:r>
      <w:r>
        <w:rPr>
          <w:noProof/>
        </w:rPr>
        <w:instrText xml:space="preserve"> PAGEREF _Toc196805505 \h </w:instrText>
      </w:r>
      <w:r w:rsidR="00BF2868">
        <w:rPr>
          <w:noProof/>
        </w:rPr>
      </w:r>
      <w:r w:rsidR="00BF2868">
        <w:rPr>
          <w:noProof/>
        </w:rPr>
        <w:fldChar w:fldCharType="separate"/>
      </w:r>
      <w:r w:rsidR="00735CA1">
        <w:rPr>
          <w:noProof/>
        </w:rPr>
        <w:t>11</w:t>
      </w:r>
      <w:r w:rsidR="00BF2868">
        <w:rPr>
          <w:noProof/>
        </w:rPr>
        <w:fldChar w:fldCharType="end"/>
      </w:r>
    </w:p>
    <w:p w14:paraId="5CAFACEB" w14:textId="77777777" w:rsidR="00F55966" w:rsidRDefault="00F55966">
      <w:pPr>
        <w:pStyle w:val="TOC2"/>
        <w:tabs>
          <w:tab w:val="right" w:leader="dot" w:pos="10790"/>
        </w:tabs>
        <w:rPr>
          <w:noProof/>
          <w:sz w:val="24"/>
          <w:szCs w:val="24"/>
          <w:lang w:eastAsia="ja-JP"/>
        </w:rPr>
      </w:pPr>
      <w:r>
        <w:rPr>
          <w:noProof/>
        </w:rPr>
        <w:t>PCL Feedback</w:t>
      </w:r>
      <w:r>
        <w:rPr>
          <w:noProof/>
        </w:rPr>
        <w:tab/>
      </w:r>
      <w:r w:rsidR="00BF2868">
        <w:rPr>
          <w:noProof/>
        </w:rPr>
        <w:fldChar w:fldCharType="begin"/>
      </w:r>
      <w:r>
        <w:rPr>
          <w:noProof/>
        </w:rPr>
        <w:instrText xml:space="preserve"> PAGEREF _Toc196805506 \h </w:instrText>
      </w:r>
      <w:r w:rsidR="00BF2868">
        <w:rPr>
          <w:noProof/>
        </w:rPr>
      </w:r>
      <w:r w:rsidR="00BF2868">
        <w:rPr>
          <w:noProof/>
        </w:rPr>
        <w:fldChar w:fldCharType="separate"/>
      </w:r>
      <w:r w:rsidR="00735CA1">
        <w:rPr>
          <w:noProof/>
        </w:rPr>
        <w:t>11</w:t>
      </w:r>
      <w:r w:rsidR="00BF2868">
        <w:rPr>
          <w:noProof/>
        </w:rPr>
        <w:fldChar w:fldCharType="end"/>
      </w:r>
    </w:p>
    <w:p w14:paraId="5A898F9B" w14:textId="77777777" w:rsidR="00F55966" w:rsidRDefault="00F55966">
      <w:pPr>
        <w:pStyle w:val="TOC4"/>
        <w:tabs>
          <w:tab w:val="right" w:leader="dot" w:pos="10790"/>
        </w:tabs>
        <w:rPr>
          <w:noProof/>
          <w:sz w:val="24"/>
          <w:szCs w:val="24"/>
          <w:lang w:eastAsia="ja-JP"/>
        </w:rPr>
      </w:pPr>
      <w:r>
        <w:rPr>
          <w:noProof/>
        </w:rPr>
        <w:t>PCL Feedback Help Text</w:t>
      </w:r>
      <w:r>
        <w:rPr>
          <w:noProof/>
        </w:rPr>
        <w:tab/>
      </w:r>
      <w:r w:rsidR="00BF2868">
        <w:rPr>
          <w:noProof/>
        </w:rPr>
        <w:fldChar w:fldCharType="begin"/>
      </w:r>
      <w:r>
        <w:rPr>
          <w:noProof/>
        </w:rPr>
        <w:instrText xml:space="preserve"> PAGEREF _Toc196805507 \h </w:instrText>
      </w:r>
      <w:r w:rsidR="00BF2868">
        <w:rPr>
          <w:noProof/>
        </w:rPr>
      </w:r>
      <w:r w:rsidR="00BF2868">
        <w:rPr>
          <w:noProof/>
        </w:rPr>
        <w:fldChar w:fldCharType="separate"/>
      </w:r>
      <w:r w:rsidR="00735CA1">
        <w:rPr>
          <w:noProof/>
        </w:rPr>
        <w:t>18</w:t>
      </w:r>
      <w:r w:rsidR="00BF2868">
        <w:rPr>
          <w:noProof/>
        </w:rPr>
        <w:fldChar w:fldCharType="end"/>
      </w:r>
    </w:p>
    <w:p w14:paraId="6A571E26" w14:textId="77777777" w:rsidR="00F55966" w:rsidRDefault="00F55966">
      <w:pPr>
        <w:pStyle w:val="TOC3"/>
        <w:tabs>
          <w:tab w:val="right" w:leader="dot" w:pos="10790"/>
        </w:tabs>
        <w:rPr>
          <w:noProof/>
          <w:sz w:val="24"/>
          <w:szCs w:val="24"/>
          <w:lang w:eastAsia="ja-JP"/>
        </w:rPr>
      </w:pPr>
      <w:r>
        <w:rPr>
          <w:noProof/>
        </w:rPr>
        <w:t>If a Person Has Never Taken PCL and Selects See History</w:t>
      </w:r>
      <w:r>
        <w:rPr>
          <w:noProof/>
        </w:rPr>
        <w:tab/>
      </w:r>
      <w:r w:rsidR="00BF2868">
        <w:rPr>
          <w:noProof/>
        </w:rPr>
        <w:fldChar w:fldCharType="begin"/>
      </w:r>
      <w:r>
        <w:rPr>
          <w:noProof/>
        </w:rPr>
        <w:instrText xml:space="preserve"> PAGEREF _Toc196805508 \h </w:instrText>
      </w:r>
      <w:r w:rsidR="00BF2868">
        <w:rPr>
          <w:noProof/>
        </w:rPr>
      </w:r>
      <w:r w:rsidR="00BF2868">
        <w:rPr>
          <w:noProof/>
        </w:rPr>
        <w:fldChar w:fldCharType="separate"/>
      </w:r>
      <w:r w:rsidR="00735CA1">
        <w:rPr>
          <w:noProof/>
        </w:rPr>
        <w:t>18</w:t>
      </w:r>
      <w:r w:rsidR="00BF2868">
        <w:rPr>
          <w:noProof/>
        </w:rPr>
        <w:fldChar w:fldCharType="end"/>
      </w:r>
    </w:p>
    <w:p w14:paraId="2B2C86C6" w14:textId="77777777" w:rsidR="00F55966" w:rsidRDefault="00F55966">
      <w:pPr>
        <w:pStyle w:val="TOC4"/>
        <w:tabs>
          <w:tab w:val="right" w:leader="dot" w:pos="10790"/>
        </w:tabs>
        <w:rPr>
          <w:noProof/>
          <w:sz w:val="24"/>
          <w:szCs w:val="24"/>
          <w:lang w:eastAsia="ja-JP"/>
        </w:rPr>
      </w:pPr>
      <w:r>
        <w:rPr>
          <w:noProof/>
        </w:rPr>
        <w:t>PCL Graph Help Text</w:t>
      </w:r>
      <w:r>
        <w:rPr>
          <w:noProof/>
        </w:rPr>
        <w:tab/>
      </w:r>
      <w:r w:rsidR="00BF2868">
        <w:rPr>
          <w:noProof/>
        </w:rPr>
        <w:fldChar w:fldCharType="begin"/>
      </w:r>
      <w:r>
        <w:rPr>
          <w:noProof/>
        </w:rPr>
        <w:instrText xml:space="preserve"> PAGEREF _Toc196805509 \h </w:instrText>
      </w:r>
      <w:r w:rsidR="00BF2868">
        <w:rPr>
          <w:noProof/>
        </w:rPr>
      </w:r>
      <w:r w:rsidR="00BF2868">
        <w:rPr>
          <w:noProof/>
        </w:rPr>
        <w:fldChar w:fldCharType="separate"/>
      </w:r>
      <w:r w:rsidR="00735CA1">
        <w:rPr>
          <w:noProof/>
        </w:rPr>
        <w:t>18</w:t>
      </w:r>
      <w:r w:rsidR="00BF2868">
        <w:rPr>
          <w:noProof/>
        </w:rPr>
        <w:fldChar w:fldCharType="end"/>
      </w:r>
    </w:p>
    <w:p w14:paraId="663B3424" w14:textId="3D226591" w:rsidR="00F55966" w:rsidRDefault="00F55966">
      <w:pPr>
        <w:pStyle w:val="TOC2"/>
        <w:tabs>
          <w:tab w:val="right" w:leader="dot" w:pos="10790"/>
        </w:tabs>
        <w:rPr>
          <w:noProof/>
          <w:sz w:val="24"/>
          <w:szCs w:val="24"/>
          <w:lang w:eastAsia="ja-JP"/>
        </w:rPr>
      </w:pPr>
      <w:r>
        <w:rPr>
          <w:noProof/>
        </w:rPr>
        <w:t>Scheduling PCL</w:t>
      </w:r>
      <w:r>
        <w:rPr>
          <w:noProof/>
        </w:rPr>
        <w:tab/>
      </w:r>
      <w:r w:rsidR="00BF2868">
        <w:rPr>
          <w:noProof/>
        </w:rPr>
        <w:fldChar w:fldCharType="begin"/>
      </w:r>
      <w:r>
        <w:rPr>
          <w:noProof/>
        </w:rPr>
        <w:instrText xml:space="preserve"> PAGEREF _Toc196805510 \h </w:instrText>
      </w:r>
      <w:r w:rsidR="00BF2868">
        <w:rPr>
          <w:noProof/>
        </w:rPr>
      </w:r>
      <w:r w:rsidR="00BF2868">
        <w:rPr>
          <w:noProof/>
        </w:rPr>
        <w:fldChar w:fldCharType="separate"/>
      </w:r>
      <w:del w:id="36" w:author="Aussie" w:date="2012-10-16T11:09:00Z">
        <w:r>
          <w:rPr>
            <w:noProof/>
          </w:rPr>
          <w:delText>18</w:delText>
        </w:r>
      </w:del>
      <w:ins w:id="37" w:author="Aussie" w:date="2012-10-16T11:09:00Z">
        <w:r w:rsidR="00735CA1">
          <w:rPr>
            <w:noProof/>
          </w:rPr>
          <w:t>19</w:t>
        </w:r>
      </w:ins>
      <w:r w:rsidR="00BF2868">
        <w:rPr>
          <w:noProof/>
        </w:rPr>
        <w:fldChar w:fldCharType="end"/>
      </w:r>
    </w:p>
    <w:p w14:paraId="084C3D98" w14:textId="6B9F5120" w:rsidR="00F55966" w:rsidRDefault="00F55966">
      <w:pPr>
        <w:pStyle w:val="TOC2"/>
        <w:tabs>
          <w:tab w:val="right" w:leader="dot" w:pos="10790"/>
        </w:tabs>
        <w:rPr>
          <w:noProof/>
          <w:sz w:val="24"/>
          <w:szCs w:val="24"/>
          <w:lang w:eastAsia="ja-JP"/>
        </w:rPr>
      </w:pPr>
      <w:r w:rsidRPr="00BF30FB">
        <w:rPr>
          <w:rFonts w:eastAsia="Times New Roman"/>
          <w:noProof/>
        </w:rPr>
        <w:t>PCL Too Soon</w:t>
      </w:r>
      <w:r>
        <w:rPr>
          <w:noProof/>
        </w:rPr>
        <w:tab/>
      </w:r>
      <w:r w:rsidR="00BF2868">
        <w:rPr>
          <w:noProof/>
        </w:rPr>
        <w:fldChar w:fldCharType="begin"/>
      </w:r>
      <w:r>
        <w:rPr>
          <w:noProof/>
        </w:rPr>
        <w:instrText xml:space="preserve"> PAGEREF _Toc196805511 \h </w:instrText>
      </w:r>
      <w:r w:rsidR="00BF2868">
        <w:rPr>
          <w:noProof/>
        </w:rPr>
      </w:r>
      <w:r w:rsidR="00BF2868">
        <w:rPr>
          <w:noProof/>
        </w:rPr>
        <w:fldChar w:fldCharType="separate"/>
      </w:r>
      <w:del w:id="38" w:author="Aussie" w:date="2012-10-16T11:09:00Z">
        <w:r>
          <w:rPr>
            <w:noProof/>
          </w:rPr>
          <w:delText>18</w:delText>
        </w:r>
      </w:del>
      <w:ins w:id="39" w:author="Aussie" w:date="2012-10-16T11:09:00Z">
        <w:r w:rsidR="00735CA1">
          <w:rPr>
            <w:noProof/>
          </w:rPr>
          <w:t>19</w:t>
        </w:r>
      </w:ins>
      <w:r w:rsidR="00BF2868">
        <w:rPr>
          <w:noProof/>
        </w:rPr>
        <w:fldChar w:fldCharType="end"/>
      </w:r>
    </w:p>
    <w:p w14:paraId="6FE3B500" w14:textId="77777777" w:rsidR="00F55966" w:rsidRDefault="00F55966">
      <w:pPr>
        <w:pStyle w:val="TOC1"/>
        <w:tabs>
          <w:tab w:val="right" w:leader="dot" w:pos="10790"/>
        </w:tabs>
        <w:rPr>
          <w:noProof/>
          <w:sz w:val="24"/>
          <w:szCs w:val="24"/>
          <w:lang w:eastAsia="ja-JP"/>
        </w:rPr>
      </w:pPr>
      <w:r>
        <w:rPr>
          <w:noProof/>
        </w:rPr>
        <w:t>Manage PTSD Symptoms</w:t>
      </w:r>
      <w:r>
        <w:rPr>
          <w:noProof/>
        </w:rPr>
        <w:tab/>
      </w:r>
      <w:r w:rsidR="00BF2868">
        <w:rPr>
          <w:noProof/>
        </w:rPr>
        <w:fldChar w:fldCharType="begin"/>
      </w:r>
      <w:r>
        <w:rPr>
          <w:noProof/>
        </w:rPr>
        <w:instrText xml:space="preserve"> PAGEREF _Toc196805512 \h </w:instrText>
      </w:r>
      <w:r w:rsidR="00BF2868">
        <w:rPr>
          <w:noProof/>
        </w:rPr>
      </w:r>
      <w:r w:rsidR="00BF2868">
        <w:rPr>
          <w:noProof/>
        </w:rPr>
        <w:fldChar w:fldCharType="separate"/>
      </w:r>
      <w:r w:rsidR="00735CA1">
        <w:rPr>
          <w:noProof/>
        </w:rPr>
        <w:t>19</w:t>
      </w:r>
      <w:r w:rsidR="00BF2868">
        <w:rPr>
          <w:noProof/>
        </w:rPr>
        <w:fldChar w:fldCharType="end"/>
      </w:r>
    </w:p>
    <w:p w14:paraId="0DA3B777" w14:textId="77777777" w:rsidR="00F55966" w:rsidRDefault="00F55966">
      <w:pPr>
        <w:pStyle w:val="TOC2"/>
        <w:tabs>
          <w:tab w:val="right" w:leader="dot" w:pos="10790"/>
        </w:tabs>
        <w:rPr>
          <w:noProof/>
          <w:sz w:val="24"/>
          <w:szCs w:val="24"/>
          <w:lang w:eastAsia="ja-JP"/>
        </w:rPr>
      </w:pPr>
      <w:r>
        <w:rPr>
          <w:noProof/>
        </w:rPr>
        <w:t>Symptom List</w:t>
      </w:r>
      <w:r>
        <w:rPr>
          <w:noProof/>
        </w:rPr>
        <w:tab/>
      </w:r>
      <w:r w:rsidR="00BF2868">
        <w:rPr>
          <w:noProof/>
        </w:rPr>
        <w:fldChar w:fldCharType="begin"/>
      </w:r>
      <w:r>
        <w:rPr>
          <w:noProof/>
        </w:rPr>
        <w:instrText xml:space="preserve"> PAGEREF _Toc196805513 \h </w:instrText>
      </w:r>
      <w:r w:rsidR="00BF2868">
        <w:rPr>
          <w:noProof/>
        </w:rPr>
      </w:r>
      <w:r w:rsidR="00BF2868">
        <w:rPr>
          <w:noProof/>
        </w:rPr>
        <w:fldChar w:fldCharType="separate"/>
      </w:r>
      <w:r w:rsidR="00735CA1">
        <w:rPr>
          <w:noProof/>
        </w:rPr>
        <w:t>19</w:t>
      </w:r>
      <w:r w:rsidR="00BF2868">
        <w:rPr>
          <w:noProof/>
        </w:rPr>
        <w:fldChar w:fldCharType="end"/>
      </w:r>
    </w:p>
    <w:p w14:paraId="5CC20A73" w14:textId="77777777" w:rsidR="00F55966" w:rsidRDefault="00F55966">
      <w:pPr>
        <w:pStyle w:val="TOC4"/>
        <w:tabs>
          <w:tab w:val="right" w:leader="dot" w:pos="10790"/>
        </w:tabs>
        <w:rPr>
          <w:noProof/>
          <w:sz w:val="24"/>
          <w:szCs w:val="24"/>
          <w:lang w:eastAsia="ja-JP"/>
        </w:rPr>
      </w:pPr>
      <w:r>
        <w:rPr>
          <w:noProof/>
        </w:rPr>
        <w:t>Symptoms Help Text</w:t>
      </w:r>
      <w:r>
        <w:rPr>
          <w:noProof/>
        </w:rPr>
        <w:tab/>
      </w:r>
      <w:r w:rsidR="00BF2868">
        <w:rPr>
          <w:noProof/>
        </w:rPr>
        <w:fldChar w:fldCharType="begin"/>
      </w:r>
      <w:r>
        <w:rPr>
          <w:noProof/>
        </w:rPr>
        <w:instrText xml:space="preserve"> PAGEREF _Toc196805514 \h </w:instrText>
      </w:r>
      <w:r w:rsidR="00BF2868">
        <w:rPr>
          <w:noProof/>
        </w:rPr>
      </w:r>
      <w:r w:rsidR="00BF2868">
        <w:rPr>
          <w:noProof/>
        </w:rPr>
        <w:fldChar w:fldCharType="separate"/>
      </w:r>
      <w:r w:rsidR="00735CA1">
        <w:rPr>
          <w:noProof/>
        </w:rPr>
        <w:t>19</w:t>
      </w:r>
      <w:r w:rsidR="00BF2868">
        <w:rPr>
          <w:noProof/>
        </w:rPr>
        <w:fldChar w:fldCharType="end"/>
      </w:r>
    </w:p>
    <w:p w14:paraId="1B17BCCA" w14:textId="59F83694" w:rsidR="00F55966" w:rsidRDefault="00F55966">
      <w:pPr>
        <w:pStyle w:val="TOC2"/>
        <w:tabs>
          <w:tab w:val="right" w:leader="dot" w:pos="10790"/>
        </w:tabs>
        <w:rPr>
          <w:noProof/>
          <w:sz w:val="24"/>
          <w:szCs w:val="24"/>
          <w:lang w:eastAsia="ja-JP"/>
        </w:rPr>
      </w:pPr>
      <w:r>
        <w:rPr>
          <w:noProof/>
        </w:rPr>
        <w:t>SUDS page:</w:t>
      </w:r>
      <w:r>
        <w:rPr>
          <w:noProof/>
        </w:rPr>
        <w:tab/>
      </w:r>
      <w:r w:rsidR="00BF2868">
        <w:rPr>
          <w:noProof/>
        </w:rPr>
        <w:fldChar w:fldCharType="begin"/>
      </w:r>
      <w:r>
        <w:rPr>
          <w:noProof/>
        </w:rPr>
        <w:instrText xml:space="preserve"> PAGEREF _Toc196805515 \h </w:instrText>
      </w:r>
      <w:r w:rsidR="00BF2868">
        <w:rPr>
          <w:noProof/>
        </w:rPr>
      </w:r>
      <w:r w:rsidR="00BF2868">
        <w:rPr>
          <w:noProof/>
        </w:rPr>
        <w:fldChar w:fldCharType="separate"/>
      </w:r>
      <w:del w:id="40" w:author="Aussie" w:date="2012-10-16T11:09:00Z">
        <w:r>
          <w:rPr>
            <w:noProof/>
          </w:rPr>
          <w:delText>19</w:delText>
        </w:r>
      </w:del>
      <w:ins w:id="41" w:author="Aussie" w:date="2012-10-16T11:09:00Z">
        <w:r w:rsidR="00735CA1">
          <w:rPr>
            <w:noProof/>
          </w:rPr>
          <w:t>20</w:t>
        </w:r>
      </w:ins>
      <w:r w:rsidR="00BF2868">
        <w:rPr>
          <w:noProof/>
        </w:rPr>
        <w:fldChar w:fldCharType="end"/>
      </w:r>
    </w:p>
    <w:p w14:paraId="78B25125" w14:textId="2252B2A5" w:rsidR="00F55966" w:rsidRDefault="00F55966">
      <w:pPr>
        <w:pStyle w:val="TOC4"/>
        <w:tabs>
          <w:tab w:val="right" w:leader="dot" w:pos="10790"/>
        </w:tabs>
        <w:rPr>
          <w:noProof/>
          <w:sz w:val="24"/>
          <w:szCs w:val="24"/>
          <w:lang w:eastAsia="ja-JP"/>
        </w:rPr>
      </w:pPr>
      <w:r>
        <w:rPr>
          <w:noProof/>
        </w:rPr>
        <w:t>Help Text for SUDS:</w:t>
      </w:r>
      <w:r>
        <w:rPr>
          <w:noProof/>
        </w:rPr>
        <w:tab/>
      </w:r>
      <w:r w:rsidR="00BF2868">
        <w:rPr>
          <w:noProof/>
        </w:rPr>
        <w:fldChar w:fldCharType="begin"/>
      </w:r>
      <w:r>
        <w:rPr>
          <w:noProof/>
        </w:rPr>
        <w:instrText xml:space="preserve"> PAGEREF _Toc196805516 \h </w:instrText>
      </w:r>
      <w:r w:rsidR="00BF2868">
        <w:rPr>
          <w:noProof/>
        </w:rPr>
      </w:r>
      <w:r w:rsidR="00BF2868">
        <w:rPr>
          <w:noProof/>
        </w:rPr>
        <w:fldChar w:fldCharType="separate"/>
      </w:r>
      <w:del w:id="42" w:author="Aussie" w:date="2012-10-16T11:09:00Z">
        <w:r>
          <w:rPr>
            <w:noProof/>
          </w:rPr>
          <w:delText>19</w:delText>
        </w:r>
      </w:del>
      <w:ins w:id="43" w:author="Aussie" w:date="2012-10-16T11:09:00Z">
        <w:r w:rsidR="00735CA1">
          <w:rPr>
            <w:noProof/>
          </w:rPr>
          <w:t>20</w:t>
        </w:r>
      </w:ins>
      <w:r w:rsidR="00BF2868">
        <w:rPr>
          <w:noProof/>
        </w:rPr>
        <w:fldChar w:fldCharType="end"/>
      </w:r>
    </w:p>
    <w:p w14:paraId="6BDFE862" w14:textId="77777777" w:rsidR="00F55966" w:rsidRDefault="00F55966">
      <w:pPr>
        <w:pStyle w:val="TOC3"/>
        <w:tabs>
          <w:tab w:val="right" w:leader="dot" w:pos="10790"/>
        </w:tabs>
        <w:rPr>
          <w:noProof/>
          <w:sz w:val="24"/>
          <w:szCs w:val="24"/>
          <w:lang w:eastAsia="ja-JP"/>
        </w:rPr>
      </w:pPr>
      <w:r>
        <w:rPr>
          <w:noProof/>
        </w:rPr>
        <w:t>If SUDS = 9 or 10:</w:t>
      </w:r>
      <w:r>
        <w:rPr>
          <w:noProof/>
        </w:rPr>
        <w:tab/>
      </w:r>
      <w:r w:rsidR="00BF2868">
        <w:rPr>
          <w:noProof/>
        </w:rPr>
        <w:fldChar w:fldCharType="begin"/>
      </w:r>
      <w:r>
        <w:rPr>
          <w:noProof/>
        </w:rPr>
        <w:instrText xml:space="preserve"> PAGEREF _Toc196805517 \h </w:instrText>
      </w:r>
      <w:r w:rsidR="00BF2868">
        <w:rPr>
          <w:noProof/>
        </w:rPr>
      </w:r>
      <w:r w:rsidR="00BF2868">
        <w:rPr>
          <w:noProof/>
        </w:rPr>
        <w:fldChar w:fldCharType="separate"/>
      </w:r>
      <w:r w:rsidR="00735CA1">
        <w:rPr>
          <w:noProof/>
        </w:rPr>
        <w:t>20</w:t>
      </w:r>
      <w:r w:rsidR="00BF2868">
        <w:rPr>
          <w:noProof/>
        </w:rPr>
        <w:fldChar w:fldCharType="end"/>
      </w:r>
    </w:p>
    <w:p w14:paraId="07E2DFD5" w14:textId="77777777" w:rsidR="00F55966" w:rsidRDefault="00F55966">
      <w:pPr>
        <w:pStyle w:val="TOC3"/>
        <w:tabs>
          <w:tab w:val="right" w:leader="dot" w:pos="10790"/>
        </w:tabs>
        <w:rPr>
          <w:noProof/>
          <w:sz w:val="24"/>
          <w:szCs w:val="24"/>
          <w:lang w:eastAsia="ja-JP"/>
        </w:rPr>
      </w:pPr>
      <w:r>
        <w:rPr>
          <w:noProof/>
        </w:rPr>
        <w:t>Re-Rate SUDS Text:</w:t>
      </w:r>
      <w:r>
        <w:rPr>
          <w:noProof/>
        </w:rPr>
        <w:tab/>
      </w:r>
      <w:r w:rsidR="00BF2868">
        <w:rPr>
          <w:noProof/>
        </w:rPr>
        <w:fldChar w:fldCharType="begin"/>
      </w:r>
      <w:r>
        <w:rPr>
          <w:noProof/>
        </w:rPr>
        <w:instrText xml:space="preserve"> PAGEREF _Toc196805518 \h </w:instrText>
      </w:r>
      <w:r w:rsidR="00BF2868">
        <w:rPr>
          <w:noProof/>
        </w:rPr>
      </w:r>
      <w:r w:rsidR="00BF2868">
        <w:rPr>
          <w:noProof/>
        </w:rPr>
        <w:fldChar w:fldCharType="separate"/>
      </w:r>
      <w:r w:rsidR="00735CA1">
        <w:rPr>
          <w:noProof/>
        </w:rPr>
        <w:t>20</w:t>
      </w:r>
      <w:r w:rsidR="00BF2868">
        <w:rPr>
          <w:noProof/>
        </w:rPr>
        <w:fldChar w:fldCharType="end"/>
      </w:r>
    </w:p>
    <w:p w14:paraId="25B194F8" w14:textId="77777777" w:rsidR="00F55966" w:rsidRDefault="00F55966">
      <w:pPr>
        <w:pStyle w:val="TOC3"/>
        <w:tabs>
          <w:tab w:val="right" w:leader="dot" w:pos="10790"/>
        </w:tabs>
        <w:rPr>
          <w:noProof/>
          <w:sz w:val="24"/>
          <w:szCs w:val="24"/>
          <w:lang w:eastAsia="ja-JP"/>
        </w:rPr>
      </w:pPr>
      <w:r>
        <w:rPr>
          <w:noProof/>
        </w:rPr>
        <w:t>SUDS Increased After Tool:</w:t>
      </w:r>
      <w:r>
        <w:rPr>
          <w:noProof/>
        </w:rPr>
        <w:tab/>
      </w:r>
      <w:r w:rsidR="00BF2868">
        <w:rPr>
          <w:noProof/>
        </w:rPr>
        <w:fldChar w:fldCharType="begin"/>
      </w:r>
      <w:r>
        <w:rPr>
          <w:noProof/>
        </w:rPr>
        <w:instrText xml:space="preserve"> PAGEREF _Toc196805519 \h </w:instrText>
      </w:r>
      <w:r w:rsidR="00BF2868">
        <w:rPr>
          <w:noProof/>
        </w:rPr>
      </w:r>
      <w:r w:rsidR="00BF2868">
        <w:rPr>
          <w:noProof/>
        </w:rPr>
        <w:fldChar w:fldCharType="separate"/>
      </w:r>
      <w:r w:rsidR="00735CA1">
        <w:rPr>
          <w:noProof/>
        </w:rPr>
        <w:t>20</w:t>
      </w:r>
      <w:r w:rsidR="00BF2868">
        <w:rPr>
          <w:noProof/>
        </w:rPr>
        <w:fldChar w:fldCharType="end"/>
      </w:r>
    </w:p>
    <w:p w14:paraId="28ACB67A" w14:textId="77777777" w:rsidR="00F55966" w:rsidRDefault="00F55966">
      <w:pPr>
        <w:pStyle w:val="TOC3"/>
        <w:tabs>
          <w:tab w:val="right" w:leader="dot" w:pos="10790"/>
        </w:tabs>
        <w:rPr>
          <w:noProof/>
          <w:sz w:val="24"/>
          <w:szCs w:val="24"/>
          <w:lang w:eastAsia="ja-JP"/>
        </w:rPr>
      </w:pPr>
      <w:r>
        <w:rPr>
          <w:noProof/>
        </w:rPr>
        <w:t>SUDS Decreased After Tool:</w:t>
      </w:r>
      <w:r>
        <w:rPr>
          <w:noProof/>
        </w:rPr>
        <w:tab/>
      </w:r>
      <w:r w:rsidR="00BF2868">
        <w:rPr>
          <w:noProof/>
        </w:rPr>
        <w:fldChar w:fldCharType="begin"/>
      </w:r>
      <w:r>
        <w:rPr>
          <w:noProof/>
        </w:rPr>
        <w:instrText xml:space="preserve"> PAGEREF _Toc196805520 \h </w:instrText>
      </w:r>
      <w:r w:rsidR="00BF2868">
        <w:rPr>
          <w:noProof/>
        </w:rPr>
      </w:r>
      <w:r w:rsidR="00BF2868">
        <w:rPr>
          <w:noProof/>
        </w:rPr>
        <w:fldChar w:fldCharType="separate"/>
      </w:r>
      <w:r w:rsidR="00735CA1">
        <w:rPr>
          <w:noProof/>
        </w:rPr>
        <w:t>20</w:t>
      </w:r>
      <w:r w:rsidR="00BF2868">
        <w:rPr>
          <w:noProof/>
        </w:rPr>
        <w:fldChar w:fldCharType="end"/>
      </w:r>
    </w:p>
    <w:p w14:paraId="04E12BA2" w14:textId="599C267A" w:rsidR="00F55966" w:rsidRDefault="00F55966">
      <w:pPr>
        <w:pStyle w:val="TOC3"/>
        <w:tabs>
          <w:tab w:val="right" w:leader="dot" w:pos="10790"/>
        </w:tabs>
        <w:rPr>
          <w:noProof/>
          <w:sz w:val="24"/>
          <w:szCs w:val="24"/>
          <w:lang w:eastAsia="ja-JP"/>
        </w:rPr>
      </w:pPr>
      <w:r>
        <w:rPr>
          <w:noProof/>
        </w:rPr>
        <w:t>SUDS Stays the Same After Tool:</w:t>
      </w:r>
      <w:r>
        <w:rPr>
          <w:noProof/>
        </w:rPr>
        <w:tab/>
      </w:r>
      <w:r w:rsidR="00BF2868">
        <w:rPr>
          <w:noProof/>
        </w:rPr>
        <w:fldChar w:fldCharType="begin"/>
      </w:r>
      <w:r>
        <w:rPr>
          <w:noProof/>
        </w:rPr>
        <w:instrText xml:space="preserve"> PAGEREF _Toc196805521 \h </w:instrText>
      </w:r>
      <w:r w:rsidR="00BF2868">
        <w:rPr>
          <w:noProof/>
        </w:rPr>
      </w:r>
      <w:r w:rsidR="00BF2868">
        <w:rPr>
          <w:noProof/>
        </w:rPr>
        <w:fldChar w:fldCharType="separate"/>
      </w:r>
      <w:del w:id="44" w:author="Aussie" w:date="2012-10-16T11:09:00Z">
        <w:r>
          <w:rPr>
            <w:noProof/>
          </w:rPr>
          <w:delText>20</w:delText>
        </w:r>
      </w:del>
      <w:ins w:id="45" w:author="Aussie" w:date="2012-10-16T11:09:00Z">
        <w:r w:rsidR="00735CA1">
          <w:rPr>
            <w:noProof/>
          </w:rPr>
          <w:t>21</w:t>
        </w:r>
      </w:ins>
      <w:r w:rsidR="00BF2868">
        <w:rPr>
          <w:noProof/>
        </w:rPr>
        <w:fldChar w:fldCharType="end"/>
      </w:r>
    </w:p>
    <w:p w14:paraId="4D539A00" w14:textId="567CFB8C" w:rsidR="00F55966" w:rsidRDefault="00F55966">
      <w:pPr>
        <w:pStyle w:val="TOC2"/>
        <w:tabs>
          <w:tab w:val="right" w:leader="dot" w:pos="10790"/>
        </w:tabs>
        <w:rPr>
          <w:noProof/>
          <w:sz w:val="24"/>
          <w:szCs w:val="24"/>
          <w:lang w:eastAsia="ja-JP"/>
        </w:rPr>
      </w:pPr>
      <w:r>
        <w:rPr>
          <w:noProof/>
        </w:rPr>
        <w:t>Manage My PTSD Tool Classes</w:t>
      </w:r>
      <w:r>
        <w:rPr>
          <w:noProof/>
        </w:rPr>
        <w:tab/>
      </w:r>
      <w:r w:rsidR="00BF2868">
        <w:rPr>
          <w:noProof/>
        </w:rPr>
        <w:fldChar w:fldCharType="begin"/>
      </w:r>
      <w:r>
        <w:rPr>
          <w:noProof/>
        </w:rPr>
        <w:instrText xml:space="preserve"> PAGEREF _Toc196805522 \h </w:instrText>
      </w:r>
      <w:r w:rsidR="00BF2868">
        <w:rPr>
          <w:noProof/>
        </w:rPr>
      </w:r>
      <w:r w:rsidR="00BF2868">
        <w:rPr>
          <w:noProof/>
        </w:rPr>
        <w:fldChar w:fldCharType="separate"/>
      </w:r>
      <w:del w:id="46" w:author="Aussie" w:date="2012-10-16T11:09:00Z">
        <w:r>
          <w:rPr>
            <w:noProof/>
          </w:rPr>
          <w:delText>20</w:delText>
        </w:r>
      </w:del>
      <w:ins w:id="47" w:author="Aussie" w:date="2012-10-16T11:09:00Z">
        <w:r w:rsidR="00735CA1">
          <w:rPr>
            <w:noProof/>
          </w:rPr>
          <w:t>21</w:t>
        </w:r>
      </w:ins>
      <w:r w:rsidR="00BF2868">
        <w:rPr>
          <w:noProof/>
        </w:rPr>
        <w:fldChar w:fldCharType="end"/>
      </w:r>
    </w:p>
    <w:p w14:paraId="1B47DC07" w14:textId="77777777" w:rsidR="00F55966" w:rsidRDefault="00F55966">
      <w:pPr>
        <w:pStyle w:val="TOC2"/>
        <w:tabs>
          <w:tab w:val="right" w:leader="dot" w:pos="10790"/>
        </w:tabs>
        <w:rPr>
          <w:noProof/>
          <w:sz w:val="24"/>
          <w:szCs w:val="24"/>
          <w:lang w:eastAsia="ja-JP"/>
        </w:rPr>
      </w:pPr>
      <w:r>
        <w:rPr>
          <w:noProof/>
        </w:rPr>
        <w:t>Favorites</w:t>
      </w:r>
      <w:r>
        <w:rPr>
          <w:noProof/>
        </w:rPr>
        <w:tab/>
      </w:r>
      <w:r w:rsidR="00BF2868">
        <w:rPr>
          <w:noProof/>
        </w:rPr>
        <w:fldChar w:fldCharType="begin"/>
      </w:r>
      <w:r>
        <w:rPr>
          <w:noProof/>
        </w:rPr>
        <w:instrText xml:space="preserve"> PAGEREF _Toc196805523 \h </w:instrText>
      </w:r>
      <w:r w:rsidR="00BF2868">
        <w:rPr>
          <w:noProof/>
        </w:rPr>
      </w:r>
      <w:r w:rsidR="00BF2868">
        <w:rPr>
          <w:noProof/>
        </w:rPr>
        <w:fldChar w:fldCharType="separate"/>
      </w:r>
      <w:r w:rsidR="00735CA1">
        <w:rPr>
          <w:noProof/>
        </w:rPr>
        <w:t>21</w:t>
      </w:r>
      <w:r w:rsidR="00BF2868">
        <w:rPr>
          <w:noProof/>
        </w:rPr>
        <w:fldChar w:fldCharType="end"/>
      </w:r>
    </w:p>
    <w:p w14:paraId="2ED0ACD8" w14:textId="77777777" w:rsidR="00F55966" w:rsidRDefault="00F55966">
      <w:pPr>
        <w:pStyle w:val="TOC2"/>
        <w:tabs>
          <w:tab w:val="right" w:leader="dot" w:pos="10790"/>
        </w:tabs>
        <w:rPr>
          <w:noProof/>
          <w:sz w:val="24"/>
          <w:szCs w:val="24"/>
          <w:lang w:eastAsia="ja-JP"/>
        </w:rPr>
      </w:pPr>
      <w:r>
        <w:rPr>
          <w:noProof/>
        </w:rPr>
        <w:t>Relaxation Exercises</w:t>
      </w:r>
      <w:r>
        <w:rPr>
          <w:noProof/>
        </w:rPr>
        <w:tab/>
      </w:r>
      <w:r w:rsidR="00BF2868">
        <w:rPr>
          <w:noProof/>
        </w:rPr>
        <w:fldChar w:fldCharType="begin"/>
      </w:r>
      <w:r>
        <w:rPr>
          <w:noProof/>
        </w:rPr>
        <w:instrText xml:space="preserve"> PAGEREF _Toc196805524 \h </w:instrText>
      </w:r>
      <w:r w:rsidR="00BF2868">
        <w:rPr>
          <w:noProof/>
        </w:rPr>
      </w:r>
      <w:r w:rsidR="00BF2868">
        <w:rPr>
          <w:noProof/>
        </w:rPr>
        <w:fldChar w:fldCharType="separate"/>
      </w:r>
      <w:r w:rsidR="00735CA1">
        <w:rPr>
          <w:noProof/>
        </w:rPr>
        <w:t>21</w:t>
      </w:r>
      <w:r w:rsidR="00BF2868">
        <w:rPr>
          <w:noProof/>
        </w:rPr>
        <w:fldChar w:fldCharType="end"/>
      </w:r>
    </w:p>
    <w:p w14:paraId="1683AC12" w14:textId="77777777" w:rsidR="00F55966" w:rsidRDefault="00F55966">
      <w:pPr>
        <w:pStyle w:val="TOC3"/>
        <w:tabs>
          <w:tab w:val="right" w:leader="dot" w:pos="10790"/>
        </w:tabs>
        <w:rPr>
          <w:noProof/>
          <w:sz w:val="24"/>
          <w:szCs w:val="24"/>
          <w:lang w:eastAsia="ja-JP"/>
        </w:rPr>
      </w:pPr>
      <w:r>
        <w:rPr>
          <w:noProof/>
        </w:rPr>
        <w:t>Deep Breathing Exercise Pre-Exercise Text</w:t>
      </w:r>
      <w:r>
        <w:rPr>
          <w:noProof/>
        </w:rPr>
        <w:tab/>
      </w:r>
      <w:r w:rsidR="00BF2868">
        <w:rPr>
          <w:noProof/>
        </w:rPr>
        <w:fldChar w:fldCharType="begin"/>
      </w:r>
      <w:r>
        <w:rPr>
          <w:noProof/>
        </w:rPr>
        <w:instrText xml:space="preserve"> PAGEREF _Toc196805525 \h </w:instrText>
      </w:r>
      <w:r w:rsidR="00BF2868">
        <w:rPr>
          <w:noProof/>
        </w:rPr>
      </w:r>
      <w:r w:rsidR="00BF2868">
        <w:rPr>
          <w:noProof/>
        </w:rPr>
        <w:fldChar w:fldCharType="separate"/>
      </w:r>
      <w:r w:rsidR="00735CA1">
        <w:rPr>
          <w:noProof/>
        </w:rPr>
        <w:t>21</w:t>
      </w:r>
      <w:r w:rsidR="00BF2868">
        <w:rPr>
          <w:noProof/>
        </w:rPr>
        <w:fldChar w:fldCharType="end"/>
      </w:r>
    </w:p>
    <w:p w14:paraId="546CDA99" w14:textId="13CB12E9" w:rsidR="00F55966" w:rsidRDefault="00F55966">
      <w:pPr>
        <w:pStyle w:val="TOC3"/>
        <w:tabs>
          <w:tab w:val="right" w:leader="dot" w:pos="10790"/>
        </w:tabs>
        <w:rPr>
          <w:noProof/>
          <w:sz w:val="24"/>
          <w:szCs w:val="24"/>
          <w:lang w:eastAsia="ja-JP"/>
        </w:rPr>
      </w:pPr>
      <w:r>
        <w:rPr>
          <w:noProof/>
        </w:rPr>
        <w:t>Deep Breathing Exercise Audio</w:t>
      </w:r>
      <w:r>
        <w:rPr>
          <w:noProof/>
        </w:rPr>
        <w:tab/>
      </w:r>
      <w:r w:rsidR="00BF2868">
        <w:rPr>
          <w:noProof/>
        </w:rPr>
        <w:fldChar w:fldCharType="begin"/>
      </w:r>
      <w:r>
        <w:rPr>
          <w:noProof/>
        </w:rPr>
        <w:instrText xml:space="preserve"> PAGEREF _Toc196805526 \h </w:instrText>
      </w:r>
      <w:r w:rsidR="00BF2868">
        <w:rPr>
          <w:noProof/>
        </w:rPr>
      </w:r>
      <w:r w:rsidR="00BF2868">
        <w:rPr>
          <w:noProof/>
        </w:rPr>
        <w:fldChar w:fldCharType="separate"/>
      </w:r>
      <w:del w:id="48" w:author="Aussie" w:date="2012-10-16T11:09:00Z">
        <w:r>
          <w:rPr>
            <w:noProof/>
          </w:rPr>
          <w:delText>21</w:delText>
        </w:r>
      </w:del>
      <w:ins w:id="49" w:author="Aussie" w:date="2012-10-16T11:09:00Z">
        <w:r w:rsidR="00735CA1">
          <w:rPr>
            <w:noProof/>
          </w:rPr>
          <w:t>22</w:t>
        </w:r>
      </w:ins>
      <w:r w:rsidR="00BF2868">
        <w:rPr>
          <w:noProof/>
        </w:rPr>
        <w:fldChar w:fldCharType="end"/>
      </w:r>
    </w:p>
    <w:p w14:paraId="6F0AF1ED" w14:textId="70A14172" w:rsidR="00F55966" w:rsidRDefault="00F55966">
      <w:pPr>
        <w:pStyle w:val="TOC4"/>
        <w:tabs>
          <w:tab w:val="right" w:leader="dot" w:pos="10790"/>
        </w:tabs>
        <w:rPr>
          <w:noProof/>
          <w:sz w:val="24"/>
          <w:szCs w:val="24"/>
          <w:lang w:eastAsia="ja-JP"/>
        </w:rPr>
      </w:pPr>
      <w:r>
        <w:rPr>
          <w:noProof/>
        </w:rPr>
        <w:t>Deep Breathing Help</w:t>
      </w:r>
      <w:r>
        <w:rPr>
          <w:noProof/>
        </w:rPr>
        <w:tab/>
      </w:r>
      <w:r w:rsidR="00BF2868">
        <w:rPr>
          <w:noProof/>
        </w:rPr>
        <w:fldChar w:fldCharType="begin"/>
      </w:r>
      <w:r>
        <w:rPr>
          <w:noProof/>
        </w:rPr>
        <w:instrText xml:space="preserve"> PAGEREF _Toc196805527 \h </w:instrText>
      </w:r>
      <w:r w:rsidR="00BF2868">
        <w:rPr>
          <w:noProof/>
        </w:rPr>
      </w:r>
      <w:r w:rsidR="00BF2868">
        <w:rPr>
          <w:noProof/>
        </w:rPr>
        <w:fldChar w:fldCharType="separate"/>
      </w:r>
      <w:del w:id="50" w:author="Aussie" w:date="2012-10-16T11:09:00Z">
        <w:r>
          <w:rPr>
            <w:noProof/>
          </w:rPr>
          <w:delText>22</w:delText>
        </w:r>
      </w:del>
      <w:ins w:id="51" w:author="Aussie" w:date="2012-10-16T11:09:00Z">
        <w:r w:rsidR="00735CA1">
          <w:rPr>
            <w:noProof/>
          </w:rPr>
          <w:t>23</w:t>
        </w:r>
      </w:ins>
      <w:r w:rsidR="00BF2868">
        <w:rPr>
          <w:noProof/>
        </w:rPr>
        <w:fldChar w:fldCharType="end"/>
      </w:r>
    </w:p>
    <w:p w14:paraId="11F002D8" w14:textId="75589338" w:rsidR="00F55966" w:rsidRDefault="00F55966">
      <w:pPr>
        <w:pStyle w:val="TOC3"/>
        <w:tabs>
          <w:tab w:val="right" w:leader="dot" w:pos="10790"/>
        </w:tabs>
        <w:rPr>
          <w:noProof/>
          <w:sz w:val="24"/>
          <w:szCs w:val="24"/>
          <w:lang w:eastAsia="ja-JP"/>
        </w:rPr>
      </w:pPr>
      <w:r>
        <w:rPr>
          <w:noProof/>
        </w:rPr>
        <w:t>Progressive Muscle Relaxation Pre-Exercise Text</w:t>
      </w:r>
      <w:r>
        <w:rPr>
          <w:noProof/>
        </w:rPr>
        <w:tab/>
      </w:r>
      <w:r w:rsidR="00BF2868">
        <w:rPr>
          <w:noProof/>
        </w:rPr>
        <w:fldChar w:fldCharType="begin"/>
      </w:r>
      <w:r>
        <w:rPr>
          <w:noProof/>
        </w:rPr>
        <w:instrText xml:space="preserve"> PAGEREF _Toc196805528 \h </w:instrText>
      </w:r>
      <w:r w:rsidR="00BF2868">
        <w:rPr>
          <w:noProof/>
        </w:rPr>
      </w:r>
      <w:r w:rsidR="00BF2868">
        <w:rPr>
          <w:noProof/>
        </w:rPr>
        <w:fldChar w:fldCharType="separate"/>
      </w:r>
      <w:del w:id="52" w:author="Aussie" w:date="2012-10-16T11:09:00Z">
        <w:r>
          <w:rPr>
            <w:noProof/>
          </w:rPr>
          <w:delText>22</w:delText>
        </w:r>
      </w:del>
      <w:ins w:id="53" w:author="Aussie" w:date="2012-10-16T11:09:00Z">
        <w:r w:rsidR="00735CA1">
          <w:rPr>
            <w:noProof/>
          </w:rPr>
          <w:t>23</w:t>
        </w:r>
      </w:ins>
      <w:r w:rsidR="00BF2868">
        <w:rPr>
          <w:noProof/>
        </w:rPr>
        <w:fldChar w:fldCharType="end"/>
      </w:r>
    </w:p>
    <w:p w14:paraId="3FA9C1C1" w14:textId="6214BF42" w:rsidR="00F55966" w:rsidRDefault="00F55966">
      <w:pPr>
        <w:pStyle w:val="TOC3"/>
        <w:tabs>
          <w:tab w:val="right" w:leader="dot" w:pos="10790"/>
        </w:tabs>
        <w:rPr>
          <w:noProof/>
          <w:sz w:val="24"/>
          <w:szCs w:val="24"/>
          <w:lang w:eastAsia="ja-JP"/>
        </w:rPr>
      </w:pPr>
      <w:r>
        <w:rPr>
          <w:noProof/>
        </w:rPr>
        <w:lastRenderedPageBreak/>
        <w:t>Progressive Muscle Relaxation Audio</w:t>
      </w:r>
      <w:r>
        <w:rPr>
          <w:noProof/>
        </w:rPr>
        <w:tab/>
      </w:r>
      <w:r w:rsidR="00BF2868">
        <w:rPr>
          <w:noProof/>
        </w:rPr>
        <w:fldChar w:fldCharType="begin"/>
      </w:r>
      <w:r>
        <w:rPr>
          <w:noProof/>
        </w:rPr>
        <w:instrText xml:space="preserve"> PAGEREF _Toc196805529 \h </w:instrText>
      </w:r>
      <w:r w:rsidR="00BF2868">
        <w:rPr>
          <w:noProof/>
        </w:rPr>
      </w:r>
      <w:r w:rsidR="00BF2868">
        <w:rPr>
          <w:noProof/>
        </w:rPr>
        <w:fldChar w:fldCharType="separate"/>
      </w:r>
      <w:del w:id="54" w:author="Aussie" w:date="2012-10-16T11:09:00Z">
        <w:r>
          <w:rPr>
            <w:noProof/>
          </w:rPr>
          <w:delText>22</w:delText>
        </w:r>
      </w:del>
      <w:ins w:id="55" w:author="Aussie" w:date="2012-10-16T11:09:00Z">
        <w:r w:rsidR="00735CA1">
          <w:rPr>
            <w:noProof/>
          </w:rPr>
          <w:t>23</w:t>
        </w:r>
      </w:ins>
      <w:r w:rsidR="00BF2868">
        <w:rPr>
          <w:noProof/>
        </w:rPr>
        <w:fldChar w:fldCharType="end"/>
      </w:r>
    </w:p>
    <w:p w14:paraId="6E7AE62C" w14:textId="50FA20D1" w:rsidR="00F55966" w:rsidRDefault="00F55966">
      <w:pPr>
        <w:pStyle w:val="TOC4"/>
        <w:tabs>
          <w:tab w:val="right" w:leader="dot" w:pos="10790"/>
        </w:tabs>
        <w:rPr>
          <w:noProof/>
          <w:sz w:val="24"/>
          <w:szCs w:val="24"/>
          <w:lang w:eastAsia="ja-JP"/>
        </w:rPr>
      </w:pPr>
      <w:r>
        <w:rPr>
          <w:noProof/>
        </w:rPr>
        <w:t>Progressive Muscle Relaxation Help</w:t>
      </w:r>
      <w:r>
        <w:rPr>
          <w:noProof/>
        </w:rPr>
        <w:tab/>
      </w:r>
      <w:r w:rsidR="00BF2868">
        <w:rPr>
          <w:noProof/>
        </w:rPr>
        <w:fldChar w:fldCharType="begin"/>
      </w:r>
      <w:r>
        <w:rPr>
          <w:noProof/>
        </w:rPr>
        <w:instrText xml:space="preserve"> PAGEREF _Toc196805530 \h </w:instrText>
      </w:r>
      <w:r w:rsidR="00BF2868">
        <w:rPr>
          <w:noProof/>
        </w:rPr>
      </w:r>
      <w:r w:rsidR="00BF2868">
        <w:rPr>
          <w:noProof/>
        </w:rPr>
        <w:fldChar w:fldCharType="separate"/>
      </w:r>
      <w:del w:id="56" w:author="Aussie" w:date="2012-10-16T11:09:00Z">
        <w:r>
          <w:rPr>
            <w:noProof/>
          </w:rPr>
          <w:delText>24</w:delText>
        </w:r>
      </w:del>
      <w:ins w:id="57" w:author="Aussie" w:date="2012-10-16T11:09:00Z">
        <w:r w:rsidR="00735CA1">
          <w:rPr>
            <w:noProof/>
          </w:rPr>
          <w:t>25</w:t>
        </w:r>
      </w:ins>
      <w:r w:rsidR="00BF2868">
        <w:rPr>
          <w:noProof/>
        </w:rPr>
        <w:fldChar w:fldCharType="end"/>
      </w:r>
    </w:p>
    <w:p w14:paraId="7BDD16C0" w14:textId="26C9C399" w:rsidR="00F55966" w:rsidRDefault="00F55966">
      <w:pPr>
        <w:pStyle w:val="TOC3"/>
        <w:tabs>
          <w:tab w:val="right" w:leader="dot" w:pos="10790"/>
        </w:tabs>
        <w:rPr>
          <w:noProof/>
          <w:sz w:val="24"/>
          <w:szCs w:val="24"/>
          <w:lang w:eastAsia="ja-JP"/>
        </w:rPr>
      </w:pPr>
      <w:r>
        <w:rPr>
          <w:noProof/>
        </w:rPr>
        <w:t>Positive Imagery Pre-Exercise Text</w:t>
      </w:r>
      <w:r>
        <w:rPr>
          <w:noProof/>
        </w:rPr>
        <w:tab/>
      </w:r>
      <w:r w:rsidR="00BF2868">
        <w:rPr>
          <w:noProof/>
        </w:rPr>
        <w:fldChar w:fldCharType="begin"/>
      </w:r>
      <w:r>
        <w:rPr>
          <w:noProof/>
        </w:rPr>
        <w:instrText xml:space="preserve"> PAGEREF _Toc196805531 \h </w:instrText>
      </w:r>
      <w:r w:rsidR="00BF2868">
        <w:rPr>
          <w:noProof/>
        </w:rPr>
      </w:r>
      <w:r w:rsidR="00BF2868">
        <w:rPr>
          <w:noProof/>
        </w:rPr>
        <w:fldChar w:fldCharType="separate"/>
      </w:r>
      <w:del w:id="58" w:author="Aussie" w:date="2012-10-16T11:09:00Z">
        <w:r>
          <w:rPr>
            <w:noProof/>
          </w:rPr>
          <w:delText>24</w:delText>
        </w:r>
      </w:del>
      <w:ins w:id="59" w:author="Aussie" w:date="2012-10-16T11:09:00Z">
        <w:r w:rsidR="00735CA1">
          <w:rPr>
            <w:noProof/>
          </w:rPr>
          <w:t>25</w:t>
        </w:r>
      </w:ins>
      <w:r w:rsidR="00BF2868">
        <w:rPr>
          <w:noProof/>
        </w:rPr>
        <w:fldChar w:fldCharType="end"/>
      </w:r>
    </w:p>
    <w:p w14:paraId="6BBEABD3" w14:textId="25619DF9" w:rsidR="00F55966" w:rsidRDefault="00F55966">
      <w:pPr>
        <w:pStyle w:val="TOC3"/>
        <w:tabs>
          <w:tab w:val="right" w:leader="dot" w:pos="10790"/>
        </w:tabs>
        <w:rPr>
          <w:noProof/>
          <w:sz w:val="24"/>
          <w:szCs w:val="24"/>
          <w:lang w:eastAsia="ja-JP"/>
        </w:rPr>
      </w:pPr>
      <w:r>
        <w:rPr>
          <w:noProof/>
        </w:rPr>
        <w:t>Positive Imagery #1: Country Road Audio</w:t>
      </w:r>
      <w:r>
        <w:rPr>
          <w:noProof/>
        </w:rPr>
        <w:tab/>
      </w:r>
      <w:r w:rsidR="00BF2868">
        <w:rPr>
          <w:noProof/>
        </w:rPr>
        <w:fldChar w:fldCharType="begin"/>
      </w:r>
      <w:r>
        <w:rPr>
          <w:noProof/>
        </w:rPr>
        <w:instrText xml:space="preserve"> PAGEREF _Toc196805532 \h </w:instrText>
      </w:r>
      <w:r w:rsidR="00BF2868">
        <w:rPr>
          <w:noProof/>
        </w:rPr>
      </w:r>
      <w:r w:rsidR="00BF2868">
        <w:rPr>
          <w:noProof/>
        </w:rPr>
        <w:fldChar w:fldCharType="separate"/>
      </w:r>
      <w:del w:id="60" w:author="Aussie" w:date="2012-10-16T11:09:00Z">
        <w:r>
          <w:rPr>
            <w:noProof/>
          </w:rPr>
          <w:delText>24</w:delText>
        </w:r>
      </w:del>
      <w:ins w:id="61" w:author="Aussie" w:date="2012-10-16T11:09:00Z">
        <w:r w:rsidR="00735CA1">
          <w:rPr>
            <w:noProof/>
          </w:rPr>
          <w:t>25</w:t>
        </w:r>
      </w:ins>
      <w:r w:rsidR="00BF2868">
        <w:rPr>
          <w:noProof/>
        </w:rPr>
        <w:fldChar w:fldCharType="end"/>
      </w:r>
    </w:p>
    <w:p w14:paraId="0CD2A309" w14:textId="2CF627AF" w:rsidR="00F55966" w:rsidRDefault="00F55966">
      <w:pPr>
        <w:pStyle w:val="TOC3"/>
        <w:tabs>
          <w:tab w:val="right" w:leader="dot" w:pos="10790"/>
        </w:tabs>
        <w:rPr>
          <w:noProof/>
          <w:sz w:val="24"/>
          <w:szCs w:val="24"/>
          <w:lang w:eastAsia="ja-JP"/>
        </w:rPr>
      </w:pPr>
      <w:r>
        <w:rPr>
          <w:noProof/>
        </w:rPr>
        <w:t>Positive Imagery #2: Forest Scene Audio</w:t>
      </w:r>
      <w:r>
        <w:rPr>
          <w:noProof/>
        </w:rPr>
        <w:tab/>
      </w:r>
      <w:r w:rsidR="00BF2868">
        <w:rPr>
          <w:noProof/>
        </w:rPr>
        <w:fldChar w:fldCharType="begin"/>
      </w:r>
      <w:r>
        <w:rPr>
          <w:noProof/>
        </w:rPr>
        <w:instrText xml:space="preserve"> PAGEREF _Toc196805533 \h </w:instrText>
      </w:r>
      <w:r w:rsidR="00BF2868">
        <w:rPr>
          <w:noProof/>
        </w:rPr>
      </w:r>
      <w:r w:rsidR="00BF2868">
        <w:rPr>
          <w:noProof/>
        </w:rPr>
        <w:fldChar w:fldCharType="separate"/>
      </w:r>
      <w:del w:id="62" w:author="Aussie" w:date="2012-10-16T11:09:00Z">
        <w:r>
          <w:rPr>
            <w:noProof/>
          </w:rPr>
          <w:delText>25</w:delText>
        </w:r>
      </w:del>
      <w:ins w:id="63" w:author="Aussie" w:date="2012-10-16T11:09:00Z">
        <w:r w:rsidR="00735CA1">
          <w:rPr>
            <w:noProof/>
          </w:rPr>
          <w:t>26</w:t>
        </w:r>
      </w:ins>
      <w:r w:rsidR="00BF2868">
        <w:rPr>
          <w:noProof/>
        </w:rPr>
        <w:fldChar w:fldCharType="end"/>
      </w:r>
    </w:p>
    <w:p w14:paraId="07C53A9C" w14:textId="77777777" w:rsidR="00F55966" w:rsidRDefault="00F55966">
      <w:pPr>
        <w:pStyle w:val="TOC3"/>
        <w:tabs>
          <w:tab w:val="right" w:leader="dot" w:pos="10790"/>
        </w:tabs>
        <w:rPr>
          <w:noProof/>
          <w:sz w:val="24"/>
          <w:szCs w:val="24"/>
          <w:lang w:eastAsia="ja-JP"/>
        </w:rPr>
      </w:pPr>
      <w:r>
        <w:rPr>
          <w:noProof/>
        </w:rPr>
        <w:t>Positive Imagery #3: Beach Scene Audio</w:t>
      </w:r>
      <w:r>
        <w:rPr>
          <w:noProof/>
        </w:rPr>
        <w:tab/>
      </w:r>
      <w:r w:rsidR="00BF2868">
        <w:rPr>
          <w:noProof/>
        </w:rPr>
        <w:fldChar w:fldCharType="begin"/>
      </w:r>
      <w:r>
        <w:rPr>
          <w:noProof/>
        </w:rPr>
        <w:instrText xml:space="preserve"> PAGEREF _Toc196805534 \h </w:instrText>
      </w:r>
      <w:r w:rsidR="00BF2868">
        <w:rPr>
          <w:noProof/>
        </w:rPr>
      </w:r>
      <w:r w:rsidR="00BF2868">
        <w:rPr>
          <w:noProof/>
        </w:rPr>
        <w:fldChar w:fldCharType="separate"/>
      </w:r>
      <w:r w:rsidR="00735CA1">
        <w:rPr>
          <w:noProof/>
        </w:rPr>
        <w:t>26</w:t>
      </w:r>
      <w:r w:rsidR="00BF2868">
        <w:rPr>
          <w:noProof/>
        </w:rPr>
        <w:fldChar w:fldCharType="end"/>
      </w:r>
    </w:p>
    <w:p w14:paraId="346617D6" w14:textId="7A5D3053" w:rsidR="00F55966" w:rsidRDefault="00F55966">
      <w:pPr>
        <w:pStyle w:val="TOC4"/>
        <w:tabs>
          <w:tab w:val="right" w:leader="dot" w:pos="10790"/>
        </w:tabs>
        <w:rPr>
          <w:noProof/>
          <w:sz w:val="24"/>
          <w:szCs w:val="24"/>
          <w:lang w:eastAsia="ja-JP"/>
        </w:rPr>
      </w:pPr>
      <w:r>
        <w:rPr>
          <w:noProof/>
        </w:rPr>
        <w:t>Positive Imagery Help Text (for all 3 PI options)</w:t>
      </w:r>
      <w:r>
        <w:rPr>
          <w:noProof/>
        </w:rPr>
        <w:tab/>
      </w:r>
      <w:r w:rsidR="00BF2868">
        <w:rPr>
          <w:noProof/>
        </w:rPr>
        <w:fldChar w:fldCharType="begin"/>
      </w:r>
      <w:r>
        <w:rPr>
          <w:noProof/>
        </w:rPr>
        <w:instrText xml:space="preserve"> PAGEREF _Toc196805535 \h </w:instrText>
      </w:r>
      <w:r w:rsidR="00BF2868">
        <w:rPr>
          <w:noProof/>
        </w:rPr>
      </w:r>
      <w:r w:rsidR="00BF2868">
        <w:rPr>
          <w:noProof/>
        </w:rPr>
        <w:fldChar w:fldCharType="separate"/>
      </w:r>
      <w:del w:id="64" w:author="Aussie" w:date="2012-10-16T11:09:00Z">
        <w:r>
          <w:rPr>
            <w:noProof/>
          </w:rPr>
          <w:delText>26</w:delText>
        </w:r>
      </w:del>
      <w:ins w:id="65" w:author="Aussie" w:date="2012-10-16T11:09:00Z">
        <w:r w:rsidR="00735CA1">
          <w:rPr>
            <w:noProof/>
          </w:rPr>
          <w:t>27</w:t>
        </w:r>
      </w:ins>
      <w:r w:rsidR="00BF2868">
        <w:rPr>
          <w:noProof/>
        </w:rPr>
        <w:fldChar w:fldCharType="end"/>
      </w:r>
    </w:p>
    <w:p w14:paraId="4BAD4A2D" w14:textId="77777777" w:rsidR="00F55966" w:rsidRDefault="00F55966">
      <w:pPr>
        <w:pStyle w:val="TOC2"/>
        <w:tabs>
          <w:tab w:val="right" w:leader="dot" w:pos="10790"/>
        </w:tabs>
        <w:rPr>
          <w:noProof/>
          <w:sz w:val="24"/>
          <w:szCs w:val="24"/>
          <w:lang w:eastAsia="ja-JP"/>
        </w:rPr>
      </w:pPr>
      <w:r>
        <w:rPr>
          <w:noProof/>
        </w:rPr>
        <w:t>RID Tool</w:t>
      </w:r>
      <w:r>
        <w:rPr>
          <w:noProof/>
        </w:rPr>
        <w:tab/>
      </w:r>
      <w:r w:rsidR="00BF2868">
        <w:rPr>
          <w:noProof/>
        </w:rPr>
        <w:fldChar w:fldCharType="begin"/>
      </w:r>
      <w:r>
        <w:rPr>
          <w:noProof/>
        </w:rPr>
        <w:instrText xml:space="preserve"> PAGEREF _Toc196805536 \h </w:instrText>
      </w:r>
      <w:r w:rsidR="00BF2868">
        <w:rPr>
          <w:noProof/>
        </w:rPr>
      </w:r>
      <w:r w:rsidR="00BF2868">
        <w:rPr>
          <w:noProof/>
        </w:rPr>
        <w:fldChar w:fldCharType="separate"/>
      </w:r>
      <w:r w:rsidR="00735CA1">
        <w:rPr>
          <w:noProof/>
        </w:rPr>
        <w:t>27</w:t>
      </w:r>
      <w:r w:rsidR="00BF2868">
        <w:rPr>
          <w:noProof/>
        </w:rPr>
        <w:fldChar w:fldCharType="end"/>
      </w:r>
    </w:p>
    <w:p w14:paraId="52038D98" w14:textId="6413D27E" w:rsidR="00F55966" w:rsidRDefault="00F55966">
      <w:pPr>
        <w:pStyle w:val="TOC3"/>
        <w:tabs>
          <w:tab w:val="right" w:leader="dot" w:pos="10790"/>
        </w:tabs>
        <w:rPr>
          <w:noProof/>
          <w:sz w:val="24"/>
          <w:szCs w:val="24"/>
          <w:lang w:eastAsia="ja-JP"/>
        </w:rPr>
      </w:pPr>
      <w:r>
        <w:rPr>
          <w:noProof/>
        </w:rPr>
        <w:t>Relax Instructions:</w:t>
      </w:r>
      <w:r>
        <w:rPr>
          <w:noProof/>
        </w:rPr>
        <w:tab/>
      </w:r>
      <w:r w:rsidR="00BF2868">
        <w:rPr>
          <w:noProof/>
        </w:rPr>
        <w:fldChar w:fldCharType="begin"/>
      </w:r>
      <w:r>
        <w:rPr>
          <w:noProof/>
        </w:rPr>
        <w:instrText xml:space="preserve"> PAGEREF _Toc196805537 \h </w:instrText>
      </w:r>
      <w:r w:rsidR="00BF2868">
        <w:rPr>
          <w:noProof/>
        </w:rPr>
      </w:r>
      <w:r w:rsidR="00BF2868">
        <w:rPr>
          <w:noProof/>
        </w:rPr>
        <w:fldChar w:fldCharType="separate"/>
      </w:r>
      <w:del w:id="66" w:author="Aussie" w:date="2012-10-16T11:09:00Z">
        <w:r>
          <w:rPr>
            <w:noProof/>
          </w:rPr>
          <w:delText>27</w:delText>
        </w:r>
      </w:del>
      <w:ins w:id="67" w:author="Aussie" w:date="2012-10-16T11:09:00Z">
        <w:r w:rsidR="00735CA1">
          <w:rPr>
            <w:noProof/>
          </w:rPr>
          <w:t>28</w:t>
        </w:r>
      </w:ins>
      <w:r w:rsidR="00BF2868">
        <w:rPr>
          <w:noProof/>
        </w:rPr>
        <w:fldChar w:fldCharType="end"/>
      </w:r>
    </w:p>
    <w:p w14:paraId="6D5BD39D" w14:textId="677F0CCE" w:rsidR="00F55966" w:rsidRDefault="00F55966">
      <w:pPr>
        <w:pStyle w:val="TOC3"/>
        <w:tabs>
          <w:tab w:val="right" w:leader="dot" w:pos="10790"/>
        </w:tabs>
        <w:rPr>
          <w:noProof/>
          <w:sz w:val="24"/>
          <w:szCs w:val="24"/>
          <w:lang w:eastAsia="ja-JP"/>
        </w:rPr>
      </w:pPr>
      <w:r>
        <w:rPr>
          <w:noProof/>
        </w:rPr>
        <w:t>Identify:</w:t>
      </w:r>
      <w:r>
        <w:rPr>
          <w:noProof/>
        </w:rPr>
        <w:tab/>
      </w:r>
      <w:r w:rsidR="00BF2868">
        <w:rPr>
          <w:noProof/>
        </w:rPr>
        <w:fldChar w:fldCharType="begin"/>
      </w:r>
      <w:r>
        <w:rPr>
          <w:noProof/>
        </w:rPr>
        <w:instrText xml:space="preserve"> PAGEREF _Toc196805538 \h </w:instrText>
      </w:r>
      <w:r w:rsidR="00BF2868">
        <w:rPr>
          <w:noProof/>
        </w:rPr>
      </w:r>
      <w:r w:rsidR="00BF2868">
        <w:rPr>
          <w:noProof/>
        </w:rPr>
        <w:fldChar w:fldCharType="separate"/>
      </w:r>
      <w:del w:id="68" w:author="Aussie" w:date="2012-10-16T11:09:00Z">
        <w:r>
          <w:rPr>
            <w:noProof/>
          </w:rPr>
          <w:delText>27</w:delText>
        </w:r>
      </w:del>
      <w:ins w:id="69" w:author="Aussie" w:date="2012-10-16T11:09:00Z">
        <w:r w:rsidR="00735CA1">
          <w:rPr>
            <w:noProof/>
          </w:rPr>
          <w:t>28</w:t>
        </w:r>
      </w:ins>
      <w:r w:rsidR="00BF2868">
        <w:rPr>
          <w:noProof/>
        </w:rPr>
        <w:fldChar w:fldCharType="end"/>
      </w:r>
    </w:p>
    <w:p w14:paraId="76D20E3D" w14:textId="101B1D4C" w:rsidR="00F55966" w:rsidRDefault="00F55966">
      <w:pPr>
        <w:pStyle w:val="TOC3"/>
        <w:tabs>
          <w:tab w:val="right" w:leader="dot" w:pos="10790"/>
        </w:tabs>
        <w:rPr>
          <w:noProof/>
          <w:sz w:val="24"/>
          <w:szCs w:val="24"/>
          <w:lang w:eastAsia="ja-JP"/>
        </w:rPr>
      </w:pPr>
      <w:r>
        <w:rPr>
          <w:noProof/>
        </w:rPr>
        <w:t>Identify Example Text:</w:t>
      </w:r>
      <w:r>
        <w:rPr>
          <w:noProof/>
        </w:rPr>
        <w:tab/>
      </w:r>
      <w:r w:rsidR="00BF2868">
        <w:rPr>
          <w:noProof/>
        </w:rPr>
        <w:fldChar w:fldCharType="begin"/>
      </w:r>
      <w:r>
        <w:rPr>
          <w:noProof/>
        </w:rPr>
        <w:instrText xml:space="preserve"> PAGEREF _Toc196805539 \h </w:instrText>
      </w:r>
      <w:r w:rsidR="00BF2868">
        <w:rPr>
          <w:noProof/>
        </w:rPr>
      </w:r>
      <w:r w:rsidR="00BF2868">
        <w:rPr>
          <w:noProof/>
        </w:rPr>
        <w:fldChar w:fldCharType="separate"/>
      </w:r>
      <w:del w:id="70" w:author="Aussie" w:date="2012-10-16T11:09:00Z">
        <w:r>
          <w:rPr>
            <w:noProof/>
          </w:rPr>
          <w:delText>27</w:delText>
        </w:r>
      </w:del>
      <w:ins w:id="71" w:author="Aussie" w:date="2012-10-16T11:09:00Z">
        <w:r w:rsidR="00735CA1">
          <w:rPr>
            <w:noProof/>
          </w:rPr>
          <w:t>28</w:t>
        </w:r>
      </w:ins>
      <w:r w:rsidR="00BF2868">
        <w:rPr>
          <w:noProof/>
        </w:rPr>
        <w:fldChar w:fldCharType="end"/>
      </w:r>
    </w:p>
    <w:p w14:paraId="7379430D" w14:textId="7B3F93A5" w:rsidR="00F55966" w:rsidRDefault="00F55966">
      <w:pPr>
        <w:pStyle w:val="TOC3"/>
        <w:tabs>
          <w:tab w:val="right" w:leader="dot" w:pos="10790"/>
        </w:tabs>
        <w:rPr>
          <w:noProof/>
          <w:sz w:val="24"/>
          <w:szCs w:val="24"/>
          <w:lang w:eastAsia="ja-JP"/>
        </w:rPr>
      </w:pPr>
      <w:r>
        <w:rPr>
          <w:noProof/>
        </w:rPr>
        <w:t>Decide:</w:t>
      </w:r>
      <w:r>
        <w:rPr>
          <w:noProof/>
        </w:rPr>
        <w:tab/>
      </w:r>
      <w:r w:rsidR="00BF2868">
        <w:rPr>
          <w:noProof/>
        </w:rPr>
        <w:fldChar w:fldCharType="begin"/>
      </w:r>
      <w:r>
        <w:rPr>
          <w:noProof/>
        </w:rPr>
        <w:instrText xml:space="preserve"> PAGEREF _Toc196805540 \h </w:instrText>
      </w:r>
      <w:r w:rsidR="00BF2868">
        <w:rPr>
          <w:noProof/>
        </w:rPr>
      </w:r>
      <w:r w:rsidR="00BF2868">
        <w:rPr>
          <w:noProof/>
        </w:rPr>
        <w:fldChar w:fldCharType="separate"/>
      </w:r>
      <w:del w:id="72" w:author="Aussie" w:date="2012-10-16T11:09:00Z">
        <w:r>
          <w:rPr>
            <w:noProof/>
          </w:rPr>
          <w:delText>27</w:delText>
        </w:r>
      </w:del>
      <w:ins w:id="73" w:author="Aussie" w:date="2012-10-16T11:09:00Z">
        <w:r w:rsidR="00735CA1">
          <w:rPr>
            <w:noProof/>
          </w:rPr>
          <w:t>28</w:t>
        </w:r>
      </w:ins>
      <w:r w:rsidR="00BF2868">
        <w:rPr>
          <w:noProof/>
        </w:rPr>
        <w:fldChar w:fldCharType="end"/>
      </w:r>
    </w:p>
    <w:p w14:paraId="0E0E4489" w14:textId="51101322" w:rsidR="00F55966" w:rsidRDefault="00F55966">
      <w:pPr>
        <w:pStyle w:val="TOC4"/>
        <w:tabs>
          <w:tab w:val="right" w:leader="dot" w:pos="10790"/>
        </w:tabs>
        <w:rPr>
          <w:noProof/>
          <w:sz w:val="24"/>
          <w:szCs w:val="24"/>
          <w:lang w:eastAsia="ja-JP"/>
        </w:rPr>
      </w:pPr>
      <w:r>
        <w:rPr>
          <w:noProof/>
        </w:rPr>
        <w:t>RID Help</w:t>
      </w:r>
      <w:r>
        <w:rPr>
          <w:noProof/>
        </w:rPr>
        <w:tab/>
      </w:r>
      <w:r w:rsidR="00BF2868">
        <w:rPr>
          <w:noProof/>
        </w:rPr>
        <w:fldChar w:fldCharType="begin"/>
      </w:r>
      <w:r>
        <w:rPr>
          <w:noProof/>
        </w:rPr>
        <w:instrText xml:space="preserve"> PAGEREF _Toc196805541 \h </w:instrText>
      </w:r>
      <w:r w:rsidR="00BF2868">
        <w:rPr>
          <w:noProof/>
        </w:rPr>
      </w:r>
      <w:r w:rsidR="00BF2868">
        <w:rPr>
          <w:noProof/>
        </w:rPr>
        <w:fldChar w:fldCharType="separate"/>
      </w:r>
      <w:del w:id="74" w:author="Aussie" w:date="2012-10-16T11:09:00Z">
        <w:r>
          <w:rPr>
            <w:noProof/>
          </w:rPr>
          <w:delText>27</w:delText>
        </w:r>
      </w:del>
      <w:ins w:id="75" w:author="Aussie" w:date="2012-10-16T11:09:00Z">
        <w:r w:rsidR="00735CA1">
          <w:rPr>
            <w:noProof/>
          </w:rPr>
          <w:t>28</w:t>
        </w:r>
      </w:ins>
      <w:r w:rsidR="00BF2868">
        <w:rPr>
          <w:noProof/>
        </w:rPr>
        <w:fldChar w:fldCharType="end"/>
      </w:r>
    </w:p>
    <w:p w14:paraId="5467E428" w14:textId="77777777" w:rsidR="00F55966" w:rsidRDefault="00F55966">
      <w:pPr>
        <w:pStyle w:val="TOC2"/>
        <w:tabs>
          <w:tab w:val="right" w:leader="dot" w:pos="10790"/>
        </w:tabs>
        <w:rPr>
          <w:noProof/>
          <w:sz w:val="24"/>
          <w:szCs w:val="24"/>
          <w:lang w:eastAsia="ja-JP"/>
        </w:rPr>
      </w:pPr>
      <w:r>
        <w:rPr>
          <w:noProof/>
        </w:rPr>
        <w:t>Change Your Perspective (Cognitive Handles)</w:t>
      </w:r>
      <w:r>
        <w:rPr>
          <w:noProof/>
        </w:rPr>
        <w:tab/>
      </w:r>
      <w:r w:rsidR="00BF2868">
        <w:rPr>
          <w:noProof/>
        </w:rPr>
        <w:fldChar w:fldCharType="begin"/>
      </w:r>
      <w:r>
        <w:rPr>
          <w:noProof/>
        </w:rPr>
        <w:instrText xml:space="preserve"> PAGEREF _Toc196805542 \h </w:instrText>
      </w:r>
      <w:r w:rsidR="00BF2868">
        <w:rPr>
          <w:noProof/>
        </w:rPr>
      </w:r>
      <w:r w:rsidR="00BF2868">
        <w:rPr>
          <w:noProof/>
        </w:rPr>
        <w:fldChar w:fldCharType="separate"/>
      </w:r>
      <w:r w:rsidR="00735CA1">
        <w:rPr>
          <w:noProof/>
        </w:rPr>
        <w:t>28</w:t>
      </w:r>
      <w:r w:rsidR="00BF2868">
        <w:rPr>
          <w:noProof/>
        </w:rPr>
        <w:fldChar w:fldCharType="end"/>
      </w:r>
    </w:p>
    <w:p w14:paraId="30A8A8B3" w14:textId="70BAD24B" w:rsidR="00F55966" w:rsidRDefault="00F55966">
      <w:pPr>
        <w:pStyle w:val="TOC4"/>
        <w:tabs>
          <w:tab w:val="right" w:leader="dot" w:pos="10790"/>
        </w:tabs>
        <w:rPr>
          <w:noProof/>
          <w:sz w:val="24"/>
          <w:szCs w:val="24"/>
          <w:lang w:eastAsia="ja-JP"/>
        </w:rPr>
      </w:pPr>
      <w:r>
        <w:rPr>
          <w:noProof/>
        </w:rPr>
        <w:t>Change Your Perspective Help</w:t>
      </w:r>
      <w:r>
        <w:rPr>
          <w:noProof/>
        </w:rPr>
        <w:tab/>
      </w:r>
      <w:r w:rsidR="00BF2868">
        <w:rPr>
          <w:noProof/>
        </w:rPr>
        <w:fldChar w:fldCharType="begin"/>
      </w:r>
      <w:r>
        <w:rPr>
          <w:noProof/>
        </w:rPr>
        <w:instrText xml:space="preserve"> PAGEREF _Toc196805543 \h </w:instrText>
      </w:r>
      <w:r w:rsidR="00BF2868">
        <w:rPr>
          <w:noProof/>
        </w:rPr>
      </w:r>
      <w:r w:rsidR="00BF2868">
        <w:rPr>
          <w:noProof/>
        </w:rPr>
        <w:fldChar w:fldCharType="separate"/>
      </w:r>
      <w:del w:id="76" w:author="Aussie" w:date="2012-10-16T11:09:00Z">
        <w:r>
          <w:rPr>
            <w:noProof/>
          </w:rPr>
          <w:delText>29</w:delText>
        </w:r>
      </w:del>
      <w:ins w:id="77" w:author="Aussie" w:date="2012-10-16T11:09:00Z">
        <w:r w:rsidR="00735CA1">
          <w:rPr>
            <w:noProof/>
          </w:rPr>
          <w:t>30</w:t>
        </w:r>
      </w:ins>
      <w:r w:rsidR="00BF2868">
        <w:rPr>
          <w:noProof/>
        </w:rPr>
        <w:fldChar w:fldCharType="end"/>
      </w:r>
    </w:p>
    <w:p w14:paraId="515CB085" w14:textId="4A228A5F" w:rsidR="00F55966" w:rsidRDefault="00F55966">
      <w:pPr>
        <w:pStyle w:val="TOC2"/>
        <w:tabs>
          <w:tab w:val="right" w:leader="dot" w:pos="10790"/>
        </w:tabs>
        <w:rPr>
          <w:noProof/>
          <w:sz w:val="24"/>
          <w:szCs w:val="24"/>
          <w:lang w:eastAsia="ja-JP"/>
        </w:rPr>
      </w:pPr>
      <w:r>
        <w:rPr>
          <w:noProof/>
        </w:rPr>
        <w:t>Grounding</w:t>
      </w:r>
      <w:r>
        <w:rPr>
          <w:noProof/>
        </w:rPr>
        <w:tab/>
      </w:r>
      <w:r w:rsidR="00BF2868">
        <w:rPr>
          <w:noProof/>
        </w:rPr>
        <w:fldChar w:fldCharType="begin"/>
      </w:r>
      <w:r>
        <w:rPr>
          <w:noProof/>
        </w:rPr>
        <w:instrText xml:space="preserve"> PAGEREF _Toc196805544 \h </w:instrText>
      </w:r>
      <w:r w:rsidR="00BF2868">
        <w:rPr>
          <w:noProof/>
        </w:rPr>
      </w:r>
      <w:r w:rsidR="00BF2868">
        <w:rPr>
          <w:noProof/>
        </w:rPr>
        <w:fldChar w:fldCharType="separate"/>
      </w:r>
      <w:del w:id="78" w:author="Aussie" w:date="2012-10-16T11:09:00Z">
        <w:r>
          <w:rPr>
            <w:noProof/>
          </w:rPr>
          <w:delText>29</w:delText>
        </w:r>
      </w:del>
      <w:ins w:id="79" w:author="Aussie" w:date="2012-10-16T11:09:00Z">
        <w:r w:rsidR="00735CA1">
          <w:rPr>
            <w:noProof/>
          </w:rPr>
          <w:t>30</w:t>
        </w:r>
      </w:ins>
      <w:r w:rsidR="00BF2868">
        <w:rPr>
          <w:noProof/>
        </w:rPr>
        <w:fldChar w:fldCharType="end"/>
      </w:r>
    </w:p>
    <w:p w14:paraId="6BECC1D2" w14:textId="77777777" w:rsidR="00F55966" w:rsidRDefault="00F55966">
      <w:pPr>
        <w:pStyle w:val="TOC4"/>
        <w:tabs>
          <w:tab w:val="right" w:leader="dot" w:pos="10790"/>
        </w:tabs>
        <w:rPr>
          <w:noProof/>
          <w:sz w:val="24"/>
          <w:szCs w:val="24"/>
          <w:lang w:eastAsia="ja-JP"/>
        </w:rPr>
      </w:pPr>
      <w:r w:rsidRPr="00BF30FB">
        <w:rPr>
          <w:rFonts w:eastAsia="Times New Roman"/>
          <w:noProof/>
        </w:rPr>
        <w:t>Grounding Help</w:t>
      </w:r>
      <w:r>
        <w:rPr>
          <w:noProof/>
        </w:rPr>
        <w:tab/>
      </w:r>
      <w:r w:rsidR="00BF2868">
        <w:rPr>
          <w:noProof/>
        </w:rPr>
        <w:fldChar w:fldCharType="begin"/>
      </w:r>
      <w:r>
        <w:rPr>
          <w:noProof/>
        </w:rPr>
        <w:instrText xml:space="preserve"> PAGEREF _Toc196805545 \h </w:instrText>
      </w:r>
      <w:r w:rsidR="00BF2868">
        <w:rPr>
          <w:noProof/>
        </w:rPr>
      </w:r>
      <w:r w:rsidR="00BF2868">
        <w:rPr>
          <w:noProof/>
        </w:rPr>
        <w:fldChar w:fldCharType="separate"/>
      </w:r>
      <w:r w:rsidR="00735CA1">
        <w:rPr>
          <w:noProof/>
        </w:rPr>
        <w:t>31</w:t>
      </w:r>
      <w:r w:rsidR="00BF2868">
        <w:rPr>
          <w:noProof/>
        </w:rPr>
        <w:fldChar w:fldCharType="end"/>
      </w:r>
    </w:p>
    <w:p w14:paraId="74D47784" w14:textId="2A23338F" w:rsidR="00F55966" w:rsidRDefault="00F55966">
      <w:pPr>
        <w:pStyle w:val="TOC2"/>
        <w:tabs>
          <w:tab w:val="right" w:leader="dot" w:pos="10790"/>
        </w:tabs>
        <w:rPr>
          <w:noProof/>
          <w:sz w:val="24"/>
          <w:szCs w:val="24"/>
          <w:lang w:eastAsia="ja-JP"/>
        </w:rPr>
      </w:pPr>
      <w:r>
        <w:rPr>
          <w:noProof/>
        </w:rPr>
        <w:t>Reduce Isolation Activities</w:t>
      </w:r>
      <w:r>
        <w:rPr>
          <w:noProof/>
        </w:rPr>
        <w:tab/>
      </w:r>
      <w:r w:rsidR="00BF2868">
        <w:rPr>
          <w:noProof/>
        </w:rPr>
        <w:fldChar w:fldCharType="begin"/>
      </w:r>
      <w:r>
        <w:rPr>
          <w:noProof/>
        </w:rPr>
        <w:instrText xml:space="preserve"> PAGEREF _Toc196805546 \h </w:instrText>
      </w:r>
      <w:r w:rsidR="00BF2868">
        <w:rPr>
          <w:noProof/>
        </w:rPr>
      </w:r>
      <w:r w:rsidR="00BF2868">
        <w:rPr>
          <w:noProof/>
        </w:rPr>
        <w:fldChar w:fldCharType="separate"/>
      </w:r>
      <w:del w:id="80" w:author="Aussie" w:date="2012-10-16T11:09:00Z">
        <w:r>
          <w:rPr>
            <w:noProof/>
          </w:rPr>
          <w:delText>31</w:delText>
        </w:r>
      </w:del>
      <w:ins w:id="81" w:author="Aussie" w:date="2012-10-16T11:09:00Z">
        <w:r w:rsidR="00735CA1">
          <w:rPr>
            <w:noProof/>
          </w:rPr>
          <w:t>32</w:t>
        </w:r>
      </w:ins>
      <w:r w:rsidR="00BF2868">
        <w:rPr>
          <w:noProof/>
        </w:rPr>
        <w:fldChar w:fldCharType="end"/>
      </w:r>
    </w:p>
    <w:p w14:paraId="15FA0841" w14:textId="77777777" w:rsidR="00F55966" w:rsidRDefault="00F55966">
      <w:pPr>
        <w:pStyle w:val="TOC4"/>
        <w:tabs>
          <w:tab w:val="right" w:leader="dot" w:pos="10790"/>
        </w:tabs>
        <w:rPr>
          <w:noProof/>
          <w:sz w:val="24"/>
          <w:szCs w:val="24"/>
          <w:lang w:eastAsia="ja-JP"/>
        </w:rPr>
      </w:pPr>
      <w:r>
        <w:rPr>
          <w:noProof/>
        </w:rPr>
        <w:t>Reduce Isolation Help</w:t>
      </w:r>
      <w:r>
        <w:rPr>
          <w:noProof/>
        </w:rPr>
        <w:tab/>
      </w:r>
      <w:r w:rsidR="00BF2868">
        <w:rPr>
          <w:noProof/>
        </w:rPr>
        <w:fldChar w:fldCharType="begin"/>
      </w:r>
      <w:r>
        <w:rPr>
          <w:noProof/>
        </w:rPr>
        <w:instrText xml:space="preserve"> PAGEREF _Toc196805547 \h </w:instrText>
      </w:r>
      <w:r w:rsidR="00BF2868">
        <w:rPr>
          <w:noProof/>
        </w:rPr>
      </w:r>
      <w:r w:rsidR="00BF2868">
        <w:rPr>
          <w:noProof/>
        </w:rPr>
        <w:fldChar w:fldCharType="separate"/>
      </w:r>
      <w:r w:rsidR="00735CA1">
        <w:rPr>
          <w:noProof/>
        </w:rPr>
        <w:t>32</w:t>
      </w:r>
      <w:r w:rsidR="00BF2868">
        <w:rPr>
          <w:noProof/>
        </w:rPr>
        <w:fldChar w:fldCharType="end"/>
      </w:r>
    </w:p>
    <w:p w14:paraId="341B5E7C" w14:textId="237DAEA5" w:rsidR="00F55966" w:rsidRDefault="00F55966">
      <w:pPr>
        <w:pStyle w:val="TOC2"/>
        <w:tabs>
          <w:tab w:val="right" w:leader="dot" w:pos="10790"/>
        </w:tabs>
        <w:rPr>
          <w:noProof/>
          <w:sz w:val="24"/>
          <w:szCs w:val="24"/>
          <w:lang w:eastAsia="ja-JP"/>
        </w:rPr>
      </w:pPr>
      <w:r>
        <w:rPr>
          <w:noProof/>
        </w:rPr>
        <w:t>Inspirational Quotes</w:t>
      </w:r>
      <w:r>
        <w:rPr>
          <w:noProof/>
        </w:rPr>
        <w:tab/>
      </w:r>
      <w:r w:rsidR="00BF2868">
        <w:rPr>
          <w:noProof/>
        </w:rPr>
        <w:fldChar w:fldCharType="begin"/>
      </w:r>
      <w:r>
        <w:rPr>
          <w:noProof/>
        </w:rPr>
        <w:instrText xml:space="preserve"> PAGEREF _Toc196805548 \h </w:instrText>
      </w:r>
      <w:r w:rsidR="00BF2868">
        <w:rPr>
          <w:noProof/>
        </w:rPr>
      </w:r>
      <w:r w:rsidR="00BF2868">
        <w:rPr>
          <w:noProof/>
        </w:rPr>
        <w:fldChar w:fldCharType="separate"/>
      </w:r>
      <w:del w:id="82" w:author="Aussie" w:date="2012-10-16T11:09:00Z">
        <w:r>
          <w:rPr>
            <w:noProof/>
          </w:rPr>
          <w:delText>32</w:delText>
        </w:r>
      </w:del>
      <w:ins w:id="83" w:author="Aussie" w:date="2012-10-16T11:09:00Z">
        <w:r w:rsidR="00735CA1">
          <w:rPr>
            <w:noProof/>
          </w:rPr>
          <w:t>33</w:t>
        </w:r>
      </w:ins>
      <w:r w:rsidR="00BF2868">
        <w:rPr>
          <w:noProof/>
        </w:rPr>
        <w:fldChar w:fldCharType="end"/>
      </w:r>
    </w:p>
    <w:p w14:paraId="19048FB8" w14:textId="27A1C48A" w:rsidR="00F55966" w:rsidRDefault="00F55966">
      <w:pPr>
        <w:pStyle w:val="TOC4"/>
        <w:tabs>
          <w:tab w:val="right" w:leader="dot" w:pos="10790"/>
        </w:tabs>
        <w:rPr>
          <w:noProof/>
          <w:sz w:val="24"/>
          <w:szCs w:val="24"/>
          <w:lang w:eastAsia="ja-JP"/>
        </w:rPr>
      </w:pPr>
      <w:r>
        <w:rPr>
          <w:noProof/>
        </w:rPr>
        <w:t>Inspirational Quotes Help</w:t>
      </w:r>
      <w:r>
        <w:rPr>
          <w:noProof/>
        </w:rPr>
        <w:tab/>
      </w:r>
      <w:r w:rsidR="00BF2868">
        <w:rPr>
          <w:noProof/>
        </w:rPr>
        <w:fldChar w:fldCharType="begin"/>
      </w:r>
      <w:r>
        <w:rPr>
          <w:noProof/>
        </w:rPr>
        <w:instrText xml:space="preserve"> PAGEREF _Toc196805549 \h </w:instrText>
      </w:r>
      <w:r w:rsidR="00BF2868">
        <w:rPr>
          <w:noProof/>
        </w:rPr>
      </w:r>
      <w:r w:rsidR="00BF2868">
        <w:rPr>
          <w:noProof/>
        </w:rPr>
        <w:fldChar w:fldCharType="separate"/>
      </w:r>
      <w:del w:id="84" w:author="Aussie" w:date="2012-10-16T11:09:00Z">
        <w:r>
          <w:rPr>
            <w:noProof/>
          </w:rPr>
          <w:delText>33</w:delText>
        </w:r>
      </w:del>
      <w:ins w:id="85" w:author="Aussie" w:date="2012-10-16T11:09:00Z">
        <w:r w:rsidR="00735CA1">
          <w:rPr>
            <w:noProof/>
          </w:rPr>
          <w:t>34</w:t>
        </w:r>
      </w:ins>
      <w:r w:rsidR="00BF2868">
        <w:rPr>
          <w:noProof/>
        </w:rPr>
        <w:fldChar w:fldCharType="end"/>
      </w:r>
    </w:p>
    <w:p w14:paraId="5F0A430F" w14:textId="03FD9863" w:rsidR="00F55966" w:rsidRDefault="00F55966">
      <w:pPr>
        <w:pStyle w:val="TOC2"/>
        <w:tabs>
          <w:tab w:val="right" w:leader="dot" w:pos="10790"/>
        </w:tabs>
        <w:rPr>
          <w:noProof/>
          <w:sz w:val="24"/>
          <w:szCs w:val="24"/>
          <w:lang w:eastAsia="ja-JP"/>
        </w:rPr>
      </w:pPr>
      <w:r>
        <w:rPr>
          <w:noProof/>
        </w:rPr>
        <w:t>Time Out</w:t>
      </w:r>
      <w:r>
        <w:rPr>
          <w:noProof/>
        </w:rPr>
        <w:tab/>
      </w:r>
      <w:r w:rsidR="00BF2868">
        <w:rPr>
          <w:noProof/>
        </w:rPr>
        <w:fldChar w:fldCharType="begin"/>
      </w:r>
      <w:r>
        <w:rPr>
          <w:noProof/>
        </w:rPr>
        <w:instrText xml:space="preserve"> PAGEREF _Toc196805550 \h </w:instrText>
      </w:r>
      <w:r w:rsidR="00BF2868">
        <w:rPr>
          <w:noProof/>
        </w:rPr>
      </w:r>
      <w:r w:rsidR="00BF2868">
        <w:rPr>
          <w:noProof/>
        </w:rPr>
        <w:fldChar w:fldCharType="separate"/>
      </w:r>
      <w:del w:id="86" w:author="Aussie" w:date="2012-10-16T11:09:00Z">
        <w:r>
          <w:rPr>
            <w:noProof/>
          </w:rPr>
          <w:delText>33</w:delText>
        </w:r>
      </w:del>
      <w:ins w:id="87" w:author="Aussie" w:date="2012-10-16T11:09:00Z">
        <w:r w:rsidR="00735CA1">
          <w:rPr>
            <w:noProof/>
          </w:rPr>
          <w:t>34</w:t>
        </w:r>
      </w:ins>
      <w:r w:rsidR="00BF2868">
        <w:rPr>
          <w:noProof/>
        </w:rPr>
        <w:fldChar w:fldCharType="end"/>
      </w:r>
    </w:p>
    <w:p w14:paraId="27BB7FA6" w14:textId="32CBAE8F" w:rsidR="00F55966" w:rsidRDefault="00F55966">
      <w:pPr>
        <w:pStyle w:val="TOC4"/>
        <w:tabs>
          <w:tab w:val="right" w:leader="dot" w:pos="10790"/>
        </w:tabs>
        <w:rPr>
          <w:noProof/>
          <w:sz w:val="24"/>
          <w:szCs w:val="24"/>
          <w:lang w:eastAsia="ja-JP"/>
        </w:rPr>
      </w:pPr>
      <w:r>
        <w:rPr>
          <w:noProof/>
        </w:rPr>
        <w:t>Time Out Help</w:t>
      </w:r>
      <w:r>
        <w:rPr>
          <w:noProof/>
        </w:rPr>
        <w:tab/>
      </w:r>
      <w:r w:rsidR="00BF2868">
        <w:rPr>
          <w:noProof/>
        </w:rPr>
        <w:fldChar w:fldCharType="begin"/>
      </w:r>
      <w:r>
        <w:rPr>
          <w:noProof/>
        </w:rPr>
        <w:instrText xml:space="preserve"> PAGEREF _Toc196805551 \h </w:instrText>
      </w:r>
      <w:r w:rsidR="00BF2868">
        <w:rPr>
          <w:noProof/>
        </w:rPr>
      </w:r>
      <w:r w:rsidR="00BF2868">
        <w:rPr>
          <w:noProof/>
        </w:rPr>
        <w:fldChar w:fldCharType="separate"/>
      </w:r>
      <w:del w:id="88" w:author="Aussie" w:date="2012-10-16T11:09:00Z">
        <w:r>
          <w:rPr>
            <w:noProof/>
          </w:rPr>
          <w:delText>34</w:delText>
        </w:r>
      </w:del>
      <w:ins w:id="89" w:author="Aussie" w:date="2012-10-16T11:09:00Z">
        <w:r w:rsidR="00735CA1">
          <w:rPr>
            <w:noProof/>
          </w:rPr>
          <w:t>35</w:t>
        </w:r>
      </w:ins>
      <w:r w:rsidR="00BF2868">
        <w:rPr>
          <w:noProof/>
        </w:rPr>
        <w:fldChar w:fldCharType="end"/>
      </w:r>
    </w:p>
    <w:p w14:paraId="5F1CDE0B" w14:textId="4AF47E50" w:rsidR="00F55966" w:rsidRDefault="00F55966">
      <w:pPr>
        <w:pStyle w:val="TOC2"/>
        <w:tabs>
          <w:tab w:val="right" w:leader="dot" w:pos="10790"/>
        </w:tabs>
        <w:rPr>
          <w:noProof/>
          <w:sz w:val="24"/>
          <w:szCs w:val="24"/>
          <w:lang w:eastAsia="ja-JP"/>
        </w:rPr>
      </w:pPr>
      <w:r>
        <w:rPr>
          <w:noProof/>
        </w:rPr>
        <w:t>Falling Asleep</w:t>
      </w:r>
      <w:r>
        <w:rPr>
          <w:noProof/>
        </w:rPr>
        <w:tab/>
      </w:r>
      <w:r w:rsidR="00BF2868">
        <w:rPr>
          <w:noProof/>
        </w:rPr>
        <w:fldChar w:fldCharType="begin"/>
      </w:r>
      <w:r>
        <w:rPr>
          <w:noProof/>
        </w:rPr>
        <w:instrText xml:space="preserve"> PAGEREF _Toc196805552 \h </w:instrText>
      </w:r>
      <w:r w:rsidR="00BF2868">
        <w:rPr>
          <w:noProof/>
        </w:rPr>
      </w:r>
      <w:r w:rsidR="00BF2868">
        <w:rPr>
          <w:noProof/>
        </w:rPr>
        <w:fldChar w:fldCharType="separate"/>
      </w:r>
      <w:del w:id="90" w:author="Aussie" w:date="2012-10-16T11:09:00Z">
        <w:r>
          <w:rPr>
            <w:noProof/>
          </w:rPr>
          <w:delText>34</w:delText>
        </w:r>
      </w:del>
      <w:ins w:id="91" w:author="Aussie" w:date="2012-10-16T11:09:00Z">
        <w:r w:rsidR="00735CA1">
          <w:rPr>
            <w:noProof/>
          </w:rPr>
          <w:t>35</w:t>
        </w:r>
      </w:ins>
      <w:r w:rsidR="00BF2868">
        <w:rPr>
          <w:noProof/>
        </w:rPr>
        <w:fldChar w:fldCharType="end"/>
      </w:r>
    </w:p>
    <w:p w14:paraId="717F248F" w14:textId="209E9F27" w:rsidR="00F55966" w:rsidRDefault="00F55966">
      <w:pPr>
        <w:pStyle w:val="TOC4"/>
        <w:tabs>
          <w:tab w:val="right" w:leader="dot" w:pos="10790"/>
        </w:tabs>
        <w:rPr>
          <w:noProof/>
          <w:sz w:val="24"/>
          <w:szCs w:val="24"/>
          <w:lang w:eastAsia="ja-JP"/>
        </w:rPr>
      </w:pPr>
      <w:r>
        <w:rPr>
          <w:noProof/>
        </w:rPr>
        <w:t>Falling Asleep Help</w:t>
      </w:r>
      <w:r>
        <w:rPr>
          <w:noProof/>
        </w:rPr>
        <w:tab/>
      </w:r>
      <w:r w:rsidR="00BF2868">
        <w:rPr>
          <w:noProof/>
        </w:rPr>
        <w:fldChar w:fldCharType="begin"/>
      </w:r>
      <w:r>
        <w:rPr>
          <w:noProof/>
        </w:rPr>
        <w:instrText xml:space="preserve"> PAGEREF _Toc196805553 \h </w:instrText>
      </w:r>
      <w:r w:rsidR="00BF2868">
        <w:rPr>
          <w:noProof/>
        </w:rPr>
      </w:r>
      <w:r w:rsidR="00BF2868">
        <w:rPr>
          <w:noProof/>
        </w:rPr>
        <w:fldChar w:fldCharType="separate"/>
      </w:r>
      <w:del w:id="92" w:author="Aussie" w:date="2012-10-16T11:09:00Z">
        <w:r>
          <w:rPr>
            <w:noProof/>
          </w:rPr>
          <w:delText>35</w:delText>
        </w:r>
      </w:del>
      <w:ins w:id="93" w:author="Aussie" w:date="2012-10-16T11:09:00Z">
        <w:r w:rsidR="00735CA1">
          <w:rPr>
            <w:noProof/>
          </w:rPr>
          <w:t>36</w:t>
        </w:r>
      </w:ins>
      <w:r w:rsidR="00BF2868">
        <w:rPr>
          <w:noProof/>
        </w:rPr>
        <w:fldChar w:fldCharType="end"/>
      </w:r>
    </w:p>
    <w:p w14:paraId="35AA769D" w14:textId="004C57B7" w:rsidR="00F55966" w:rsidRDefault="00F55966">
      <w:pPr>
        <w:pStyle w:val="TOC2"/>
        <w:tabs>
          <w:tab w:val="right" w:leader="dot" w:pos="10790"/>
        </w:tabs>
        <w:rPr>
          <w:noProof/>
          <w:sz w:val="24"/>
          <w:szCs w:val="24"/>
          <w:lang w:eastAsia="ja-JP"/>
        </w:rPr>
      </w:pPr>
      <w:r>
        <w:rPr>
          <w:noProof/>
        </w:rPr>
        <w:t>Plan Something Pleasant</w:t>
      </w:r>
      <w:r>
        <w:rPr>
          <w:noProof/>
        </w:rPr>
        <w:tab/>
      </w:r>
      <w:r w:rsidR="00BF2868">
        <w:rPr>
          <w:noProof/>
        </w:rPr>
        <w:fldChar w:fldCharType="begin"/>
      </w:r>
      <w:r>
        <w:rPr>
          <w:noProof/>
        </w:rPr>
        <w:instrText xml:space="preserve"> PAGEREF _Toc196805554 \h </w:instrText>
      </w:r>
      <w:r w:rsidR="00BF2868">
        <w:rPr>
          <w:noProof/>
        </w:rPr>
      </w:r>
      <w:r w:rsidR="00BF2868">
        <w:rPr>
          <w:noProof/>
        </w:rPr>
        <w:fldChar w:fldCharType="separate"/>
      </w:r>
      <w:del w:id="94" w:author="Aussie" w:date="2012-10-16T11:09:00Z">
        <w:r>
          <w:rPr>
            <w:noProof/>
          </w:rPr>
          <w:delText>36</w:delText>
        </w:r>
      </w:del>
      <w:ins w:id="95" w:author="Aussie" w:date="2012-10-16T11:09:00Z">
        <w:r w:rsidR="00735CA1">
          <w:rPr>
            <w:noProof/>
          </w:rPr>
          <w:t>37</w:t>
        </w:r>
      </w:ins>
      <w:r w:rsidR="00BF2868">
        <w:rPr>
          <w:noProof/>
        </w:rPr>
        <w:fldChar w:fldCharType="end"/>
      </w:r>
    </w:p>
    <w:p w14:paraId="679537D4" w14:textId="0BCDB1F8" w:rsidR="00F55966" w:rsidRDefault="00F55966">
      <w:pPr>
        <w:pStyle w:val="TOC4"/>
        <w:tabs>
          <w:tab w:val="right" w:leader="dot" w:pos="10790"/>
        </w:tabs>
        <w:rPr>
          <w:noProof/>
          <w:sz w:val="24"/>
          <w:szCs w:val="24"/>
          <w:lang w:eastAsia="ja-JP"/>
        </w:rPr>
      </w:pPr>
      <w:r>
        <w:rPr>
          <w:noProof/>
        </w:rPr>
        <w:t>Plan Something Pleasant Help</w:t>
      </w:r>
      <w:r>
        <w:rPr>
          <w:noProof/>
        </w:rPr>
        <w:tab/>
      </w:r>
      <w:r w:rsidR="00BF2868">
        <w:rPr>
          <w:noProof/>
        </w:rPr>
        <w:fldChar w:fldCharType="begin"/>
      </w:r>
      <w:r>
        <w:rPr>
          <w:noProof/>
        </w:rPr>
        <w:instrText xml:space="preserve"> PAGEREF _Toc196805555 \h </w:instrText>
      </w:r>
      <w:r w:rsidR="00BF2868">
        <w:rPr>
          <w:noProof/>
        </w:rPr>
      </w:r>
      <w:r w:rsidR="00BF2868">
        <w:rPr>
          <w:noProof/>
        </w:rPr>
        <w:fldChar w:fldCharType="separate"/>
      </w:r>
      <w:del w:id="96" w:author="Aussie" w:date="2012-10-16T11:09:00Z">
        <w:r>
          <w:rPr>
            <w:noProof/>
          </w:rPr>
          <w:delText>38</w:delText>
        </w:r>
      </w:del>
      <w:ins w:id="97" w:author="Aussie" w:date="2012-10-16T11:09:00Z">
        <w:r w:rsidR="00735CA1">
          <w:rPr>
            <w:noProof/>
          </w:rPr>
          <w:t>39</w:t>
        </w:r>
      </w:ins>
      <w:r w:rsidR="00BF2868">
        <w:rPr>
          <w:noProof/>
        </w:rPr>
        <w:fldChar w:fldCharType="end"/>
      </w:r>
    </w:p>
    <w:p w14:paraId="628BB534" w14:textId="6D312A32" w:rsidR="00F55966" w:rsidRDefault="00F55966">
      <w:pPr>
        <w:pStyle w:val="TOC2"/>
        <w:tabs>
          <w:tab w:val="right" w:leader="dot" w:pos="10790"/>
        </w:tabs>
        <w:rPr>
          <w:noProof/>
          <w:sz w:val="24"/>
          <w:szCs w:val="24"/>
          <w:lang w:eastAsia="ja-JP"/>
        </w:rPr>
      </w:pPr>
      <w:r w:rsidRPr="00BF30FB">
        <w:rPr>
          <w:rFonts w:eastAsia="Times New Roman"/>
          <w:noProof/>
        </w:rPr>
        <w:t>Seek Support</w:t>
      </w:r>
      <w:r>
        <w:rPr>
          <w:noProof/>
        </w:rPr>
        <w:tab/>
      </w:r>
      <w:r w:rsidR="00BF2868">
        <w:rPr>
          <w:noProof/>
        </w:rPr>
        <w:fldChar w:fldCharType="begin"/>
      </w:r>
      <w:r>
        <w:rPr>
          <w:noProof/>
        </w:rPr>
        <w:instrText xml:space="preserve"> PAGEREF _Toc196805556 \h </w:instrText>
      </w:r>
      <w:r w:rsidR="00BF2868">
        <w:rPr>
          <w:noProof/>
        </w:rPr>
      </w:r>
      <w:r w:rsidR="00BF2868">
        <w:rPr>
          <w:noProof/>
        </w:rPr>
        <w:fldChar w:fldCharType="separate"/>
      </w:r>
      <w:del w:id="98" w:author="Aussie" w:date="2012-10-16T11:09:00Z">
        <w:r>
          <w:rPr>
            <w:noProof/>
          </w:rPr>
          <w:delText>38</w:delText>
        </w:r>
      </w:del>
      <w:ins w:id="99" w:author="Aussie" w:date="2012-10-16T11:09:00Z">
        <w:r w:rsidR="00735CA1">
          <w:rPr>
            <w:noProof/>
          </w:rPr>
          <w:t>39</w:t>
        </w:r>
      </w:ins>
      <w:r w:rsidR="00BF2868">
        <w:rPr>
          <w:noProof/>
        </w:rPr>
        <w:fldChar w:fldCharType="end"/>
      </w:r>
    </w:p>
    <w:p w14:paraId="24B36907" w14:textId="122CA3BD" w:rsidR="00F55966" w:rsidRDefault="00F55966">
      <w:pPr>
        <w:pStyle w:val="TOC3"/>
        <w:tabs>
          <w:tab w:val="right" w:leader="dot" w:pos="10790"/>
        </w:tabs>
        <w:rPr>
          <w:noProof/>
          <w:sz w:val="24"/>
          <w:szCs w:val="24"/>
          <w:lang w:eastAsia="ja-JP"/>
        </w:rPr>
      </w:pPr>
      <w:r>
        <w:rPr>
          <w:noProof/>
        </w:rPr>
        <w:t>First time in:</w:t>
      </w:r>
      <w:r>
        <w:rPr>
          <w:noProof/>
        </w:rPr>
        <w:tab/>
      </w:r>
      <w:r w:rsidR="00BF2868">
        <w:rPr>
          <w:noProof/>
        </w:rPr>
        <w:fldChar w:fldCharType="begin"/>
      </w:r>
      <w:r>
        <w:rPr>
          <w:noProof/>
        </w:rPr>
        <w:instrText xml:space="preserve"> PAGEREF _Toc196805557 \h </w:instrText>
      </w:r>
      <w:r w:rsidR="00BF2868">
        <w:rPr>
          <w:noProof/>
        </w:rPr>
      </w:r>
      <w:r w:rsidR="00BF2868">
        <w:rPr>
          <w:noProof/>
        </w:rPr>
        <w:fldChar w:fldCharType="separate"/>
      </w:r>
      <w:del w:id="100" w:author="Aussie" w:date="2012-10-16T11:09:00Z">
        <w:r>
          <w:rPr>
            <w:noProof/>
          </w:rPr>
          <w:delText>38</w:delText>
        </w:r>
      </w:del>
      <w:ins w:id="101" w:author="Aussie" w:date="2012-10-16T11:09:00Z">
        <w:r w:rsidR="00735CA1">
          <w:rPr>
            <w:noProof/>
          </w:rPr>
          <w:t>39</w:t>
        </w:r>
      </w:ins>
      <w:r w:rsidR="00BF2868">
        <w:rPr>
          <w:noProof/>
        </w:rPr>
        <w:fldChar w:fldCharType="end"/>
      </w:r>
    </w:p>
    <w:p w14:paraId="11D102EB" w14:textId="55923D49" w:rsidR="00F55966" w:rsidRDefault="00F55966">
      <w:pPr>
        <w:pStyle w:val="TOC4"/>
        <w:tabs>
          <w:tab w:val="right" w:leader="dot" w:pos="10790"/>
        </w:tabs>
        <w:rPr>
          <w:noProof/>
          <w:sz w:val="24"/>
          <w:szCs w:val="24"/>
          <w:lang w:eastAsia="ja-JP"/>
        </w:rPr>
      </w:pPr>
      <w:r w:rsidRPr="00BF30FB">
        <w:rPr>
          <w:rFonts w:eastAsia="Times New Roman"/>
          <w:noProof/>
        </w:rPr>
        <w:t>Seek Support Help</w:t>
      </w:r>
      <w:r>
        <w:rPr>
          <w:noProof/>
        </w:rPr>
        <w:tab/>
      </w:r>
      <w:r w:rsidR="00BF2868">
        <w:rPr>
          <w:noProof/>
        </w:rPr>
        <w:fldChar w:fldCharType="begin"/>
      </w:r>
      <w:r>
        <w:rPr>
          <w:noProof/>
        </w:rPr>
        <w:instrText xml:space="preserve"> PAGEREF _Toc196805558 \h </w:instrText>
      </w:r>
      <w:r w:rsidR="00BF2868">
        <w:rPr>
          <w:noProof/>
        </w:rPr>
      </w:r>
      <w:r w:rsidR="00BF2868">
        <w:rPr>
          <w:noProof/>
        </w:rPr>
        <w:fldChar w:fldCharType="separate"/>
      </w:r>
      <w:del w:id="102" w:author="Aussie" w:date="2012-10-16T11:09:00Z">
        <w:r>
          <w:rPr>
            <w:noProof/>
          </w:rPr>
          <w:delText>38</w:delText>
        </w:r>
      </w:del>
      <w:ins w:id="103" w:author="Aussie" w:date="2012-10-16T11:09:00Z">
        <w:r w:rsidR="00735CA1">
          <w:rPr>
            <w:noProof/>
          </w:rPr>
          <w:t>39</w:t>
        </w:r>
      </w:ins>
      <w:r w:rsidR="00BF2868">
        <w:rPr>
          <w:noProof/>
        </w:rPr>
        <w:fldChar w:fldCharType="end"/>
      </w:r>
    </w:p>
    <w:p w14:paraId="1A69AEE4" w14:textId="6645F920" w:rsidR="00F55966" w:rsidRDefault="00F55966">
      <w:pPr>
        <w:pStyle w:val="TOC2"/>
        <w:tabs>
          <w:tab w:val="right" w:leader="dot" w:pos="10790"/>
        </w:tabs>
        <w:rPr>
          <w:noProof/>
          <w:sz w:val="24"/>
          <w:szCs w:val="24"/>
          <w:lang w:eastAsia="ja-JP"/>
        </w:rPr>
      </w:pPr>
      <w:r>
        <w:rPr>
          <w:noProof/>
        </w:rPr>
        <w:t>Distract Yourself</w:t>
      </w:r>
      <w:r>
        <w:rPr>
          <w:noProof/>
        </w:rPr>
        <w:tab/>
      </w:r>
      <w:r w:rsidR="00BF2868">
        <w:rPr>
          <w:noProof/>
        </w:rPr>
        <w:fldChar w:fldCharType="begin"/>
      </w:r>
      <w:r>
        <w:rPr>
          <w:noProof/>
        </w:rPr>
        <w:instrText xml:space="preserve"> PAGEREF _Toc196805559 \h </w:instrText>
      </w:r>
      <w:r w:rsidR="00BF2868">
        <w:rPr>
          <w:noProof/>
        </w:rPr>
      </w:r>
      <w:r w:rsidR="00BF2868">
        <w:rPr>
          <w:noProof/>
        </w:rPr>
        <w:fldChar w:fldCharType="separate"/>
      </w:r>
      <w:del w:id="104" w:author="Aussie" w:date="2012-10-16T11:09:00Z">
        <w:r>
          <w:rPr>
            <w:noProof/>
          </w:rPr>
          <w:delText>38</w:delText>
        </w:r>
      </w:del>
      <w:ins w:id="105" w:author="Aussie" w:date="2012-10-16T11:09:00Z">
        <w:r w:rsidR="00735CA1">
          <w:rPr>
            <w:noProof/>
          </w:rPr>
          <w:t>39</w:t>
        </w:r>
      </w:ins>
      <w:r w:rsidR="00BF2868">
        <w:rPr>
          <w:noProof/>
        </w:rPr>
        <w:fldChar w:fldCharType="end"/>
      </w:r>
    </w:p>
    <w:p w14:paraId="6367192C" w14:textId="25733823" w:rsidR="00F55966" w:rsidRDefault="00F55966">
      <w:pPr>
        <w:pStyle w:val="TOC4"/>
        <w:tabs>
          <w:tab w:val="right" w:leader="dot" w:pos="10790"/>
        </w:tabs>
        <w:rPr>
          <w:noProof/>
          <w:sz w:val="24"/>
          <w:szCs w:val="24"/>
          <w:lang w:eastAsia="ja-JP"/>
        </w:rPr>
      </w:pPr>
      <w:r>
        <w:rPr>
          <w:noProof/>
        </w:rPr>
        <w:t>Distract Yourself Help</w:t>
      </w:r>
      <w:r>
        <w:rPr>
          <w:noProof/>
        </w:rPr>
        <w:tab/>
      </w:r>
      <w:r w:rsidR="00BF2868">
        <w:rPr>
          <w:noProof/>
        </w:rPr>
        <w:fldChar w:fldCharType="begin"/>
      </w:r>
      <w:r>
        <w:rPr>
          <w:noProof/>
        </w:rPr>
        <w:instrText xml:space="preserve"> PAGEREF _Toc196805560 \h </w:instrText>
      </w:r>
      <w:r w:rsidR="00BF2868">
        <w:rPr>
          <w:noProof/>
        </w:rPr>
      </w:r>
      <w:r w:rsidR="00BF2868">
        <w:rPr>
          <w:noProof/>
        </w:rPr>
        <w:fldChar w:fldCharType="separate"/>
      </w:r>
      <w:del w:id="106" w:author="Aussie" w:date="2012-10-16T11:09:00Z">
        <w:r>
          <w:rPr>
            <w:noProof/>
          </w:rPr>
          <w:delText>40</w:delText>
        </w:r>
      </w:del>
      <w:ins w:id="107" w:author="Aussie" w:date="2012-10-16T11:09:00Z">
        <w:r w:rsidR="00735CA1">
          <w:rPr>
            <w:noProof/>
          </w:rPr>
          <w:t>41</w:t>
        </w:r>
      </w:ins>
      <w:r w:rsidR="00BF2868">
        <w:rPr>
          <w:noProof/>
        </w:rPr>
        <w:fldChar w:fldCharType="end"/>
      </w:r>
    </w:p>
    <w:p w14:paraId="053D9D9B" w14:textId="503D65B0" w:rsidR="00F55966" w:rsidRDefault="00F55966">
      <w:pPr>
        <w:pStyle w:val="TOC1"/>
        <w:tabs>
          <w:tab w:val="right" w:leader="dot" w:pos="10790"/>
        </w:tabs>
        <w:rPr>
          <w:noProof/>
          <w:sz w:val="24"/>
          <w:szCs w:val="24"/>
          <w:lang w:eastAsia="ja-JP"/>
        </w:rPr>
      </w:pPr>
      <w:r>
        <w:rPr>
          <w:noProof/>
        </w:rPr>
        <w:t>Find Support</w:t>
      </w:r>
      <w:r>
        <w:rPr>
          <w:noProof/>
        </w:rPr>
        <w:tab/>
      </w:r>
      <w:r w:rsidR="00BF2868">
        <w:rPr>
          <w:noProof/>
        </w:rPr>
        <w:fldChar w:fldCharType="begin"/>
      </w:r>
      <w:r>
        <w:rPr>
          <w:noProof/>
        </w:rPr>
        <w:instrText xml:space="preserve"> PAGEREF _Toc196805561 \h </w:instrText>
      </w:r>
      <w:r w:rsidR="00BF2868">
        <w:rPr>
          <w:noProof/>
        </w:rPr>
      </w:r>
      <w:r w:rsidR="00BF2868">
        <w:rPr>
          <w:noProof/>
        </w:rPr>
        <w:fldChar w:fldCharType="separate"/>
      </w:r>
      <w:del w:id="108" w:author="Aussie" w:date="2012-10-16T11:09:00Z">
        <w:r>
          <w:rPr>
            <w:noProof/>
          </w:rPr>
          <w:delText>40</w:delText>
        </w:r>
      </w:del>
      <w:ins w:id="109" w:author="Aussie" w:date="2012-10-16T11:09:00Z">
        <w:r w:rsidR="00735CA1">
          <w:rPr>
            <w:noProof/>
          </w:rPr>
          <w:t>41</w:t>
        </w:r>
      </w:ins>
      <w:r w:rsidR="00BF2868">
        <w:rPr>
          <w:noProof/>
        </w:rPr>
        <w:fldChar w:fldCharType="end"/>
      </w:r>
    </w:p>
    <w:p w14:paraId="27D3F703" w14:textId="5E72FC02" w:rsidR="00F55966" w:rsidRDefault="00F55966">
      <w:pPr>
        <w:pStyle w:val="TOC2"/>
        <w:tabs>
          <w:tab w:val="right" w:leader="dot" w:pos="10790"/>
        </w:tabs>
        <w:rPr>
          <w:noProof/>
          <w:sz w:val="24"/>
          <w:szCs w:val="24"/>
          <w:lang w:eastAsia="ja-JP"/>
        </w:rPr>
      </w:pPr>
      <w:r>
        <w:rPr>
          <w:noProof/>
        </w:rPr>
        <w:t>Get Support Right Now</w:t>
      </w:r>
      <w:r>
        <w:rPr>
          <w:noProof/>
        </w:rPr>
        <w:tab/>
      </w:r>
      <w:r w:rsidR="00BF2868">
        <w:rPr>
          <w:noProof/>
        </w:rPr>
        <w:fldChar w:fldCharType="begin"/>
      </w:r>
      <w:r>
        <w:rPr>
          <w:noProof/>
        </w:rPr>
        <w:instrText xml:space="preserve"> PAGEREF _Toc196805562 \h </w:instrText>
      </w:r>
      <w:r w:rsidR="00BF2868">
        <w:rPr>
          <w:noProof/>
        </w:rPr>
      </w:r>
      <w:r w:rsidR="00BF2868">
        <w:rPr>
          <w:noProof/>
        </w:rPr>
        <w:fldChar w:fldCharType="separate"/>
      </w:r>
      <w:del w:id="110" w:author="Aussie" w:date="2012-10-16T11:09:00Z">
        <w:r>
          <w:rPr>
            <w:noProof/>
          </w:rPr>
          <w:delText>40</w:delText>
        </w:r>
      </w:del>
      <w:ins w:id="111" w:author="Aussie" w:date="2012-10-16T11:09:00Z">
        <w:r w:rsidR="00735CA1">
          <w:rPr>
            <w:noProof/>
          </w:rPr>
          <w:t>41</w:t>
        </w:r>
      </w:ins>
      <w:r w:rsidR="00BF2868">
        <w:rPr>
          <w:noProof/>
        </w:rPr>
        <w:fldChar w:fldCharType="end"/>
      </w:r>
    </w:p>
    <w:p w14:paraId="09B7EE4F" w14:textId="7C3AC837" w:rsidR="00F55966" w:rsidRDefault="00F55966">
      <w:pPr>
        <w:pStyle w:val="TOC2"/>
        <w:tabs>
          <w:tab w:val="right" w:leader="dot" w:pos="10790"/>
        </w:tabs>
        <w:rPr>
          <w:noProof/>
          <w:sz w:val="24"/>
          <w:szCs w:val="24"/>
          <w:lang w:eastAsia="ja-JP"/>
        </w:rPr>
      </w:pPr>
      <w:r>
        <w:rPr>
          <w:noProof/>
        </w:rPr>
        <w:lastRenderedPageBreak/>
        <w:t>Set Up My Support Network</w:t>
      </w:r>
      <w:r>
        <w:rPr>
          <w:noProof/>
        </w:rPr>
        <w:tab/>
      </w:r>
      <w:r w:rsidR="00BF2868">
        <w:rPr>
          <w:noProof/>
        </w:rPr>
        <w:fldChar w:fldCharType="begin"/>
      </w:r>
      <w:r>
        <w:rPr>
          <w:noProof/>
        </w:rPr>
        <w:instrText xml:space="preserve"> PAGEREF _Toc196805563 \h </w:instrText>
      </w:r>
      <w:r w:rsidR="00BF2868">
        <w:rPr>
          <w:noProof/>
        </w:rPr>
      </w:r>
      <w:r w:rsidR="00BF2868">
        <w:rPr>
          <w:noProof/>
        </w:rPr>
        <w:fldChar w:fldCharType="separate"/>
      </w:r>
      <w:del w:id="112" w:author="Aussie" w:date="2012-10-16T11:09:00Z">
        <w:r>
          <w:rPr>
            <w:noProof/>
          </w:rPr>
          <w:delText>40</w:delText>
        </w:r>
      </w:del>
      <w:ins w:id="113" w:author="Aussie" w:date="2012-10-16T11:09:00Z">
        <w:r w:rsidR="00735CA1">
          <w:rPr>
            <w:noProof/>
          </w:rPr>
          <w:t>41</w:t>
        </w:r>
      </w:ins>
      <w:r w:rsidR="00BF2868">
        <w:rPr>
          <w:noProof/>
        </w:rPr>
        <w:fldChar w:fldCharType="end"/>
      </w:r>
    </w:p>
    <w:p w14:paraId="703DF35C" w14:textId="761FF0F8" w:rsidR="00F55966" w:rsidRDefault="00F55966">
      <w:pPr>
        <w:pStyle w:val="TOC2"/>
        <w:tabs>
          <w:tab w:val="right" w:leader="dot" w:pos="10790"/>
        </w:tabs>
        <w:rPr>
          <w:noProof/>
          <w:sz w:val="24"/>
          <w:szCs w:val="24"/>
          <w:lang w:eastAsia="ja-JP"/>
        </w:rPr>
      </w:pPr>
      <w:r>
        <w:rPr>
          <w:noProof/>
        </w:rPr>
        <w:t>Find Professional Care:</w:t>
      </w:r>
      <w:r>
        <w:rPr>
          <w:noProof/>
        </w:rPr>
        <w:tab/>
      </w:r>
      <w:r w:rsidR="00BF2868">
        <w:rPr>
          <w:noProof/>
        </w:rPr>
        <w:fldChar w:fldCharType="begin"/>
      </w:r>
      <w:r>
        <w:rPr>
          <w:noProof/>
        </w:rPr>
        <w:instrText xml:space="preserve"> PAGEREF _Toc196805564 \h </w:instrText>
      </w:r>
      <w:r w:rsidR="00BF2868">
        <w:rPr>
          <w:noProof/>
        </w:rPr>
      </w:r>
      <w:r w:rsidR="00BF2868">
        <w:rPr>
          <w:noProof/>
        </w:rPr>
        <w:fldChar w:fldCharType="separate"/>
      </w:r>
      <w:del w:id="114" w:author="Aussie" w:date="2012-10-16T11:09:00Z">
        <w:r>
          <w:rPr>
            <w:noProof/>
          </w:rPr>
          <w:delText>41</w:delText>
        </w:r>
      </w:del>
      <w:ins w:id="115" w:author="Aussie" w:date="2012-10-16T11:09:00Z">
        <w:r w:rsidR="00735CA1">
          <w:rPr>
            <w:noProof/>
          </w:rPr>
          <w:t>42</w:t>
        </w:r>
      </w:ins>
      <w:r w:rsidR="00BF2868">
        <w:rPr>
          <w:noProof/>
        </w:rPr>
        <w:fldChar w:fldCharType="end"/>
      </w:r>
    </w:p>
    <w:p w14:paraId="13AE0623" w14:textId="426C5833" w:rsidR="00F55966" w:rsidRDefault="00F55966">
      <w:pPr>
        <w:pStyle w:val="TOC3"/>
        <w:tabs>
          <w:tab w:val="right" w:leader="dot" w:pos="10790"/>
        </w:tabs>
        <w:rPr>
          <w:noProof/>
          <w:sz w:val="24"/>
          <w:szCs w:val="24"/>
          <w:lang w:eastAsia="ja-JP"/>
        </w:rPr>
      </w:pPr>
      <w:r>
        <w:rPr>
          <w:noProof/>
        </w:rPr>
        <w:t>If you are in crisis:</w:t>
      </w:r>
      <w:r>
        <w:rPr>
          <w:noProof/>
        </w:rPr>
        <w:tab/>
      </w:r>
      <w:r w:rsidR="00BF2868">
        <w:rPr>
          <w:noProof/>
        </w:rPr>
        <w:fldChar w:fldCharType="begin"/>
      </w:r>
      <w:r>
        <w:rPr>
          <w:noProof/>
        </w:rPr>
        <w:instrText xml:space="preserve"> PAGEREF _Toc196805565 \h </w:instrText>
      </w:r>
      <w:r w:rsidR="00BF2868">
        <w:rPr>
          <w:noProof/>
        </w:rPr>
      </w:r>
      <w:r w:rsidR="00BF2868">
        <w:rPr>
          <w:noProof/>
        </w:rPr>
        <w:fldChar w:fldCharType="separate"/>
      </w:r>
      <w:del w:id="116" w:author="Aussie" w:date="2012-10-16T11:09:00Z">
        <w:r>
          <w:rPr>
            <w:noProof/>
          </w:rPr>
          <w:delText>41</w:delText>
        </w:r>
      </w:del>
      <w:ins w:id="117" w:author="Aussie" w:date="2012-10-16T11:09:00Z">
        <w:r w:rsidR="00735CA1">
          <w:rPr>
            <w:noProof/>
          </w:rPr>
          <w:t>42</w:t>
        </w:r>
      </w:ins>
      <w:r w:rsidR="00BF2868">
        <w:rPr>
          <w:noProof/>
        </w:rPr>
        <w:fldChar w:fldCharType="end"/>
      </w:r>
    </w:p>
    <w:p w14:paraId="162E2DFB" w14:textId="51806AFA" w:rsidR="00F55966" w:rsidRDefault="00F55966">
      <w:pPr>
        <w:pStyle w:val="TOC3"/>
        <w:tabs>
          <w:tab w:val="right" w:leader="dot" w:pos="10790"/>
        </w:tabs>
        <w:rPr>
          <w:noProof/>
          <w:sz w:val="24"/>
          <w:szCs w:val="24"/>
          <w:lang w:eastAsia="ja-JP"/>
        </w:rPr>
      </w:pPr>
      <w:r>
        <w:rPr>
          <w:noProof/>
        </w:rPr>
        <w:t>If you just want to talk:</w:t>
      </w:r>
      <w:r>
        <w:rPr>
          <w:noProof/>
        </w:rPr>
        <w:tab/>
      </w:r>
      <w:r w:rsidR="00BF2868">
        <w:rPr>
          <w:noProof/>
        </w:rPr>
        <w:fldChar w:fldCharType="begin"/>
      </w:r>
      <w:r>
        <w:rPr>
          <w:noProof/>
        </w:rPr>
        <w:instrText xml:space="preserve"> PAGEREF _Toc196805566 \h </w:instrText>
      </w:r>
      <w:r w:rsidR="00BF2868">
        <w:rPr>
          <w:noProof/>
        </w:rPr>
      </w:r>
      <w:r w:rsidR="00BF2868">
        <w:rPr>
          <w:noProof/>
        </w:rPr>
        <w:fldChar w:fldCharType="separate"/>
      </w:r>
      <w:del w:id="118" w:author="Aussie" w:date="2012-10-16T11:09:00Z">
        <w:r>
          <w:rPr>
            <w:noProof/>
          </w:rPr>
          <w:delText>41</w:delText>
        </w:r>
      </w:del>
      <w:ins w:id="119" w:author="Aussie" w:date="2012-10-16T11:09:00Z">
        <w:r w:rsidR="00735CA1">
          <w:rPr>
            <w:noProof/>
          </w:rPr>
          <w:t>42</w:t>
        </w:r>
      </w:ins>
      <w:r w:rsidR="00BF2868">
        <w:rPr>
          <w:noProof/>
        </w:rPr>
        <w:fldChar w:fldCharType="end"/>
      </w:r>
    </w:p>
    <w:p w14:paraId="04A6B1AE" w14:textId="4694D97A" w:rsidR="00F55966" w:rsidRDefault="00F55966">
      <w:pPr>
        <w:pStyle w:val="TOC3"/>
        <w:tabs>
          <w:tab w:val="right" w:leader="dot" w:pos="10790"/>
        </w:tabs>
        <w:rPr>
          <w:noProof/>
          <w:sz w:val="24"/>
          <w:szCs w:val="24"/>
          <w:lang w:eastAsia="ja-JP"/>
        </w:rPr>
      </w:pPr>
      <w:r>
        <w:rPr>
          <w:noProof/>
        </w:rPr>
        <w:t>To locate a mental health care provider</w:t>
      </w:r>
      <w:r>
        <w:rPr>
          <w:noProof/>
        </w:rPr>
        <w:tab/>
      </w:r>
      <w:r w:rsidR="00BF2868">
        <w:rPr>
          <w:noProof/>
        </w:rPr>
        <w:fldChar w:fldCharType="begin"/>
      </w:r>
      <w:r>
        <w:rPr>
          <w:noProof/>
        </w:rPr>
        <w:instrText xml:space="preserve"> PAGEREF _Toc196805567 \h </w:instrText>
      </w:r>
      <w:r w:rsidR="00BF2868">
        <w:rPr>
          <w:noProof/>
        </w:rPr>
      </w:r>
      <w:r w:rsidR="00BF2868">
        <w:rPr>
          <w:noProof/>
        </w:rPr>
        <w:fldChar w:fldCharType="separate"/>
      </w:r>
      <w:del w:id="120" w:author="Aussie" w:date="2012-10-16T11:09:00Z">
        <w:r>
          <w:rPr>
            <w:noProof/>
          </w:rPr>
          <w:delText>41</w:delText>
        </w:r>
      </w:del>
      <w:ins w:id="121" w:author="Aussie" w:date="2012-10-16T11:09:00Z">
        <w:r w:rsidR="00735CA1">
          <w:rPr>
            <w:noProof/>
          </w:rPr>
          <w:t>42</w:t>
        </w:r>
      </w:ins>
      <w:r w:rsidR="00BF2868">
        <w:rPr>
          <w:noProof/>
        </w:rPr>
        <w:fldChar w:fldCharType="end"/>
      </w:r>
    </w:p>
    <w:p w14:paraId="09FB1C3B" w14:textId="5768034C" w:rsidR="00F55966" w:rsidRDefault="00F55966">
      <w:pPr>
        <w:pStyle w:val="TOC1"/>
        <w:tabs>
          <w:tab w:val="right" w:leader="dot" w:pos="10790"/>
        </w:tabs>
        <w:rPr>
          <w:noProof/>
          <w:sz w:val="24"/>
          <w:szCs w:val="24"/>
          <w:lang w:eastAsia="ja-JP"/>
        </w:rPr>
      </w:pPr>
      <w:r>
        <w:rPr>
          <w:noProof/>
        </w:rPr>
        <w:t>About</w:t>
      </w:r>
      <w:r>
        <w:rPr>
          <w:noProof/>
        </w:rPr>
        <w:tab/>
      </w:r>
      <w:r w:rsidR="00BF2868">
        <w:rPr>
          <w:noProof/>
        </w:rPr>
        <w:fldChar w:fldCharType="begin"/>
      </w:r>
      <w:r>
        <w:rPr>
          <w:noProof/>
        </w:rPr>
        <w:instrText xml:space="preserve"> PAGEREF _Toc196805568 \h </w:instrText>
      </w:r>
      <w:r w:rsidR="00BF2868">
        <w:rPr>
          <w:noProof/>
        </w:rPr>
      </w:r>
      <w:r w:rsidR="00BF2868">
        <w:rPr>
          <w:noProof/>
        </w:rPr>
        <w:fldChar w:fldCharType="separate"/>
      </w:r>
      <w:del w:id="122" w:author="Aussie" w:date="2012-10-16T11:09:00Z">
        <w:r>
          <w:rPr>
            <w:noProof/>
          </w:rPr>
          <w:delText>41</w:delText>
        </w:r>
      </w:del>
      <w:ins w:id="123" w:author="Aussie" w:date="2012-10-16T11:09:00Z">
        <w:r w:rsidR="00735CA1">
          <w:rPr>
            <w:noProof/>
          </w:rPr>
          <w:t>42</w:t>
        </w:r>
      </w:ins>
      <w:r w:rsidR="00BF2868">
        <w:rPr>
          <w:noProof/>
        </w:rPr>
        <w:fldChar w:fldCharType="end"/>
      </w:r>
    </w:p>
    <w:p w14:paraId="0176C9DF" w14:textId="4C535C9D" w:rsidR="00F55966" w:rsidRDefault="00F55966">
      <w:pPr>
        <w:pStyle w:val="TOC1"/>
        <w:tabs>
          <w:tab w:val="right" w:leader="dot" w:pos="10790"/>
        </w:tabs>
        <w:rPr>
          <w:noProof/>
          <w:sz w:val="24"/>
          <w:szCs w:val="24"/>
          <w:lang w:eastAsia="ja-JP"/>
        </w:rPr>
      </w:pPr>
      <w:r>
        <w:rPr>
          <w:noProof/>
        </w:rPr>
        <w:t>Set Up</w:t>
      </w:r>
      <w:r>
        <w:rPr>
          <w:noProof/>
        </w:rPr>
        <w:tab/>
      </w:r>
      <w:r w:rsidR="00BF2868">
        <w:rPr>
          <w:noProof/>
        </w:rPr>
        <w:fldChar w:fldCharType="begin"/>
      </w:r>
      <w:r>
        <w:rPr>
          <w:noProof/>
        </w:rPr>
        <w:instrText xml:space="preserve"> PAGEREF _Toc196805569 \h </w:instrText>
      </w:r>
      <w:r w:rsidR="00BF2868">
        <w:rPr>
          <w:noProof/>
        </w:rPr>
      </w:r>
      <w:r w:rsidR="00BF2868">
        <w:rPr>
          <w:noProof/>
        </w:rPr>
        <w:fldChar w:fldCharType="separate"/>
      </w:r>
      <w:del w:id="124" w:author="Aussie" w:date="2012-10-16T11:09:00Z">
        <w:r>
          <w:rPr>
            <w:noProof/>
          </w:rPr>
          <w:delText>42</w:delText>
        </w:r>
      </w:del>
      <w:ins w:id="125" w:author="Aussie" w:date="2012-10-16T11:09:00Z">
        <w:r w:rsidR="00735CA1">
          <w:rPr>
            <w:noProof/>
          </w:rPr>
          <w:t>43</w:t>
        </w:r>
      </w:ins>
      <w:r w:rsidR="00BF2868">
        <w:rPr>
          <w:noProof/>
        </w:rPr>
        <w:fldChar w:fldCharType="end"/>
      </w:r>
    </w:p>
    <w:p w14:paraId="452B1999" w14:textId="3514E35B" w:rsidR="00F55966" w:rsidRDefault="00F55966">
      <w:pPr>
        <w:pStyle w:val="TOC4"/>
        <w:tabs>
          <w:tab w:val="right" w:leader="dot" w:pos="10790"/>
        </w:tabs>
        <w:rPr>
          <w:noProof/>
          <w:sz w:val="24"/>
          <w:szCs w:val="24"/>
          <w:lang w:eastAsia="ja-JP"/>
        </w:rPr>
      </w:pPr>
      <w:r>
        <w:rPr>
          <w:noProof/>
        </w:rPr>
        <w:t>Set Up Help</w:t>
      </w:r>
      <w:r>
        <w:rPr>
          <w:noProof/>
        </w:rPr>
        <w:tab/>
      </w:r>
      <w:r w:rsidR="00BF2868">
        <w:rPr>
          <w:noProof/>
        </w:rPr>
        <w:fldChar w:fldCharType="begin"/>
      </w:r>
      <w:r>
        <w:rPr>
          <w:noProof/>
        </w:rPr>
        <w:instrText xml:space="preserve"> PAGEREF _Toc196805570 \h </w:instrText>
      </w:r>
      <w:r w:rsidR="00BF2868">
        <w:rPr>
          <w:noProof/>
        </w:rPr>
      </w:r>
      <w:r w:rsidR="00BF2868">
        <w:rPr>
          <w:noProof/>
        </w:rPr>
        <w:fldChar w:fldCharType="separate"/>
      </w:r>
      <w:del w:id="126" w:author="Aussie" w:date="2012-10-16T11:09:00Z">
        <w:r>
          <w:rPr>
            <w:noProof/>
          </w:rPr>
          <w:delText>42</w:delText>
        </w:r>
      </w:del>
      <w:ins w:id="127" w:author="Aussie" w:date="2012-10-16T11:09:00Z">
        <w:r w:rsidR="00735CA1">
          <w:rPr>
            <w:noProof/>
          </w:rPr>
          <w:t>43</w:t>
        </w:r>
      </w:ins>
      <w:r w:rsidR="00BF2868">
        <w:rPr>
          <w:noProof/>
        </w:rPr>
        <w:fldChar w:fldCharType="end"/>
      </w:r>
    </w:p>
    <w:p w14:paraId="2181D528" w14:textId="77777777" w:rsidR="0039251C" w:rsidRDefault="00BF2868" w:rsidP="0039251C">
      <w:pPr>
        <w:pStyle w:val="Heading1"/>
      </w:pPr>
      <w:r>
        <w:fldChar w:fldCharType="end"/>
      </w:r>
      <w:bookmarkStart w:id="128" w:name="_Toc196805499"/>
      <w:r w:rsidR="0039251C">
        <w:t>First Launch</w:t>
      </w:r>
      <w:bookmarkEnd w:id="128"/>
    </w:p>
    <w:p w14:paraId="0CDB24EB" w14:textId="59B238E1" w:rsidR="0039251C" w:rsidRDefault="0039251C" w:rsidP="0039251C">
      <w:r w:rsidRPr="00681EB5">
        <w:t xml:space="preserve">Welcome to </w:t>
      </w:r>
      <w:r w:rsidR="00B42179">
        <w:t xml:space="preserve">PTSD </w:t>
      </w:r>
      <w:del w:id="129" w:author="Aussie" w:date="2012-10-16T11:09:00Z">
        <w:r w:rsidR="005C36E4">
          <w:delText>Coach</w:delText>
        </w:r>
      </w:del>
      <w:ins w:id="130" w:author="Aussie" w:date="2012-10-16T11:09:00Z">
        <w:r w:rsidR="00B42179">
          <w:t>Assist</w:t>
        </w:r>
      </w:ins>
      <w:r w:rsidRPr="00681EB5">
        <w:t xml:space="preserve">! </w:t>
      </w:r>
      <w:r w:rsidR="00681EB5" w:rsidRPr="00681EB5">
        <w:t>This app was developed for trauma survivors. Whether you have Posttraumatic Stress Disorder (PTSD</w:t>
      </w:r>
      <w:del w:id="131" w:author="Aussie" w:date="2012-10-16T11:09:00Z">
        <w:r w:rsidR="00681EB5" w:rsidRPr="00681EB5">
          <w:delText>)</w:delText>
        </w:r>
        <w:r w:rsidR="002754FE">
          <w:delText>,</w:delText>
        </w:r>
        <w:r w:rsidR="00681EB5" w:rsidRPr="00681EB5">
          <w:delText>)</w:delText>
        </w:r>
      </w:del>
      <w:ins w:id="132" w:author="Aussie" w:date="2012-10-16T11:09:00Z">
        <w:r w:rsidR="00681EB5" w:rsidRPr="00681EB5">
          <w:t>)</w:t>
        </w:r>
        <w:r w:rsidR="002754FE">
          <w:t>,</w:t>
        </w:r>
      </w:ins>
      <w:r w:rsidR="00681EB5" w:rsidRPr="00681EB5">
        <w:t xml:space="preserve"> or you are concerned that you might, this app is for you.</w:t>
      </w:r>
      <w:r>
        <w:t xml:space="preserve"> This app </w:t>
      </w:r>
      <w:r w:rsidR="002754FE">
        <w:t>won’</w:t>
      </w:r>
      <w:r>
        <w:t xml:space="preserve">t diagnose you with PTSD </w:t>
      </w:r>
      <w:r w:rsidR="002754FE">
        <w:t>or</w:t>
      </w:r>
      <w:r>
        <w:t xml:space="preserve"> </w:t>
      </w:r>
      <w:r w:rsidR="002754FE">
        <w:t xml:space="preserve">offer you </w:t>
      </w:r>
      <w:r>
        <w:t>treat</w:t>
      </w:r>
      <w:r w:rsidR="002754FE">
        <w:t>ment</w:t>
      </w:r>
      <w:r>
        <w:t xml:space="preserve"> – only a trained professional can do that. But it</w:t>
      </w:r>
      <w:r w:rsidR="00B94A8C">
        <w:t xml:space="preserve"> can </w:t>
      </w:r>
      <w:r>
        <w:t>help you learn about PTSD</w:t>
      </w:r>
      <w:r w:rsidR="002754FE">
        <w:t>,</w:t>
      </w:r>
      <w:r>
        <w:t xml:space="preserve"> and</w:t>
      </w:r>
      <w:r w:rsidR="002754FE">
        <w:t xml:space="preserve"> it</w:t>
      </w:r>
      <w:r>
        <w:t xml:space="preserve"> will give you tools for managing the stresses that can </w:t>
      </w:r>
      <w:del w:id="133" w:author="Aussie" w:date="2012-10-16T11:09:00Z">
        <w:r>
          <w:delText>come with</w:delText>
        </w:r>
        <w:r w:rsidR="002754FE">
          <w:delText xml:space="preserve"> life after a trauma</w:delText>
        </w:r>
      </w:del>
      <w:ins w:id="134" w:author="Aussie" w:date="2012-10-16T11:09:00Z">
        <w:r w:rsidR="00735CA1">
          <w:t>follow</w:t>
        </w:r>
        <w:r w:rsidR="002754FE">
          <w:t xml:space="preserve"> a trauma</w:t>
        </w:r>
        <w:r>
          <w:t>.</w:t>
        </w:r>
        <w:r w:rsidR="00735CA1">
          <w:t xml:space="preserve"> This app is based on the </w:t>
        </w:r>
        <w:r w:rsidR="00086AA0">
          <w:t>current</w:t>
        </w:r>
        <w:r w:rsidR="00735CA1">
          <w:t xml:space="preserve"> evidence-</w:t>
        </w:r>
        <w:r w:rsidR="00997A3A">
          <w:t>based understandings</w:t>
        </w:r>
        <w:r w:rsidR="00735CA1">
          <w:t xml:space="preserve"> of PTSD</w:t>
        </w:r>
      </w:ins>
      <w:r w:rsidR="00735CA1">
        <w:t>.</w:t>
      </w:r>
    </w:p>
    <w:p w14:paraId="4E24067D" w14:textId="77777777" w:rsidR="0039251C" w:rsidRDefault="00C52050" w:rsidP="0039251C">
      <w:r>
        <w:t>To</w:t>
      </w:r>
      <w:r w:rsidR="0039251C">
        <w:t xml:space="preserve"> get the most out of this app, you should set some things up as soon as possible. You will need to select:</w:t>
      </w:r>
    </w:p>
    <w:p w14:paraId="5719CF50" w14:textId="77777777" w:rsidR="001F56FE" w:rsidRDefault="001F56FE" w:rsidP="0039251C">
      <w:pPr>
        <w:pStyle w:val="ListParagraph"/>
        <w:numPr>
          <w:ilvl w:val="0"/>
          <w:numId w:val="1"/>
        </w:numPr>
        <w:rPr>
          <w:ins w:id="135" w:author="Aussie" w:date="2012-10-16T11:09:00Z"/>
        </w:rPr>
      </w:pPr>
      <w:ins w:id="136" w:author="Aussie" w:date="2012-10-16T11:09:00Z">
        <w:r>
          <w:t xml:space="preserve">Whether you are a currently serving ADF member or </w:t>
        </w:r>
        <w:r w:rsidR="00086AA0">
          <w:t>a former serving member</w:t>
        </w:r>
        <w:r>
          <w:t>, this will ensure the app provides you with the most relevant information about supports</w:t>
        </w:r>
        <w:r w:rsidR="00735CA1">
          <w:t>,</w:t>
        </w:r>
      </w:ins>
    </w:p>
    <w:p w14:paraId="14330B1A" w14:textId="77777777" w:rsidR="0039251C" w:rsidRDefault="0039251C" w:rsidP="0039251C">
      <w:pPr>
        <w:pStyle w:val="ListParagraph"/>
        <w:numPr>
          <w:ilvl w:val="0"/>
          <w:numId w:val="1"/>
        </w:numPr>
      </w:pPr>
      <w:r>
        <w:t xml:space="preserve">Friends, loved ones, </w:t>
      </w:r>
      <w:r w:rsidR="002754FE">
        <w:t>and/o</w:t>
      </w:r>
      <w:r>
        <w:t xml:space="preserve">r professionals </w:t>
      </w:r>
      <w:r w:rsidR="002754FE">
        <w:t>who</w:t>
      </w:r>
      <w:r>
        <w:t xml:space="preserve"> can help when you</w:t>
      </w:r>
      <w:r w:rsidR="002754FE">
        <w:t>’</w:t>
      </w:r>
      <w:r>
        <w:t>re feeling stressed</w:t>
      </w:r>
      <w:r w:rsidR="002754FE">
        <w:t>,</w:t>
      </w:r>
    </w:p>
    <w:p w14:paraId="053DB286" w14:textId="77777777" w:rsidR="0039251C" w:rsidRDefault="0039251C" w:rsidP="0039251C">
      <w:pPr>
        <w:pStyle w:val="ListParagraph"/>
        <w:numPr>
          <w:ilvl w:val="0"/>
          <w:numId w:val="1"/>
        </w:numPr>
      </w:pPr>
      <w:r>
        <w:t>Pictures on your phone that you find comforting or funny</w:t>
      </w:r>
      <w:r w:rsidR="002754FE">
        <w:t>, and</w:t>
      </w:r>
    </w:p>
    <w:p w14:paraId="2AF67C7F" w14:textId="77777777" w:rsidR="0039251C" w:rsidRDefault="0039251C" w:rsidP="0039251C">
      <w:pPr>
        <w:pStyle w:val="ListParagraph"/>
        <w:numPr>
          <w:ilvl w:val="0"/>
          <w:numId w:val="1"/>
        </w:numPr>
      </w:pPr>
      <w:r>
        <w:t xml:space="preserve">Songs on your phone that you find </w:t>
      </w:r>
      <w:r w:rsidR="008763D3">
        <w:t>relaxing</w:t>
      </w:r>
      <w:r>
        <w:t xml:space="preserve"> or </w:t>
      </w:r>
      <w:r w:rsidR="00AF3AF8">
        <w:t>that put</w:t>
      </w:r>
      <w:r w:rsidR="008763D3">
        <w:t xml:space="preserve"> you in a good mood</w:t>
      </w:r>
      <w:r w:rsidR="002754FE">
        <w:t>.</w:t>
      </w:r>
    </w:p>
    <w:p w14:paraId="4D12E85B" w14:textId="77777777" w:rsidR="0039251C" w:rsidRDefault="0039251C" w:rsidP="0039251C">
      <w:r>
        <w:t>You can change your selections at any time by visiting Set Up.</w:t>
      </w:r>
    </w:p>
    <w:p w14:paraId="6968CB30" w14:textId="77777777" w:rsidR="00861269" w:rsidRDefault="00EE7666" w:rsidP="00861269">
      <w:r>
        <w:t xml:space="preserve">To do this now, </w:t>
      </w:r>
      <w:r w:rsidR="00861269">
        <w:t xml:space="preserve">tap "Continue </w:t>
      </w:r>
      <w:r w:rsidR="00C86195">
        <w:t>with</w:t>
      </w:r>
      <w:r w:rsidR="00861269">
        <w:t xml:space="preserve"> Setup</w:t>
      </w:r>
      <w:r w:rsidR="002754FE">
        <w:t>.</w:t>
      </w:r>
      <w:r w:rsidR="00861269">
        <w:t>" Otherwise, tap "Skip Setup</w:t>
      </w:r>
      <w:r w:rsidR="002754FE">
        <w:t>.</w:t>
      </w:r>
      <w:r w:rsidR="00861269">
        <w:t xml:space="preserve">"  If you skip Setup, tools </w:t>
      </w:r>
      <w:r w:rsidR="00CC158A">
        <w:t xml:space="preserve">in the app </w:t>
      </w:r>
      <w:r w:rsidR="00861269">
        <w:t>that</w:t>
      </w:r>
      <w:r w:rsidR="00861269">
        <w:rPr>
          <w:color w:val="000000"/>
        </w:rPr>
        <w:t xml:space="preserve"> </w:t>
      </w:r>
      <w:r w:rsidR="00861269">
        <w:t xml:space="preserve">use these items will not be available until you </w:t>
      </w:r>
      <w:r w:rsidR="00CC158A">
        <w:t xml:space="preserve">complete Setup. </w:t>
      </w:r>
    </w:p>
    <w:p w14:paraId="7447F25C" w14:textId="77777777" w:rsidR="0039251C" w:rsidRDefault="0039251C" w:rsidP="0039251C">
      <w:pPr>
        <w:pStyle w:val="Heading1"/>
      </w:pPr>
      <w:bookmarkStart w:id="137" w:name="_Toc196805500"/>
      <w:r>
        <w:t>Home Screen</w:t>
      </w:r>
      <w:bookmarkEnd w:id="137"/>
    </w:p>
    <w:p w14:paraId="0729B247" w14:textId="77777777" w:rsidR="00125217" w:rsidRDefault="00125217" w:rsidP="0039251C">
      <w:pPr>
        <w:pStyle w:val="Heading1"/>
      </w:pPr>
      <w:bookmarkStart w:id="138" w:name="_Toc196805501"/>
      <w:r>
        <w:t>Learn About PTSD</w:t>
      </w:r>
      <w:bookmarkEnd w:id="138"/>
    </w:p>
    <w:p w14:paraId="65A91533" w14:textId="77777777" w:rsidR="001A3A6C" w:rsidRPr="001A3A6C" w:rsidRDefault="001A3A6C" w:rsidP="001A3A6C">
      <w:pPr>
        <w:pStyle w:val="Heading2"/>
      </w:pPr>
      <w:bookmarkStart w:id="139" w:name="_Toc196805502"/>
      <w:r>
        <w:t>Learn about PTSD</w:t>
      </w:r>
      <w:bookmarkEnd w:id="139"/>
    </w:p>
    <w:tbl>
      <w:tblPr>
        <w:tblStyle w:val="TableGrid"/>
        <w:tblW w:w="0" w:type="auto"/>
        <w:tblLook w:val="0620" w:firstRow="1" w:lastRow="0" w:firstColumn="0" w:lastColumn="0" w:noHBand="1" w:noVBand="1"/>
      </w:tblPr>
      <w:tblGrid>
        <w:gridCol w:w="2411"/>
        <w:gridCol w:w="8605"/>
      </w:tblGrid>
      <w:tr w:rsidR="00125217" w:rsidRPr="00125217" w14:paraId="10A27FE3" w14:textId="77777777">
        <w:trPr>
          <w:trHeight w:val="300"/>
        </w:trPr>
        <w:tc>
          <w:tcPr>
            <w:tcW w:w="0" w:type="auto"/>
            <w:noWrap/>
          </w:tcPr>
          <w:p w14:paraId="229F2357" w14:textId="77777777" w:rsidR="00125217" w:rsidRPr="00125217" w:rsidRDefault="00125217" w:rsidP="00125217">
            <w:pPr>
              <w:rPr>
                <w:rFonts w:ascii="Calibri" w:eastAsia="Times New Roman" w:hAnsi="Calibri" w:cs="Calibri"/>
                <w:b/>
                <w:bCs/>
                <w:color w:val="000000"/>
              </w:rPr>
            </w:pPr>
            <w:r w:rsidRPr="00125217">
              <w:rPr>
                <w:rFonts w:ascii="Calibri" w:eastAsia="Times New Roman" w:hAnsi="Calibri" w:cs="Calibri"/>
                <w:b/>
                <w:bCs/>
                <w:color w:val="000000"/>
              </w:rPr>
              <w:t>Topic</w:t>
            </w:r>
          </w:p>
        </w:tc>
        <w:tc>
          <w:tcPr>
            <w:tcW w:w="0" w:type="auto"/>
            <w:noWrap/>
          </w:tcPr>
          <w:p w14:paraId="4E1B83F7" w14:textId="77777777" w:rsidR="00125217" w:rsidRPr="00125217" w:rsidRDefault="00B12633" w:rsidP="00125217">
            <w:pPr>
              <w:rPr>
                <w:rFonts w:ascii="Calibri" w:eastAsia="Times New Roman" w:hAnsi="Calibri" w:cs="Calibri"/>
                <w:b/>
                <w:bCs/>
                <w:color w:val="000000"/>
              </w:rPr>
            </w:pPr>
            <w:r>
              <w:rPr>
                <w:rFonts w:ascii="Calibri" w:eastAsia="Times New Roman" w:hAnsi="Calibri" w:cs="Calibri"/>
                <w:b/>
                <w:bCs/>
                <w:color w:val="000000"/>
              </w:rPr>
              <w:t>Content</w:t>
            </w:r>
          </w:p>
        </w:tc>
      </w:tr>
      <w:tr w:rsidR="00125217" w:rsidRPr="00125217" w14:paraId="63931903" w14:textId="77777777">
        <w:trPr>
          <w:trHeight w:val="2700"/>
        </w:trPr>
        <w:tc>
          <w:tcPr>
            <w:tcW w:w="0" w:type="auto"/>
            <w:noWrap/>
          </w:tcPr>
          <w:p w14:paraId="4510E32F" w14:textId="77777777" w:rsidR="00125217" w:rsidRDefault="00125217" w:rsidP="00125217">
            <w:pPr>
              <w:rPr>
                <w:ins w:id="140" w:author="Aussie" w:date="2012-10-16T11:09:00Z"/>
                <w:rFonts w:ascii="Calibri" w:eastAsia="Times New Roman" w:hAnsi="Calibri" w:cs="Calibri"/>
                <w:noProof/>
                <w:color w:val="000000"/>
                <w:lang w:val="en-AU" w:eastAsia="en-AU"/>
              </w:rPr>
            </w:pPr>
            <w:r w:rsidRPr="00125217">
              <w:rPr>
                <w:rFonts w:ascii="Calibri" w:eastAsia="Times New Roman" w:hAnsi="Calibri" w:cs="Calibri"/>
                <w:color w:val="000000"/>
              </w:rPr>
              <w:lastRenderedPageBreak/>
              <w:t>What is PTSD?</w:t>
            </w:r>
            <w:ins w:id="141" w:author="Aussie" w:date="2012-10-16T11:09:00Z">
              <w:r w:rsidR="006B3525">
                <w:rPr>
                  <w:rFonts w:ascii="Calibri" w:eastAsia="Times New Roman" w:hAnsi="Calibri" w:cs="Calibri"/>
                  <w:noProof/>
                  <w:color w:val="000000"/>
                  <w:lang w:val="en-AU" w:eastAsia="en-AU"/>
                </w:rPr>
                <w:t xml:space="preserve"> </w:t>
              </w:r>
            </w:ins>
          </w:p>
          <w:p w14:paraId="33E852FF" w14:textId="77777777" w:rsidR="006B3525" w:rsidRPr="00125217" w:rsidRDefault="00086AA0" w:rsidP="00125217">
            <w:pPr>
              <w:rPr>
                <w:rFonts w:ascii="Calibri" w:eastAsia="Times New Roman" w:hAnsi="Calibri" w:cs="Calibri"/>
                <w:color w:val="000000"/>
              </w:rPr>
            </w:pPr>
            <w:ins w:id="142" w:author="Aussie" w:date="2012-10-16T11:09:00Z">
              <w:r w:rsidRPr="004C3B43">
                <w:rPr>
                  <w:rFonts w:ascii="Calibri" w:eastAsia="Times New Roman" w:hAnsi="Calibri" w:cs="Calibri"/>
                  <w:noProof/>
                  <w:color w:val="000000"/>
                </w:rPr>
                <w:drawing>
                  <wp:inline distT="0" distB="0" distL="0" distR="0" wp14:anchorId="1F641458" wp14:editId="5D6D2F33">
                    <wp:extent cx="466725" cy="466725"/>
                    <wp:effectExtent l="0" t="0" r="0" b="9525"/>
                    <wp:docPr id="1" name="Picture 1"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72C4E111" w14:textId="7B38FACB" w:rsidR="00086AA0" w:rsidRPr="00997A3A" w:rsidRDefault="00735CA1" w:rsidP="004C3B43">
            <w:pPr>
              <w:widowControl w:val="0"/>
              <w:ind w:left="100" w:right="83"/>
              <w:rPr>
                <w:ins w:id="143" w:author="Aussie" w:date="2012-10-16T11:09:00Z"/>
                <w:rFonts w:ascii="Arial" w:eastAsiaTheme="minorHAnsi" w:hAnsi="Arial"/>
                <w:sz w:val="20"/>
              </w:rPr>
            </w:pPr>
            <w:r w:rsidRPr="00997A3A">
              <w:rPr>
                <w:rFonts w:ascii="Arial" w:hAnsi="Arial"/>
                <w:sz w:val="20"/>
                <w:rPrChange w:id="144" w:author="Aussie" w:date="2012-10-16T11:09:00Z">
                  <w:rPr>
                    <w:rFonts w:ascii="Calibri" w:hAnsi="Calibri"/>
                    <w:color w:val="000000"/>
                  </w:rPr>
                </w:rPrChange>
              </w:rPr>
              <w:t xml:space="preserve">Posttraumatic </w:t>
            </w:r>
            <w:r w:rsidR="001F56FE" w:rsidRPr="00997A3A">
              <w:rPr>
                <w:rFonts w:ascii="Arial" w:hAnsi="Arial"/>
                <w:sz w:val="20"/>
                <w:rPrChange w:id="145" w:author="Aussie" w:date="2012-10-16T11:09:00Z">
                  <w:rPr>
                    <w:rFonts w:ascii="Calibri" w:hAnsi="Calibri"/>
                    <w:color w:val="000000"/>
                  </w:rPr>
                </w:rPrChange>
              </w:rPr>
              <w:t>Stress</w:t>
            </w:r>
            <w:del w:id="146" w:author="Aussie" w:date="2012-10-16T11:09:00Z">
              <w:r w:rsidR="00125217" w:rsidRPr="00125217">
                <w:rPr>
                  <w:rFonts w:ascii="Calibri" w:eastAsia="Times New Roman" w:hAnsi="Calibri" w:cs="Calibri"/>
                  <w:color w:val="000000"/>
                </w:rPr>
                <w:delText xml:space="preserve"> </w:delText>
              </w:r>
            </w:del>
            <w:ins w:id="147" w:author="Aussie" w:date="2012-10-16T11:09:00Z">
              <w:r w:rsidR="001F56FE" w:rsidRPr="00997A3A">
                <w:rPr>
                  <w:rFonts w:ascii="Arial" w:eastAsiaTheme="minorHAnsi" w:hAnsi="Arial"/>
                  <w:sz w:val="20"/>
                  <w:szCs w:val="23"/>
                </w:rPr>
                <w:t> </w:t>
              </w:r>
            </w:ins>
            <w:r w:rsidR="001F56FE" w:rsidRPr="00997A3A">
              <w:rPr>
                <w:rFonts w:ascii="Arial" w:hAnsi="Arial"/>
                <w:sz w:val="20"/>
                <w:rPrChange w:id="148" w:author="Aussie" w:date="2012-10-16T11:09:00Z">
                  <w:rPr>
                    <w:rFonts w:ascii="Calibri" w:hAnsi="Calibri"/>
                    <w:color w:val="000000"/>
                  </w:rPr>
                </w:rPrChange>
              </w:rPr>
              <w:t>Disorder (</w:t>
            </w:r>
            <w:ins w:id="149" w:author="Aussie" w:date="2012-10-16T11:09:00Z">
              <w:r w:rsidR="001F56FE" w:rsidRPr="00997A3A">
                <w:rPr>
                  <w:rFonts w:ascii="Arial" w:eastAsiaTheme="minorHAnsi" w:hAnsi="Arial"/>
                  <w:sz w:val="20"/>
                  <w:szCs w:val="23"/>
                </w:rPr>
                <w:t xml:space="preserve">or </w:t>
              </w:r>
            </w:ins>
            <w:r w:rsidR="001F56FE" w:rsidRPr="00997A3A">
              <w:rPr>
                <w:rFonts w:ascii="Arial" w:hAnsi="Arial"/>
                <w:sz w:val="20"/>
                <w:rPrChange w:id="150" w:author="Aussie" w:date="2012-10-16T11:09:00Z">
                  <w:rPr>
                    <w:rFonts w:ascii="Calibri" w:hAnsi="Calibri"/>
                    <w:color w:val="000000"/>
                  </w:rPr>
                </w:rPrChange>
              </w:rPr>
              <w:t xml:space="preserve">PTSD) is </w:t>
            </w:r>
            <w:del w:id="151" w:author="Aussie" w:date="2012-10-16T11:09:00Z">
              <w:r w:rsidR="00125217" w:rsidRPr="00125217">
                <w:rPr>
                  <w:rFonts w:ascii="Calibri" w:eastAsia="Times New Roman" w:hAnsi="Calibri" w:cs="Calibri"/>
                  <w:color w:val="000000"/>
                </w:rPr>
                <w:delText>an anxiety</w:delText>
              </w:r>
            </w:del>
            <w:ins w:id="152" w:author="Aussie" w:date="2012-10-16T11:09:00Z">
              <w:r w:rsidR="001F56FE" w:rsidRPr="00997A3A">
                <w:rPr>
                  <w:rFonts w:ascii="Arial" w:eastAsiaTheme="minorHAnsi" w:hAnsi="Arial"/>
                  <w:sz w:val="20"/>
                  <w:szCs w:val="23"/>
                </w:rPr>
                <w:t>a psychological</w:t>
              </w:r>
            </w:ins>
            <w:r w:rsidR="001F56FE" w:rsidRPr="00997A3A">
              <w:rPr>
                <w:rFonts w:ascii="Arial" w:hAnsi="Arial"/>
                <w:sz w:val="20"/>
                <w:rPrChange w:id="153" w:author="Aussie" w:date="2012-10-16T11:09:00Z">
                  <w:rPr>
                    <w:rFonts w:ascii="Calibri" w:hAnsi="Calibri"/>
                    <w:color w:val="000000"/>
                  </w:rPr>
                </w:rPrChange>
              </w:rPr>
              <w:t xml:space="preserve"> disorder </w:t>
            </w:r>
            <w:del w:id="154" w:author="Aussie" w:date="2012-10-16T11:09:00Z">
              <w:r w:rsidR="00125217" w:rsidRPr="00125217">
                <w:rPr>
                  <w:rFonts w:ascii="Calibri" w:eastAsia="Times New Roman" w:hAnsi="Calibri" w:cs="Calibri"/>
                  <w:color w:val="000000"/>
                </w:rPr>
                <w:delText>caused by</w:delText>
              </w:r>
              <w:r w:rsidR="00CC158A">
                <w:rPr>
                  <w:rFonts w:ascii="Calibri" w:eastAsia="Times New Roman" w:hAnsi="Calibri" w:cs="Calibri"/>
                  <w:color w:val="000000"/>
                </w:rPr>
                <w:delText xml:space="preserve"> experiencing</w:delText>
              </w:r>
              <w:r w:rsidR="00125217" w:rsidRPr="00125217">
                <w:rPr>
                  <w:rFonts w:ascii="Calibri" w:eastAsia="Times New Roman" w:hAnsi="Calibri" w:cs="Calibri"/>
                  <w:color w:val="000000"/>
                </w:rPr>
                <w:delText xml:space="preserve"> </w:delText>
              </w:r>
            </w:del>
            <w:ins w:id="155" w:author="Aussie" w:date="2012-10-16T11:09:00Z">
              <w:r w:rsidR="001F56FE" w:rsidRPr="00997A3A">
                <w:rPr>
                  <w:rFonts w:ascii="Arial" w:eastAsiaTheme="minorHAnsi" w:hAnsi="Arial"/>
                  <w:sz w:val="20"/>
                  <w:szCs w:val="23"/>
                </w:rPr>
                <w:t xml:space="preserve">that can arise following exposure to </w:t>
              </w:r>
            </w:ins>
            <w:r w:rsidR="001F56FE" w:rsidRPr="00997A3A">
              <w:rPr>
                <w:rFonts w:ascii="Arial" w:hAnsi="Arial"/>
                <w:sz w:val="20"/>
                <w:rPrChange w:id="156" w:author="Aussie" w:date="2012-10-16T11:09:00Z">
                  <w:rPr>
                    <w:rFonts w:ascii="Calibri" w:hAnsi="Calibri"/>
                    <w:color w:val="000000"/>
                  </w:rPr>
                </w:rPrChange>
              </w:rPr>
              <w:t>traumatic events</w:t>
            </w:r>
            <w:del w:id="157" w:author="Aussie" w:date="2012-10-16T11:09:00Z">
              <w:r w:rsidR="00125217" w:rsidRPr="00125217">
                <w:rPr>
                  <w:rFonts w:ascii="Calibri" w:eastAsia="Times New Roman" w:hAnsi="Calibri" w:cs="Calibri"/>
                  <w:color w:val="000000"/>
                </w:rPr>
                <w:delText>, such as</w:delText>
              </w:r>
            </w:del>
            <w:ins w:id="158" w:author="Aussie" w:date="2012-10-16T11:09:00Z">
              <w:r w:rsidR="001F56FE" w:rsidRPr="00997A3A">
                <w:rPr>
                  <w:rFonts w:ascii="Arial" w:eastAsiaTheme="minorHAnsi" w:hAnsi="Arial"/>
                  <w:sz w:val="20"/>
                  <w:szCs w:val="23"/>
                </w:rPr>
                <w:t>. These events include things like</w:t>
              </w:r>
            </w:ins>
            <w:r w:rsidR="001F56FE" w:rsidRPr="00997A3A">
              <w:rPr>
                <w:rFonts w:ascii="Arial" w:hAnsi="Arial"/>
                <w:sz w:val="20"/>
                <w:rPrChange w:id="159" w:author="Aussie" w:date="2012-10-16T11:09:00Z">
                  <w:rPr>
                    <w:rFonts w:ascii="Calibri" w:hAnsi="Calibri"/>
                    <w:color w:val="000000"/>
                  </w:rPr>
                </w:rPrChange>
              </w:rPr>
              <w:t xml:space="preserve"> combat, disasters, terrorism, serious accidents, or physical </w:t>
            </w:r>
            <w:del w:id="160" w:author="Aussie" w:date="2012-10-16T11:09:00Z">
              <w:r w:rsidR="00125217" w:rsidRPr="00125217">
                <w:rPr>
                  <w:rFonts w:ascii="Calibri" w:eastAsia="Times New Roman" w:hAnsi="Calibri" w:cs="Calibri"/>
                  <w:color w:val="000000"/>
                </w:rPr>
                <w:delText>or</w:delText>
              </w:r>
            </w:del>
            <w:ins w:id="161" w:author="Aussie" w:date="2012-10-16T11:09:00Z">
              <w:r w:rsidR="001F56FE" w:rsidRPr="00997A3A">
                <w:rPr>
                  <w:rFonts w:ascii="Arial" w:eastAsiaTheme="minorHAnsi" w:hAnsi="Arial"/>
                  <w:sz w:val="20"/>
                  <w:szCs w:val="23"/>
                </w:rPr>
                <w:t>and</w:t>
              </w:r>
            </w:ins>
            <w:r w:rsidR="001F56FE" w:rsidRPr="00997A3A">
              <w:rPr>
                <w:rFonts w:ascii="Arial" w:hAnsi="Arial"/>
                <w:sz w:val="20"/>
                <w:rPrChange w:id="162" w:author="Aussie" w:date="2012-10-16T11:09:00Z">
                  <w:rPr>
                    <w:rFonts w:ascii="Calibri" w:hAnsi="Calibri"/>
                    <w:color w:val="000000"/>
                  </w:rPr>
                </w:rPrChange>
              </w:rPr>
              <w:t xml:space="preserve"> sexual assault. </w:t>
            </w:r>
            <w:del w:id="163" w:author="Aussie" w:date="2012-10-16T11:09:00Z">
              <w:r w:rsidR="00125217" w:rsidRPr="00125217">
                <w:rPr>
                  <w:rFonts w:ascii="Calibri" w:eastAsia="Times New Roman" w:hAnsi="Calibri" w:cs="Calibri"/>
                  <w:color w:val="000000"/>
                </w:rPr>
                <w:delText xml:space="preserve"> </w:delText>
              </w:r>
            </w:del>
            <w:r w:rsidR="00A80695" w:rsidRPr="00997A3A">
              <w:rPr>
                <w:rFonts w:ascii="Arial" w:hAnsi="Arial"/>
                <w:sz w:val="20"/>
                <w:rPrChange w:id="164" w:author="Aussie" w:date="2012-10-16T11:09:00Z">
                  <w:rPr>
                    <w:rFonts w:ascii="Calibri" w:hAnsi="Calibri"/>
                    <w:color w:val="000000"/>
                  </w:rPr>
                </w:rPrChange>
              </w:rPr>
              <w:t xml:space="preserve">PTSD </w:t>
            </w:r>
            <w:del w:id="165" w:author="Aussie" w:date="2012-10-16T11:09:00Z">
              <w:r w:rsidR="00125217" w:rsidRPr="00125217">
                <w:rPr>
                  <w:rFonts w:ascii="Calibri" w:eastAsia="Times New Roman" w:hAnsi="Calibri" w:cs="Calibri"/>
                  <w:color w:val="000000"/>
                </w:rPr>
                <w:delText>includes 3 types</w:delText>
              </w:r>
            </w:del>
            <w:ins w:id="166" w:author="Aussie" w:date="2012-10-16T11:09:00Z">
              <w:r w:rsidR="00A80695" w:rsidRPr="00997A3A">
                <w:rPr>
                  <w:rFonts w:ascii="Arial" w:eastAsiaTheme="minorHAnsi" w:hAnsi="Arial"/>
                  <w:sz w:val="20"/>
                  <w:szCs w:val="23"/>
                </w:rPr>
                <w:t>involves</w:t>
              </w:r>
              <w:r w:rsidR="001F56FE" w:rsidRPr="00997A3A">
                <w:rPr>
                  <w:rFonts w:ascii="Arial" w:eastAsiaTheme="minorHAnsi" w:hAnsi="Arial"/>
                  <w:sz w:val="20"/>
                  <w:szCs w:val="23"/>
                </w:rPr>
                <w:t xml:space="preserve"> </w:t>
              </w:r>
              <w:r w:rsidRPr="00997A3A">
                <w:rPr>
                  <w:rFonts w:ascii="Arial" w:eastAsiaTheme="minorHAnsi" w:hAnsi="Arial"/>
                  <w:sz w:val="20"/>
                  <w:szCs w:val="23"/>
                </w:rPr>
                <w:t>a range</w:t>
              </w:r>
            </w:ins>
            <w:r w:rsidRPr="00997A3A">
              <w:rPr>
                <w:rFonts w:ascii="Arial" w:hAnsi="Arial"/>
                <w:sz w:val="20"/>
                <w:rPrChange w:id="167" w:author="Aussie" w:date="2012-10-16T11:09:00Z">
                  <w:rPr>
                    <w:rFonts w:ascii="Calibri" w:hAnsi="Calibri"/>
                    <w:color w:val="000000"/>
                  </w:rPr>
                </w:rPrChange>
              </w:rPr>
              <w:t xml:space="preserve"> of </w:t>
            </w:r>
            <w:r w:rsidR="001F56FE" w:rsidRPr="00997A3A">
              <w:rPr>
                <w:rFonts w:ascii="Arial" w:hAnsi="Arial"/>
                <w:sz w:val="20"/>
                <w:rPrChange w:id="168" w:author="Aussie" w:date="2012-10-16T11:09:00Z">
                  <w:rPr>
                    <w:rFonts w:ascii="Calibri" w:hAnsi="Calibri"/>
                    <w:color w:val="000000"/>
                  </w:rPr>
                </w:rPrChange>
              </w:rPr>
              <w:t xml:space="preserve">symptoms. </w:t>
            </w:r>
            <w:del w:id="169" w:author="Aussie" w:date="2012-10-16T11:09:00Z">
              <w:r w:rsidR="00125217" w:rsidRPr="00125217">
                <w:rPr>
                  <w:rFonts w:ascii="Calibri" w:eastAsia="Times New Roman" w:hAnsi="Calibri" w:cs="Calibri"/>
                  <w:color w:val="000000"/>
                </w:rPr>
                <w:br/>
                <w:delText>1. Reexperiencing or reliving</w:delText>
              </w:r>
            </w:del>
            <w:ins w:id="170" w:author="Aussie" w:date="2012-10-16T11:09:00Z">
              <w:r w:rsidR="001F56FE" w:rsidRPr="00997A3A">
                <w:rPr>
                  <w:rFonts w:ascii="Arial" w:eastAsiaTheme="minorHAnsi" w:hAnsi="Arial"/>
                  <w:sz w:val="20"/>
                  <w:szCs w:val="23"/>
                </w:rPr>
                <w:t>       </w:t>
              </w:r>
            </w:ins>
          </w:p>
          <w:p w14:paraId="05FB409E" w14:textId="77777777" w:rsidR="00735CA1" w:rsidRPr="00997A3A" w:rsidRDefault="001F56FE" w:rsidP="006821AE">
            <w:pPr>
              <w:widowControl w:val="0"/>
              <w:spacing w:after="200" w:line="276" w:lineRule="auto"/>
              <w:ind w:left="100" w:right="83"/>
              <w:rPr>
                <w:ins w:id="171" w:author="Aussie" w:date="2012-10-16T11:09:00Z"/>
                <w:rFonts w:ascii="Arial" w:eastAsiaTheme="minorHAnsi" w:hAnsi="Arial"/>
                <w:sz w:val="20"/>
              </w:rPr>
            </w:pPr>
            <w:ins w:id="172" w:author="Aussie" w:date="2012-10-16T11:09:00Z">
              <w:r w:rsidRPr="00997A3A">
                <w:rPr>
                  <w:rFonts w:ascii="Arial" w:eastAsiaTheme="minorHAnsi" w:hAnsi="Arial"/>
                  <w:sz w:val="20"/>
                </w:rPr>
                <w:t> </w:t>
              </w:r>
            </w:ins>
          </w:p>
          <w:p w14:paraId="12EA8F32" w14:textId="53FA4391" w:rsidR="00086AA0" w:rsidRPr="00997A3A" w:rsidRDefault="001F56FE" w:rsidP="004C3B43">
            <w:pPr>
              <w:widowControl w:val="0"/>
              <w:ind w:left="100" w:right="83"/>
              <w:rPr>
                <w:ins w:id="173" w:author="Aussie" w:date="2012-10-16T11:09:00Z"/>
                <w:rFonts w:ascii="Arial" w:eastAsiaTheme="minorHAnsi" w:hAnsi="Arial"/>
                <w:sz w:val="20"/>
              </w:rPr>
            </w:pPr>
            <w:ins w:id="174" w:author="Aussie" w:date="2012-10-16T11:09:00Z">
              <w:r w:rsidRPr="004C3B43">
                <w:rPr>
                  <w:rFonts w:ascii="Arial" w:eastAsiaTheme="minorHAnsi" w:hAnsi="Arial"/>
                  <w:sz w:val="20"/>
                  <w:szCs w:val="23"/>
                </w:rPr>
                <w:t xml:space="preserve"> Re</w:t>
              </w:r>
              <w:r w:rsidR="00997A3A" w:rsidRPr="00997A3A">
                <w:rPr>
                  <w:rFonts w:ascii="Arial" w:eastAsiaTheme="minorHAnsi" w:hAnsi="Arial"/>
                  <w:sz w:val="20"/>
                  <w:szCs w:val="23"/>
                </w:rPr>
                <w:t>-</w:t>
              </w:r>
              <w:r w:rsidRPr="00997A3A">
                <w:rPr>
                  <w:rFonts w:ascii="Arial" w:eastAsiaTheme="minorHAnsi" w:hAnsi="Arial"/>
                  <w:sz w:val="20"/>
                  <w:szCs w:val="23"/>
                </w:rPr>
                <w:t>experiencing symptoms, in which</w:t>
              </w:r>
            </w:ins>
            <w:r w:rsidRPr="00997A3A">
              <w:rPr>
                <w:rFonts w:ascii="Arial" w:hAnsi="Arial"/>
                <w:sz w:val="20"/>
                <w:rPrChange w:id="175" w:author="Aussie" w:date="2012-10-16T11:09:00Z">
                  <w:rPr>
                    <w:rFonts w:ascii="Calibri" w:hAnsi="Calibri"/>
                    <w:color w:val="000000"/>
                  </w:rPr>
                </w:rPrChange>
              </w:rPr>
              <w:t xml:space="preserve"> the trauma</w:t>
            </w:r>
            <w:ins w:id="176" w:author="Aussie" w:date="2012-10-16T11:09:00Z">
              <w:r w:rsidRPr="00997A3A">
                <w:rPr>
                  <w:rFonts w:ascii="Arial" w:eastAsiaTheme="minorHAnsi" w:hAnsi="Arial"/>
                  <w:sz w:val="20"/>
                  <w:szCs w:val="23"/>
                </w:rPr>
                <w:t xml:space="preserve"> is relived in various ways</w:t>
              </w:r>
            </w:ins>
            <w:r w:rsidRPr="00997A3A">
              <w:rPr>
                <w:rFonts w:ascii="Arial" w:hAnsi="Arial"/>
                <w:sz w:val="20"/>
                <w:rPrChange w:id="177" w:author="Aussie" w:date="2012-10-16T11:09:00Z">
                  <w:rPr>
                    <w:rFonts w:ascii="Calibri" w:hAnsi="Calibri"/>
                    <w:color w:val="000000"/>
                  </w:rPr>
                </w:rPrChange>
              </w:rPr>
              <w:t>, such as having flashbacks, nightmares, or becoming very upset when reminded of the trauma.</w:t>
            </w:r>
            <w:del w:id="178" w:author="Aussie" w:date="2012-10-16T11:09:00Z">
              <w:r w:rsidR="00125217" w:rsidRPr="00125217">
                <w:rPr>
                  <w:rFonts w:ascii="Calibri" w:eastAsia="Times New Roman" w:hAnsi="Calibri" w:cs="Calibri"/>
                  <w:color w:val="000000"/>
                </w:rPr>
                <w:br/>
                <w:delText>2.</w:delText>
              </w:r>
            </w:del>
            <w:ins w:id="179" w:author="Aussie" w:date="2012-10-16T11:09:00Z">
              <w:r w:rsidRPr="00997A3A">
                <w:rPr>
                  <w:rFonts w:ascii="Arial" w:eastAsiaTheme="minorHAnsi" w:hAnsi="Arial"/>
                  <w:sz w:val="20"/>
                  <w:szCs w:val="23"/>
                </w:rPr>
                <w:t xml:space="preserve">    </w:t>
              </w:r>
            </w:ins>
          </w:p>
          <w:p w14:paraId="4B842191" w14:textId="77777777" w:rsidR="001F56FE" w:rsidRPr="00997A3A" w:rsidRDefault="001F56FE" w:rsidP="001F56FE">
            <w:pPr>
              <w:widowControl w:val="0"/>
              <w:spacing w:after="200" w:line="276" w:lineRule="auto"/>
              <w:ind w:left="100" w:right="83"/>
              <w:rPr>
                <w:ins w:id="180" w:author="Aussie" w:date="2012-10-16T11:09:00Z"/>
                <w:rFonts w:ascii="Arial" w:eastAsiaTheme="minorHAnsi" w:hAnsi="Arial"/>
                <w:sz w:val="20"/>
              </w:rPr>
            </w:pPr>
            <w:ins w:id="181" w:author="Aussie" w:date="2012-10-16T11:09:00Z">
              <w:r w:rsidRPr="00997A3A">
                <w:rPr>
                  <w:rFonts w:ascii="Arial" w:eastAsiaTheme="minorHAnsi" w:hAnsi="Arial"/>
                  <w:sz w:val="20"/>
                </w:rPr>
                <w:t> </w:t>
              </w:r>
            </w:ins>
          </w:p>
          <w:p w14:paraId="27089E8E" w14:textId="4AFF5D35" w:rsidR="001F56FE" w:rsidRPr="00997A3A" w:rsidRDefault="001F56FE" w:rsidP="001F56FE">
            <w:pPr>
              <w:widowControl w:val="0"/>
              <w:spacing w:after="200" w:line="276" w:lineRule="auto"/>
              <w:ind w:left="100" w:right="83"/>
              <w:rPr>
                <w:ins w:id="182" w:author="Aussie" w:date="2012-10-16T11:09:00Z"/>
                <w:rFonts w:ascii="Arial" w:eastAsiaTheme="minorHAnsi" w:hAnsi="Arial"/>
                <w:sz w:val="20"/>
              </w:rPr>
            </w:pPr>
            <w:ins w:id="183" w:author="Aussie" w:date="2012-10-16T11:09:00Z">
              <w:r w:rsidRPr="00997A3A">
                <w:rPr>
                  <w:rFonts w:ascii="Arial" w:eastAsiaTheme="minorHAnsi" w:hAnsi="Arial"/>
                  <w:sz w:val="20"/>
                  <w:szCs w:val="23"/>
                </w:rPr>
                <w:t>A</w:t>
              </w:r>
              <w:r w:rsidRPr="004C3B43">
                <w:rPr>
                  <w:rFonts w:ascii="Arial" w:eastAsiaTheme="minorHAnsi" w:hAnsi="Arial"/>
                  <w:sz w:val="20"/>
                  <w:szCs w:val="23"/>
                </w:rPr>
                <w:t>voidance and numbing symptoms -</w:t>
              </w:r>
            </w:ins>
            <w:r w:rsidRPr="004C3B43">
              <w:rPr>
                <w:rFonts w:ascii="Arial" w:hAnsi="Arial"/>
                <w:sz w:val="20"/>
                <w:rPrChange w:id="184" w:author="Aussie" w:date="2012-10-16T11:09:00Z">
                  <w:rPr>
                    <w:rFonts w:ascii="Calibri" w:hAnsi="Calibri"/>
                    <w:color w:val="000000"/>
                  </w:rPr>
                </w:rPrChange>
              </w:rPr>
              <w:t xml:space="preserve"> Avoiding or staying away from </w:t>
            </w:r>
            <w:ins w:id="185" w:author="Aussie" w:date="2012-10-16T11:09:00Z">
              <w:r w:rsidRPr="004C3B43">
                <w:rPr>
                  <w:rFonts w:ascii="Arial" w:eastAsiaTheme="minorHAnsi" w:hAnsi="Arial"/>
                  <w:sz w:val="20"/>
                  <w:szCs w:val="23"/>
                </w:rPr>
                <w:t> </w:t>
              </w:r>
            </w:ins>
            <w:r w:rsidRPr="004C3B43">
              <w:rPr>
                <w:rFonts w:ascii="Arial" w:hAnsi="Arial"/>
                <w:sz w:val="20"/>
                <w:rPrChange w:id="186" w:author="Aussie" w:date="2012-10-16T11:09:00Z">
                  <w:rPr>
                    <w:rFonts w:ascii="Calibri" w:hAnsi="Calibri"/>
                    <w:color w:val="000000"/>
                  </w:rPr>
                </w:rPrChange>
              </w:rPr>
              <w:t xml:space="preserve">places </w:t>
            </w:r>
            <w:ins w:id="187" w:author="Aussie" w:date="2012-10-16T11:09:00Z">
              <w:r w:rsidRPr="004C3B43">
                <w:rPr>
                  <w:rFonts w:ascii="Arial" w:eastAsiaTheme="minorHAnsi" w:hAnsi="Arial"/>
                  <w:sz w:val="20"/>
                  <w:szCs w:val="23"/>
                </w:rPr>
                <w:t> </w:t>
              </w:r>
            </w:ins>
            <w:r w:rsidRPr="004C3B43">
              <w:rPr>
                <w:rFonts w:ascii="Arial" w:hAnsi="Arial"/>
                <w:sz w:val="20"/>
                <w:rPrChange w:id="188" w:author="Aussie" w:date="2012-10-16T11:09:00Z">
                  <w:rPr>
                    <w:rFonts w:ascii="Calibri" w:hAnsi="Calibri"/>
                    <w:color w:val="000000"/>
                  </w:rPr>
                </w:rPrChange>
              </w:rPr>
              <w:t xml:space="preserve">or people because they remind you of the trauma, </w:t>
            </w:r>
            <w:del w:id="189" w:author="Aussie" w:date="2012-10-16T11:09:00Z">
              <w:r w:rsidR="00125217" w:rsidRPr="00125217">
                <w:rPr>
                  <w:rFonts w:ascii="Calibri" w:eastAsia="Times New Roman" w:hAnsi="Calibri" w:cs="Calibri"/>
                  <w:color w:val="000000"/>
                </w:rPr>
                <w:delText xml:space="preserve">isolating </w:delText>
              </w:r>
            </w:del>
            <w:ins w:id="190" w:author="Aussie" w:date="2012-10-16T11:09:00Z">
              <w:r w:rsidRPr="004C3B43">
                <w:rPr>
                  <w:rFonts w:ascii="Arial" w:eastAsiaTheme="minorHAnsi" w:hAnsi="Arial"/>
                  <w:sz w:val="20"/>
                  <w:szCs w:val="23"/>
                </w:rPr>
                <w:t>cutting yourself off  </w:t>
              </w:r>
            </w:ins>
            <w:r w:rsidRPr="004C3B43">
              <w:rPr>
                <w:rFonts w:ascii="Arial" w:hAnsi="Arial"/>
                <w:sz w:val="20"/>
                <w:rPrChange w:id="191" w:author="Aussie" w:date="2012-10-16T11:09:00Z">
                  <w:rPr>
                    <w:rFonts w:ascii="Calibri" w:hAnsi="Calibri"/>
                    <w:color w:val="000000"/>
                  </w:rPr>
                </w:rPrChange>
              </w:rPr>
              <w:t xml:space="preserve">from </w:t>
            </w:r>
            <w:ins w:id="192" w:author="Aussie" w:date="2012-10-16T11:09:00Z">
              <w:r w:rsidRPr="004C3B43">
                <w:rPr>
                  <w:rFonts w:ascii="Arial" w:eastAsiaTheme="minorHAnsi" w:hAnsi="Arial"/>
                  <w:sz w:val="20"/>
                  <w:szCs w:val="23"/>
                </w:rPr>
                <w:t>   </w:t>
              </w:r>
            </w:ins>
            <w:r w:rsidRPr="004C3B43">
              <w:rPr>
                <w:rFonts w:ascii="Arial" w:hAnsi="Arial"/>
                <w:sz w:val="20"/>
                <w:rPrChange w:id="193" w:author="Aussie" w:date="2012-10-16T11:09:00Z">
                  <w:rPr>
                    <w:rFonts w:ascii="Calibri" w:hAnsi="Calibri"/>
                    <w:color w:val="000000"/>
                  </w:rPr>
                </w:rPrChange>
              </w:rPr>
              <w:t xml:space="preserve">others, </w:t>
            </w:r>
            <w:ins w:id="194" w:author="Aussie" w:date="2012-10-16T11:09:00Z">
              <w:r w:rsidRPr="004C3B43">
                <w:rPr>
                  <w:rFonts w:ascii="Arial" w:eastAsiaTheme="minorHAnsi" w:hAnsi="Arial"/>
                  <w:sz w:val="20"/>
                  <w:szCs w:val="23"/>
                </w:rPr>
                <w:t>   </w:t>
              </w:r>
            </w:ins>
            <w:r w:rsidRPr="004C3B43">
              <w:rPr>
                <w:rFonts w:ascii="Arial" w:hAnsi="Arial"/>
                <w:sz w:val="20"/>
                <w:rPrChange w:id="195" w:author="Aussie" w:date="2012-10-16T11:09:00Z">
                  <w:rPr>
                    <w:rFonts w:ascii="Calibri" w:hAnsi="Calibri"/>
                    <w:color w:val="000000"/>
                  </w:rPr>
                </w:rPrChange>
              </w:rPr>
              <w:t xml:space="preserve">and/or </w:t>
            </w:r>
            <w:ins w:id="196" w:author="Aussie" w:date="2012-10-16T11:09:00Z">
              <w:r w:rsidRPr="004C3B43">
                <w:rPr>
                  <w:rFonts w:ascii="Arial" w:eastAsiaTheme="minorHAnsi" w:hAnsi="Arial"/>
                  <w:sz w:val="20"/>
                  <w:szCs w:val="23"/>
                </w:rPr>
                <w:t>   </w:t>
              </w:r>
            </w:ins>
            <w:r w:rsidRPr="004C3B43">
              <w:rPr>
                <w:rFonts w:ascii="Arial" w:hAnsi="Arial"/>
                <w:sz w:val="20"/>
                <w:rPrChange w:id="197" w:author="Aussie" w:date="2012-10-16T11:09:00Z">
                  <w:rPr>
                    <w:rFonts w:ascii="Calibri" w:hAnsi="Calibri"/>
                    <w:color w:val="000000"/>
                  </w:rPr>
                </w:rPrChange>
              </w:rPr>
              <w:t xml:space="preserve">feeling </w:t>
            </w:r>
            <w:ins w:id="198" w:author="Aussie" w:date="2012-10-16T11:09:00Z">
              <w:r w:rsidRPr="004C3B43">
                <w:rPr>
                  <w:rFonts w:ascii="Arial" w:eastAsiaTheme="minorHAnsi" w:hAnsi="Arial"/>
                  <w:sz w:val="20"/>
                  <w:szCs w:val="23"/>
                </w:rPr>
                <w:t xml:space="preserve">  </w:t>
              </w:r>
              <w:r w:rsidR="00735CA1" w:rsidRPr="00997A3A">
                <w:rPr>
                  <w:rFonts w:ascii="Arial" w:eastAsiaTheme="minorHAnsi" w:hAnsi="Arial"/>
                  <w:sz w:val="20"/>
                  <w:szCs w:val="23"/>
                </w:rPr>
                <w:t>emotionally flat or</w:t>
              </w:r>
              <w:r w:rsidRPr="00997A3A">
                <w:rPr>
                  <w:rFonts w:ascii="Arial" w:eastAsiaTheme="minorHAnsi" w:hAnsi="Arial"/>
                  <w:sz w:val="20"/>
                  <w:szCs w:val="23"/>
                </w:rPr>
                <w:t> </w:t>
              </w:r>
            </w:ins>
            <w:r w:rsidRPr="00997A3A">
              <w:rPr>
                <w:rFonts w:ascii="Arial" w:hAnsi="Arial"/>
                <w:sz w:val="20"/>
                <w:rPrChange w:id="199" w:author="Aussie" w:date="2012-10-16T11:09:00Z">
                  <w:rPr>
                    <w:rFonts w:ascii="Calibri" w:hAnsi="Calibri"/>
                    <w:color w:val="000000"/>
                  </w:rPr>
                </w:rPrChange>
              </w:rPr>
              <w:t>numb.</w:t>
            </w:r>
            <w:del w:id="200" w:author="Aussie" w:date="2012-10-16T11:09:00Z">
              <w:r w:rsidR="00125217" w:rsidRPr="00125217">
                <w:rPr>
                  <w:rFonts w:ascii="Calibri" w:eastAsia="Times New Roman" w:hAnsi="Calibri" w:cs="Calibri"/>
                  <w:color w:val="000000"/>
                </w:rPr>
                <w:br/>
                <w:delText xml:space="preserve">3. </w:delText>
              </w:r>
            </w:del>
            <w:ins w:id="201" w:author="Aussie" w:date="2012-10-16T11:09:00Z">
              <w:r w:rsidRPr="00997A3A">
                <w:rPr>
                  <w:rFonts w:ascii="Arial" w:eastAsiaTheme="minorHAnsi" w:hAnsi="Arial"/>
                  <w:sz w:val="20"/>
                  <w:szCs w:val="23"/>
                </w:rPr>
                <w:t xml:space="preserve">    </w:t>
              </w:r>
            </w:ins>
          </w:p>
          <w:p w14:paraId="10B77020" w14:textId="77777777" w:rsidR="001F56FE" w:rsidRPr="00997A3A" w:rsidRDefault="001F56FE" w:rsidP="001F56FE">
            <w:pPr>
              <w:widowControl w:val="0"/>
              <w:spacing w:after="200" w:line="276" w:lineRule="auto"/>
              <w:ind w:left="100" w:right="83"/>
              <w:rPr>
                <w:ins w:id="202" w:author="Aussie" w:date="2012-10-16T11:09:00Z"/>
                <w:rFonts w:ascii="Arial" w:eastAsiaTheme="minorHAnsi" w:hAnsi="Arial"/>
                <w:sz w:val="20"/>
              </w:rPr>
            </w:pPr>
            <w:ins w:id="203" w:author="Aussie" w:date="2012-10-16T11:09:00Z">
              <w:r w:rsidRPr="00997A3A">
                <w:rPr>
                  <w:rFonts w:ascii="Arial" w:eastAsiaTheme="minorHAnsi" w:hAnsi="Arial"/>
                  <w:sz w:val="20"/>
                </w:rPr>
                <w:t> </w:t>
              </w:r>
            </w:ins>
          </w:p>
          <w:p w14:paraId="68553A7D" w14:textId="41A79C56" w:rsidR="001F56FE" w:rsidRPr="00997A3A" w:rsidRDefault="001F56FE" w:rsidP="001F56FE">
            <w:pPr>
              <w:widowControl w:val="0"/>
              <w:spacing w:after="200" w:line="276" w:lineRule="auto"/>
              <w:ind w:left="100" w:right="83"/>
              <w:rPr>
                <w:ins w:id="204" w:author="Aussie" w:date="2012-10-16T11:09:00Z"/>
                <w:rFonts w:ascii="Arial" w:eastAsiaTheme="minorHAnsi" w:hAnsi="Arial"/>
                <w:sz w:val="20"/>
              </w:rPr>
            </w:pPr>
            <w:r w:rsidRPr="00997A3A">
              <w:rPr>
                <w:rFonts w:ascii="Arial" w:hAnsi="Arial"/>
                <w:sz w:val="20"/>
                <w:rPrChange w:id="205" w:author="Aussie" w:date="2012-10-16T11:09:00Z">
                  <w:rPr>
                    <w:rFonts w:ascii="Calibri" w:hAnsi="Calibri"/>
                    <w:color w:val="000000"/>
                  </w:rPr>
                </w:rPrChange>
              </w:rPr>
              <w:t xml:space="preserve">Increased arousal </w:t>
            </w:r>
            <w:ins w:id="206" w:author="Aussie" w:date="2012-10-16T11:09:00Z">
              <w:r w:rsidRPr="00997A3A">
                <w:rPr>
                  <w:rFonts w:ascii="Arial" w:eastAsiaTheme="minorHAnsi" w:hAnsi="Arial"/>
                  <w:sz w:val="20"/>
                  <w:szCs w:val="23"/>
                </w:rPr>
                <w:t xml:space="preserve">- </w:t>
              </w:r>
            </w:ins>
            <w:r w:rsidRPr="00997A3A">
              <w:rPr>
                <w:rFonts w:ascii="Arial" w:hAnsi="Arial"/>
                <w:sz w:val="20"/>
                <w:rPrChange w:id="207" w:author="Aussie" w:date="2012-10-16T11:09:00Z">
                  <w:rPr>
                    <w:rFonts w:ascii="Calibri" w:hAnsi="Calibri"/>
                    <w:color w:val="000000"/>
                  </w:rPr>
                </w:rPrChange>
              </w:rPr>
              <w:t>such as feeling on guard, being irritable, trouble sleeping or startling easily.</w:t>
            </w:r>
            <w:del w:id="208" w:author="Aussie" w:date="2012-10-16T11:09:00Z">
              <w:r w:rsidR="00125217" w:rsidRPr="00125217">
                <w:rPr>
                  <w:rFonts w:ascii="Calibri" w:eastAsia="Times New Roman" w:hAnsi="Calibri" w:cs="Calibri"/>
                  <w:color w:val="000000"/>
                </w:rPr>
                <w:br/>
                <w:delText>Symptoms may</w:delText>
              </w:r>
            </w:del>
            <w:ins w:id="209" w:author="Aussie" w:date="2012-10-16T11:09:00Z">
              <w:r w:rsidRPr="00997A3A">
                <w:rPr>
                  <w:rFonts w:ascii="Arial" w:eastAsiaTheme="minorHAnsi" w:hAnsi="Arial"/>
                  <w:sz w:val="20"/>
                  <w:szCs w:val="23"/>
                </w:rPr>
                <w:t xml:space="preserve"> </w:t>
              </w:r>
            </w:ins>
          </w:p>
          <w:p w14:paraId="28B1B676" w14:textId="77777777" w:rsidR="001F56FE" w:rsidRPr="00997A3A" w:rsidRDefault="001F56FE" w:rsidP="001F56FE">
            <w:pPr>
              <w:widowControl w:val="0"/>
              <w:spacing w:after="200" w:line="276" w:lineRule="auto"/>
              <w:ind w:right="83"/>
              <w:rPr>
                <w:ins w:id="210" w:author="Aussie" w:date="2012-10-16T11:09:00Z"/>
                <w:rFonts w:ascii="Arial" w:eastAsiaTheme="minorHAnsi" w:hAnsi="Arial"/>
                <w:sz w:val="20"/>
              </w:rPr>
            </w:pPr>
            <w:ins w:id="211" w:author="Aussie" w:date="2012-10-16T11:09:00Z">
              <w:r w:rsidRPr="004C3B43">
                <w:rPr>
                  <w:rFonts w:ascii="Arial" w:eastAsiaTheme="minorHAnsi" w:hAnsi="Arial" w:cs="Calibri"/>
                  <w:sz w:val="20"/>
                </w:rPr>
                <w:t> </w:t>
              </w:r>
            </w:ins>
          </w:p>
          <w:p w14:paraId="44B199AB" w14:textId="72E70BB0" w:rsidR="001F56FE" w:rsidRPr="00997A3A" w:rsidRDefault="001F56FE" w:rsidP="001F56FE">
            <w:pPr>
              <w:widowControl w:val="0"/>
              <w:spacing w:after="200" w:line="276" w:lineRule="auto"/>
              <w:ind w:left="100" w:right="83"/>
              <w:rPr>
                <w:ins w:id="212" w:author="Aussie" w:date="2012-10-16T11:09:00Z"/>
                <w:rFonts w:ascii="Arial" w:eastAsiaTheme="minorHAnsi" w:hAnsi="Arial"/>
                <w:sz w:val="20"/>
              </w:rPr>
            </w:pPr>
            <w:ins w:id="213" w:author="Aussie" w:date="2012-10-16T11:09:00Z">
              <w:r w:rsidRPr="004C3B43">
                <w:rPr>
                  <w:rFonts w:ascii="Arial" w:eastAsiaTheme="minorHAnsi" w:hAnsi="Arial"/>
                  <w:sz w:val="20"/>
                  <w:szCs w:val="23"/>
                </w:rPr>
                <w:t>The s</w:t>
              </w:r>
              <w:r w:rsidRPr="00997A3A">
                <w:rPr>
                  <w:rFonts w:ascii="Arial" w:eastAsiaTheme="minorHAnsi" w:hAnsi="Arial"/>
                  <w:sz w:val="20"/>
                  <w:szCs w:val="23"/>
                </w:rPr>
                <w:t>ymptoms of PTSD can</w:t>
              </w:r>
            </w:ins>
            <w:r w:rsidRPr="00997A3A">
              <w:rPr>
                <w:rFonts w:ascii="Arial" w:hAnsi="Arial"/>
                <w:sz w:val="20"/>
                <w:rPrChange w:id="214" w:author="Aussie" w:date="2012-10-16T11:09:00Z">
                  <w:rPr>
                    <w:rFonts w:ascii="Calibri" w:hAnsi="Calibri"/>
                    <w:color w:val="000000"/>
                  </w:rPr>
                </w:rPrChange>
              </w:rPr>
              <w:t xml:space="preserve"> </w:t>
            </w:r>
            <w:r w:rsidR="00532900" w:rsidRPr="00997A3A">
              <w:rPr>
                <w:rFonts w:ascii="Arial" w:hAnsi="Arial"/>
                <w:sz w:val="20"/>
                <w:rPrChange w:id="215" w:author="Aussie" w:date="2012-10-16T11:09:00Z">
                  <w:rPr>
                    <w:rFonts w:ascii="Calibri" w:hAnsi="Calibri"/>
                    <w:color w:val="000000"/>
                  </w:rPr>
                </w:rPrChange>
              </w:rPr>
              <w:t>lead to</w:t>
            </w:r>
            <w:r w:rsidRPr="00997A3A">
              <w:rPr>
                <w:rFonts w:ascii="Arial" w:hAnsi="Arial"/>
                <w:sz w:val="20"/>
                <w:rPrChange w:id="216" w:author="Aussie" w:date="2012-10-16T11:09:00Z">
                  <w:rPr>
                    <w:rFonts w:ascii="Calibri" w:hAnsi="Calibri"/>
                    <w:color w:val="000000"/>
                  </w:rPr>
                </w:rPrChange>
              </w:rPr>
              <w:t xml:space="preserve"> problems in functioning in social </w:t>
            </w:r>
            <w:del w:id="217" w:author="Aussie" w:date="2012-10-16T11:09:00Z">
              <w:r w:rsidR="00125217" w:rsidRPr="00125217">
                <w:rPr>
                  <w:rFonts w:ascii="Calibri" w:eastAsia="Times New Roman" w:hAnsi="Calibri" w:cs="Calibri"/>
                  <w:color w:val="000000"/>
                </w:rPr>
                <w:delText>or</w:delText>
              </w:r>
            </w:del>
            <w:ins w:id="218" w:author="Aussie" w:date="2012-10-16T11:09:00Z">
              <w:r w:rsidRPr="00997A3A">
                <w:rPr>
                  <w:rFonts w:ascii="Arial" w:eastAsiaTheme="minorHAnsi" w:hAnsi="Arial"/>
                  <w:sz w:val="20"/>
                  <w:szCs w:val="23"/>
                </w:rPr>
                <w:t>settings,</w:t>
              </w:r>
            </w:ins>
            <w:r w:rsidRPr="00997A3A">
              <w:rPr>
                <w:rFonts w:ascii="Arial" w:hAnsi="Arial"/>
                <w:sz w:val="20"/>
                <w:rPrChange w:id="219" w:author="Aussie" w:date="2012-10-16T11:09:00Z">
                  <w:rPr>
                    <w:rFonts w:ascii="Calibri" w:hAnsi="Calibri"/>
                    <w:color w:val="000000"/>
                  </w:rPr>
                </w:rPrChange>
              </w:rPr>
              <w:t xml:space="preserve"> family life, </w:t>
            </w:r>
            <w:ins w:id="220" w:author="Aussie" w:date="2012-10-16T11:09:00Z">
              <w:r w:rsidRPr="00997A3A">
                <w:rPr>
                  <w:rFonts w:ascii="Arial" w:eastAsiaTheme="minorHAnsi" w:hAnsi="Arial"/>
                  <w:sz w:val="20"/>
                  <w:szCs w:val="23"/>
                </w:rPr>
                <w:t xml:space="preserve">at </w:t>
              </w:r>
            </w:ins>
            <w:r w:rsidRPr="00997A3A">
              <w:rPr>
                <w:rFonts w:ascii="Arial" w:hAnsi="Arial"/>
                <w:sz w:val="20"/>
                <w:rPrChange w:id="221" w:author="Aussie" w:date="2012-10-16T11:09:00Z">
                  <w:rPr>
                    <w:rFonts w:ascii="Calibri" w:hAnsi="Calibri"/>
                    <w:color w:val="000000"/>
                  </w:rPr>
                </w:rPrChange>
              </w:rPr>
              <w:t xml:space="preserve">work, </w:t>
            </w:r>
            <w:del w:id="222" w:author="Aussie" w:date="2012-10-16T11:09:00Z">
              <w:r w:rsidR="00125217" w:rsidRPr="00125217">
                <w:rPr>
                  <w:rFonts w:ascii="Calibri" w:eastAsia="Times New Roman" w:hAnsi="Calibri" w:cs="Calibri"/>
                  <w:color w:val="000000"/>
                </w:rPr>
                <w:delText>and</w:delText>
              </w:r>
            </w:del>
            <w:ins w:id="223" w:author="Aussie" w:date="2012-10-16T11:09:00Z">
              <w:r w:rsidRPr="00997A3A">
                <w:rPr>
                  <w:rFonts w:ascii="Arial" w:eastAsiaTheme="minorHAnsi" w:hAnsi="Arial"/>
                  <w:sz w:val="20"/>
                  <w:szCs w:val="23"/>
                </w:rPr>
                <w:t>or at</w:t>
              </w:r>
            </w:ins>
            <w:r w:rsidRPr="00997A3A">
              <w:rPr>
                <w:rFonts w:ascii="Arial" w:hAnsi="Arial"/>
                <w:sz w:val="20"/>
                <w:rPrChange w:id="224" w:author="Aussie" w:date="2012-10-16T11:09:00Z">
                  <w:rPr>
                    <w:rFonts w:ascii="Calibri" w:hAnsi="Calibri"/>
                    <w:color w:val="000000"/>
                  </w:rPr>
                </w:rPrChange>
              </w:rPr>
              <w:t xml:space="preserve"> school.</w:t>
            </w:r>
            <w:ins w:id="225" w:author="Aussie" w:date="2012-10-16T11:09:00Z">
              <w:r w:rsidRPr="00997A3A">
                <w:rPr>
                  <w:rFonts w:ascii="Arial" w:eastAsiaTheme="minorHAnsi" w:hAnsi="Arial"/>
                  <w:sz w:val="20"/>
                  <w:szCs w:val="23"/>
                </w:rPr>
                <w:t xml:space="preserve">    </w:t>
              </w:r>
            </w:ins>
          </w:p>
          <w:p w14:paraId="6C6115ED" w14:textId="77777777" w:rsidR="00125217" w:rsidRPr="00125217" w:rsidRDefault="00125217" w:rsidP="00125217">
            <w:pPr>
              <w:rPr>
                <w:rFonts w:ascii="Calibri" w:eastAsia="Times New Roman" w:hAnsi="Calibri" w:cs="Calibri"/>
                <w:color w:val="000000"/>
              </w:rPr>
            </w:pPr>
          </w:p>
        </w:tc>
      </w:tr>
      <w:tr w:rsidR="00125217" w:rsidRPr="00125217" w14:paraId="6BDA153F" w14:textId="77777777">
        <w:trPr>
          <w:trHeight w:val="3000"/>
        </w:trPr>
        <w:tc>
          <w:tcPr>
            <w:tcW w:w="0" w:type="auto"/>
            <w:noWrap/>
          </w:tcPr>
          <w:p w14:paraId="1D3361EE" w14:textId="77777777" w:rsidR="00125217" w:rsidRDefault="00125217" w:rsidP="00125217">
            <w:pPr>
              <w:rPr>
                <w:ins w:id="226" w:author="Aussie" w:date="2012-10-16T11:09:00Z"/>
                <w:rFonts w:ascii="Calibri" w:eastAsia="Times New Roman" w:hAnsi="Calibri" w:cs="Calibri"/>
                <w:color w:val="000000"/>
              </w:rPr>
            </w:pPr>
            <w:r w:rsidRPr="00125217">
              <w:rPr>
                <w:rFonts w:ascii="Calibri" w:eastAsia="Times New Roman" w:hAnsi="Calibri" w:cs="Calibri"/>
                <w:color w:val="000000"/>
              </w:rPr>
              <w:t>How PTSD develops</w:t>
            </w:r>
          </w:p>
          <w:p w14:paraId="5740B922" w14:textId="77777777" w:rsidR="006B3525" w:rsidRPr="00125217" w:rsidRDefault="00086AA0" w:rsidP="00125217">
            <w:pPr>
              <w:rPr>
                <w:rFonts w:ascii="Calibri" w:eastAsia="Times New Roman" w:hAnsi="Calibri" w:cs="Calibri"/>
                <w:color w:val="000000"/>
              </w:rPr>
            </w:pPr>
            <w:ins w:id="227" w:author="Aussie" w:date="2012-10-16T11:09:00Z">
              <w:r w:rsidRPr="004C3B43">
                <w:rPr>
                  <w:rFonts w:ascii="Calibri" w:eastAsia="Times New Roman" w:hAnsi="Calibri" w:cs="Calibri"/>
                  <w:noProof/>
                  <w:color w:val="000000"/>
                </w:rPr>
                <w:drawing>
                  <wp:inline distT="0" distB="0" distL="0" distR="0" wp14:anchorId="61CB1566" wp14:editId="4700C53E">
                    <wp:extent cx="466725" cy="466725"/>
                    <wp:effectExtent l="0" t="0" r="0" b="9525"/>
                    <wp:docPr id="2" name="Picture 2"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690B26BD" w14:textId="7D264680" w:rsidR="00125217" w:rsidRPr="00125217" w:rsidRDefault="00125217" w:rsidP="008A292D">
            <w:pPr>
              <w:rPr>
                <w:rFonts w:ascii="Calibri" w:eastAsia="Times New Roman" w:hAnsi="Calibri" w:cs="Calibri"/>
                <w:color w:val="000000"/>
              </w:rPr>
            </w:pPr>
            <w:r w:rsidRPr="00125217">
              <w:rPr>
                <w:rFonts w:ascii="Calibri" w:eastAsia="Times New Roman" w:hAnsi="Calibri" w:cs="Calibri"/>
                <w:color w:val="000000"/>
              </w:rPr>
              <w:t xml:space="preserve">After a trauma, it’s </w:t>
            </w:r>
            <w:del w:id="228" w:author="Aussie" w:date="2012-10-16T11:09:00Z">
              <w:r w:rsidRPr="00125217">
                <w:rPr>
                  <w:rFonts w:ascii="Calibri" w:eastAsia="Times New Roman" w:hAnsi="Calibri" w:cs="Calibri"/>
                  <w:color w:val="000000"/>
                </w:rPr>
                <w:delText>normal</w:delText>
              </w:r>
            </w:del>
            <w:ins w:id="229" w:author="Aussie" w:date="2012-10-16T11:09:00Z">
              <w:r w:rsidR="008A292D">
                <w:rPr>
                  <w:rFonts w:ascii="Calibri" w:eastAsia="Times New Roman" w:hAnsi="Calibri" w:cs="Calibri"/>
                  <w:color w:val="000000"/>
                </w:rPr>
                <w:t>not unusual</w:t>
              </w:r>
            </w:ins>
            <w:r w:rsidR="008A292D" w:rsidRPr="00125217">
              <w:rPr>
                <w:rFonts w:ascii="Calibri" w:eastAsia="Times New Roman" w:hAnsi="Calibri" w:cs="Calibri"/>
                <w:color w:val="000000"/>
              </w:rPr>
              <w:t xml:space="preserve"> </w:t>
            </w:r>
            <w:r w:rsidRPr="00125217">
              <w:rPr>
                <w:rFonts w:ascii="Calibri" w:eastAsia="Times New Roman" w:hAnsi="Calibri" w:cs="Calibri"/>
                <w:color w:val="000000"/>
              </w:rPr>
              <w:t xml:space="preserve">to have painful memories and to become upset when reminded of what happened.  Trauma </w:t>
            </w:r>
            <w:del w:id="230" w:author="Aussie" w:date="2012-10-16T11:09:00Z">
              <w:r w:rsidRPr="00125217">
                <w:rPr>
                  <w:rFonts w:ascii="Calibri" w:eastAsia="Times New Roman" w:hAnsi="Calibri" w:cs="Calibri"/>
                  <w:color w:val="000000"/>
                </w:rPr>
                <w:delText xml:space="preserve">also </w:delText>
              </w:r>
            </w:del>
            <w:r w:rsidRPr="00125217">
              <w:rPr>
                <w:rFonts w:ascii="Calibri" w:eastAsia="Times New Roman" w:hAnsi="Calibri" w:cs="Calibri"/>
                <w:color w:val="000000"/>
              </w:rPr>
              <w:t xml:space="preserve">can affect how </w:t>
            </w:r>
            <w:r w:rsidR="00CC158A">
              <w:rPr>
                <w:rFonts w:ascii="Calibri" w:eastAsia="Times New Roman" w:hAnsi="Calibri" w:cs="Calibri"/>
                <w:color w:val="000000"/>
              </w:rPr>
              <w:t>people</w:t>
            </w:r>
            <w:r w:rsidRPr="00125217">
              <w:rPr>
                <w:rFonts w:ascii="Calibri" w:eastAsia="Times New Roman" w:hAnsi="Calibri" w:cs="Calibri"/>
                <w:color w:val="000000"/>
              </w:rPr>
              <w:t xml:space="preserve"> think about themselves,</w:t>
            </w:r>
            <w:ins w:id="231" w:author="Aussie" w:date="2012-10-16T11:09:00Z">
              <w:r w:rsidRPr="00125217">
                <w:rPr>
                  <w:rFonts w:ascii="Calibri" w:eastAsia="Times New Roman" w:hAnsi="Calibri" w:cs="Calibri"/>
                  <w:color w:val="000000"/>
                </w:rPr>
                <w:t xml:space="preserve"> </w:t>
              </w:r>
              <w:r w:rsidR="001F56FE">
                <w:rPr>
                  <w:rFonts w:ascii="Calibri" w:eastAsia="Times New Roman" w:hAnsi="Calibri" w:cs="Calibri"/>
                  <w:color w:val="000000"/>
                </w:rPr>
                <w:t>about</w:t>
              </w:r>
            </w:ins>
            <w:r w:rsidR="001F56FE">
              <w:rPr>
                <w:rFonts w:ascii="Calibri" w:eastAsia="Times New Roman" w:hAnsi="Calibri" w:cs="Calibri"/>
                <w:color w:val="000000"/>
              </w:rPr>
              <w:t xml:space="preserve"> </w:t>
            </w:r>
            <w:r w:rsidRPr="00125217">
              <w:rPr>
                <w:rFonts w:ascii="Calibri" w:eastAsia="Times New Roman" w:hAnsi="Calibri" w:cs="Calibri"/>
                <w:color w:val="000000"/>
              </w:rPr>
              <w:t>others, the world, and the future.  For most, these reactions lessen over time and thinking returns to normal</w:t>
            </w:r>
            <w:r w:rsidR="00D01A52">
              <w:rPr>
                <w:rFonts w:ascii="Calibri" w:eastAsia="Times New Roman" w:hAnsi="Calibri" w:cs="Calibri"/>
                <w:color w:val="000000"/>
              </w:rPr>
              <w:t xml:space="preserve">. </w:t>
            </w:r>
            <w:r w:rsidRPr="00125217">
              <w:rPr>
                <w:rFonts w:ascii="Calibri" w:eastAsia="Times New Roman" w:hAnsi="Calibri" w:cs="Calibri"/>
                <w:color w:val="000000"/>
              </w:rPr>
              <w:t xml:space="preserve">For some, </w:t>
            </w:r>
            <w:r w:rsidR="00CC158A">
              <w:rPr>
                <w:rFonts w:ascii="Calibri" w:eastAsia="Times New Roman" w:hAnsi="Calibri" w:cs="Calibri"/>
                <w:color w:val="000000"/>
              </w:rPr>
              <w:t>however,</w:t>
            </w:r>
            <w:r w:rsidRPr="00125217">
              <w:rPr>
                <w:rFonts w:ascii="Calibri" w:eastAsia="Times New Roman" w:hAnsi="Calibri" w:cs="Calibri"/>
                <w:color w:val="000000"/>
              </w:rPr>
              <w:t xml:space="preserve"> reactions continue and </w:t>
            </w:r>
            <w:del w:id="232" w:author="Aussie" w:date="2012-10-16T11:09:00Z">
              <w:r w:rsidRPr="00125217">
                <w:rPr>
                  <w:rFonts w:ascii="Calibri" w:eastAsia="Times New Roman" w:hAnsi="Calibri" w:cs="Calibri"/>
                  <w:color w:val="000000"/>
                </w:rPr>
                <w:delText>are</w:delText>
              </w:r>
            </w:del>
            <w:ins w:id="233" w:author="Aussie" w:date="2012-10-16T11:09:00Z">
              <w:r w:rsidR="008A292D">
                <w:rPr>
                  <w:rFonts w:ascii="Calibri" w:eastAsia="Times New Roman" w:hAnsi="Calibri" w:cs="Calibri"/>
                  <w:color w:val="000000"/>
                </w:rPr>
                <w:t>may be</w:t>
              </w:r>
            </w:ins>
            <w:r w:rsidR="008A292D">
              <w:rPr>
                <w:rFonts w:ascii="Calibri" w:eastAsia="Times New Roman" w:hAnsi="Calibri" w:cs="Calibri"/>
                <w:color w:val="000000"/>
              </w:rPr>
              <w:t xml:space="preserve"> </w:t>
            </w:r>
            <w:r w:rsidRPr="00125217">
              <w:rPr>
                <w:rFonts w:ascii="Calibri" w:eastAsia="Times New Roman" w:hAnsi="Calibri" w:cs="Calibri"/>
                <w:color w:val="000000"/>
              </w:rPr>
              <w:t>severe</w:t>
            </w:r>
            <w:del w:id="234" w:author="Aussie" w:date="2012-10-16T11:09:00Z">
              <w:r w:rsidR="00CC158A">
                <w:rPr>
                  <w:rFonts w:ascii="Calibri" w:eastAsia="Times New Roman" w:hAnsi="Calibri" w:cs="Calibri"/>
                  <w:color w:val="000000"/>
                </w:rPr>
                <w:delText>; they</w:delText>
              </w:r>
            </w:del>
            <w:ins w:id="235" w:author="Aussie" w:date="2012-10-16T11:09:00Z">
              <w:r w:rsidR="008A292D">
                <w:rPr>
                  <w:rFonts w:ascii="Calibri" w:eastAsia="Times New Roman" w:hAnsi="Calibri" w:cs="Calibri"/>
                  <w:color w:val="000000"/>
                </w:rPr>
                <w:t xml:space="preserve"> enough to</w:t>
              </w:r>
            </w:ins>
            <w:r w:rsidR="008A292D">
              <w:rPr>
                <w:rFonts w:ascii="Calibri" w:eastAsia="Times New Roman" w:hAnsi="Calibri" w:cs="Calibri"/>
                <w:color w:val="000000"/>
              </w:rPr>
              <w:t xml:space="preserve"> </w:t>
            </w:r>
            <w:r w:rsidRPr="00125217">
              <w:rPr>
                <w:rFonts w:ascii="Calibri" w:eastAsia="Times New Roman" w:hAnsi="Calibri" w:cs="Calibri"/>
                <w:color w:val="000000"/>
              </w:rPr>
              <w:t xml:space="preserve">disrupt </w:t>
            </w:r>
            <w:del w:id="236" w:author="Aussie" w:date="2012-10-16T11:09:00Z">
              <w:r w:rsidRPr="00125217">
                <w:rPr>
                  <w:rFonts w:ascii="Calibri" w:eastAsia="Times New Roman" w:hAnsi="Calibri" w:cs="Calibri"/>
                  <w:color w:val="000000"/>
                </w:rPr>
                <w:delText>living</w:delText>
              </w:r>
              <w:r w:rsidR="00CC158A">
                <w:rPr>
                  <w:rFonts w:ascii="Calibri" w:eastAsia="Times New Roman" w:hAnsi="Calibri" w:cs="Calibri"/>
                  <w:color w:val="000000"/>
                </w:rPr>
                <w:delText>,</w:delText>
              </w:r>
              <w:r w:rsidRPr="00125217">
                <w:rPr>
                  <w:rFonts w:ascii="Calibri" w:eastAsia="Times New Roman" w:hAnsi="Calibri" w:cs="Calibri"/>
                  <w:color w:val="000000"/>
                </w:rPr>
                <w:delText xml:space="preserve"> and beliefs remain negative and </w:delText>
              </w:r>
              <w:r w:rsidR="006361DF">
                <w:rPr>
                  <w:rFonts w:ascii="Calibri" w:eastAsia="Times New Roman" w:hAnsi="Calibri" w:cs="Calibri"/>
                  <w:color w:val="000000"/>
                </w:rPr>
                <w:delText>intense</w:delText>
              </w:r>
            </w:del>
            <w:ins w:id="237" w:author="Aussie" w:date="2012-10-16T11:09:00Z">
              <w:r w:rsidR="008A292D">
                <w:rPr>
                  <w:rFonts w:ascii="Calibri" w:eastAsia="Times New Roman" w:hAnsi="Calibri" w:cs="Calibri"/>
                  <w:color w:val="000000"/>
                </w:rPr>
                <w:t>day to day life</w:t>
              </w:r>
            </w:ins>
            <w:r w:rsidR="008A292D">
              <w:rPr>
                <w:rFonts w:ascii="Calibri" w:eastAsia="Times New Roman" w:hAnsi="Calibri" w:cs="Calibri"/>
                <w:color w:val="000000"/>
              </w:rPr>
              <w:t>.</w:t>
            </w:r>
            <w:r w:rsidR="00C81399" w:rsidRPr="00125217">
              <w:rPr>
                <w:rFonts w:ascii="Calibri" w:eastAsia="Times New Roman" w:hAnsi="Calibri" w:cs="Calibri"/>
                <w:color w:val="000000"/>
              </w:rPr>
              <w:t xml:space="preserve">  </w:t>
            </w:r>
            <w:r w:rsidRPr="00125217">
              <w:rPr>
                <w:rFonts w:ascii="Calibri" w:eastAsia="Times New Roman" w:hAnsi="Calibri" w:cs="Calibri"/>
                <w:color w:val="000000"/>
              </w:rPr>
              <w:t xml:space="preserve">How </w:t>
            </w:r>
            <w:r w:rsidR="00CC158A">
              <w:rPr>
                <w:rFonts w:ascii="Calibri" w:eastAsia="Times New Roman" w:hAnsi="Calibri" w:cs="Calibri"/>
                <w:color w:val="000000"/>
              </w:rPr>
              <w:t>people</w:t>
            </w:r>
            <w:r w:rsidRPr="00125217">
              <w:rPr>
                <w:rFonts w:ascii="Calibri" w:eastAsia="Times New Roman" w:hAnsi="Calibri" w:cs="Calibri"/>
                <w:color w:val="000000"/>
              </w:rPr>
              <w:t xml:space="preserve"> respond to these </w:t>
            </w:r>
            <w:r w:rsidR="00CC158A">
              <w:rPr>
                <w:rFonts w:ascii="Calibri" w:eastAsia="Times New Roman" w:hAnsi="Calibri" w:cs="Calibri"/>
                <w:color w:val="000000"/>
              </w:rPr>
              <w:t>early,</w:t>
            </w:r>
            <w:r w:rsidRPr="00125217">
              <w:rPr>
                <w:rFonts w:ascii="Calibri" w:eastAsia="Times New Roman" w:hAnsi="Calibri" w:cs="Calibri"/>
                <w:color w:val="000000"/>
              </w:rPr>
              <w:t xml:space="preserve"> normal reactions, in part, can determine if PTSD develops.  For example, because memories and reminders of the trauma are painful, it makes sense to want to avoid them.  However, too much avoidance can prevent </w:t>
            </w:r>
            <w:r w:rsidR="00D01A52">
              <w:rPr>
                <w:rFonts w:ascii="Calibri" w:eastAsia="Times New Roman" w:hAnsi="Calibri" w:cs="Calibri"/>
                <w:color w:val="000000"/>
              </w:rPr>
              <w:t>a person</w:t>
            </w:r>
            <w:r w:rsidRPr="00125217">
              <w:rPr>
                <w:rFonts w:ascii="Calibri" w:eastAsia="Times New Roman" w:hAnsi="Calibri" w:cs="Calibri"/>
                <w:color w:val="000000"/>
              </w:rPr>
              <w:t xml:space="preserve"> from adequately dealing with the memories and reminders and making sense </w:t>
            </w:r>
            <w:r w:rsidR="005D487E">
              <w:rPr>
                <w:rFonts w:ascii="Calibri" w:eastAsia="Times New Roman" w:hAnsi="Calibri" w:cs="Calibri"/>
                <w:color w:val="000000"/>
              </w:rPr>
              <w:t xml:space="preserve">of </w:t>
            </w:r>
            <w:r w:rsidRPr="00125217">
              <w:rPr>
                <w:rFonts w:ascii="Calibri" w:eastAsia="Times New Roman" w:hAnsi="Calibri" w:cs="Calibri"/>
                <w:color w:val="000000"/>
              </w:rPr>
              <w:t xml:space="preserve">what happened.  This </w:t>
            </w:r>
            <w:r w:rsidR="00CC158A">
              <w:rPr>
                <w:rFonts w:ascii="Calibri" w:eastAsia="Times New Roman" w:hAnsi="Calibri" w:cs="Calibri"/>
                <w:color w:val="000000"/>
              </w:rPr>
              <w:t>may</w:t>
            </w:r>
            <w:r w:rsidRPr="00125217">
              <w:rPr>
                <w:rFonts w:ascii="Calibri" w:eastAsia="Times New Roman" w:hAnsi="Calibri" w:cs="Calibri"/>
                <w:color w:val="000000"/>
              </w:rPr>
              <w:t xml:space="preserve"> </w:t>
            </w:r>
            <w:del w:id="238" w:author="Aussie" w:date="2012-10-16T11:09:00Z">
              <w:r w:rsidRPr="00125217">
                <w:rPr>
                  <w:rFonts w:ascii="Calibri" w:eastAsia="Times New Roman" w:hAnsi="Calibri" w:cs="Calibri"/>
                  <w:color w:val="000000"/>
                </w:rPr>
                <w:delText>lead</w:delText>
              </w:r>
            </w:del>
            <w:ins w:id="239" w:author="Aussie" w:date="2012-10-16T11:09:00Z">
              <w:r w:rsidR="00735CA1">
                <w:rPr>
                  <w:rFonts w:ascii="Calibri" w:eastAsia="Times New Roman" w:hAnsi="Calibri" w:cs="Calibri"/>
                  <w:color w:val="000000"/>
                </w:rPr>
                <w:t>mean</w:t>
              </w:r>
            </w:ins>
            <w:r w:rsidR="00735CA1" w:rsidRPr="00125217">
              <w:rPr>
                <w:rFonts w:ascii="Calibri" w:eastAsia="Times New Roman" w:hAnsi="Calibri" w:cs="Calibri"/>
                <w:color w:val="000000"/>
              </w:rPr>
              <w:t xml:space="preserve"> </w:t>
            </w:r>
            <w:r w:rsidRPr="00125217">
              <w:rPr>
                <w:rFonts w:ascii="Calibri" w:eastAsia="Times New Roman" w:hAnsi="Calibri" w:cs="Calibri"/>
                <w:color w:val="000000"/>
              </w:rPr>
              <w:t xml:space="preserve">normal trauma reactions </w:t>
            </w:r>
            <w:del w:id="240" w:author="Aussie" w:date="2012-10-16T11:09:00Z">
              <w:r w:rsidRPr="00125217">
                <w:rPr>
                  <w:rFonts w:ascii="Calibri" w:eastAsia="Times New Roman" w:hAnsi="Calibri" w:cs="Calibri"/>
                  <w:color w:val="000000"/>
                </w:rPr>
                <w:delText xml:space="preserve">to </w:delText>
              </w:r>
            </w:del>
            <w:r w:rsidRPr="00125217">
              <w:rPr>
                <w:rFonts w:ascii="Calibri" w:eastAsia="Times New Roman" w:hAnsi="Calibri" w:cs="Calibri"/>
                <w:color w:val="000000"/>
              </w:rPr>
              <w:t>become more lasting PTSD symptoms.</w:t>
            </w:r>
            <w:r w:rsidR="00320B63">
              <w:rPr>
                <w:rFonts w:ascii="Calibri" w:eastAsia="Times New Roman" w:hAnsi="Calibri" w:cs="Calibri"/>
                <w:color w:val="000000"/>
              </w:rPr>
              <w:t xml:space="preserve">  </w:t>
            </w:r>
          </w:p>
        </w:tc>
      </w:tr>
      <w:tr w:rsidR="00125217" w:rsidRPr="00125217" w14:paraId="1DA611D3" w14:textId="77777777">
        <w:trPr>
          <w:trHeight w:val="1500"/>
        </w:trPr>
        <w:tc>
          <w:tcPr>
            <w:tcW w:w="0" w:type="auto"/>
            <w:noWrap/>
          </w:tcPr>
          <w:p w14:paraId="286E0401" w14:textId="77777777" w:rsidR="00125217" w:rsidRDefault="00125217" w:rsidP="00125217">
            <w:pPr>
              <w:rPr>
                <w:ins w:id="241" w:author="Aussie" w:date="2012-10-16T11:09:00Z"/>
                <w:rFonts w:ascii="Calibri" w:eastAsia="Times New Roman" w:hAnsi="Calibri" w:cs="Calibri"/>
                <w:color w:val="000000"/>
              </w:rPr>
            </w:pPr>
            <w:r w:rsidRPr="00125217">
              <w:rPr>
                <w:rFonts w:ascii="Calibri" w:eastAsia="Times New Roman" w:hAnsi="Calibri" w:cs="Calibri"/>
                <w:color w:val="000000"/>
              </w:rPr>
              <w:t>How common is PTSD</w:t>
            </w:r>
          </w:p>
          <w:p w14:paraId="1F9C666B" w14:textId="77777777" w:rsidR="006B3525" w:rsidRPr="00125217" w:rsidRDefault="00086AA0" w:rsidP="00125217">
            <w:pPr>
              <w:rPr>
                <w:rFonts w:ascii="Calibri" w:eastAsia="Times New Roman" w:hAnsi="Calibri" w:cs="Calibri"/>
                <w:color w:val="000000"/>
              </w:rPr>
            </w:pPr>
            <w:ins w:id="242" w:author="Aussie" w:date="2012-10-16T11:09:00Z">
              <w:r w:rsidRPr="004C3B43">
                <w:rPr>
                  <w:rFonts w:ascii="Calibri" w:eastAsia="Times New Roman" w:hAnsi="Calibri" w:cs="Calibri"/>
                  <w:noProof/>
                  <w:color w:val="000000"/>
                </w:rPr>
                <w:drawing>
                  <wp:inline distT="0" distB="0" distL="0" distR="0" wp14:anchorId="025B041A" wp14:editId="78B90ECB">
                    <wp:extent cx="466725" cy="466725"/>
                    <wp:effectExtent l="0" t="0" r="0" b="9525"/>
                    <wp:docPr id="3" name="Picture 3"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4E11D85C" w14:textId="79734DA3" w:rsidR="00125217" w:rsidRPr="00125217" w:rsidRDefault="00BF2868" w:rsidP="00532900">
            <w:pPr>
              <w:rPr>
                <w:rFonts w:ascii="Calibri" w:eastAsia="Times New Roman" w:hAnsi="Calibri" w:cs="Calibri"/>
                <w:color w:val="000000"/>
              </w:rPr>
            </w:pPr>
            <w:r w:rsidRPr="00C45442">
              <w:rPr>
                <w:rFonts w:ascii="Calibri" w:eastAsia="Times New Roman" w:hAnsi="Calibri" w:cs="Calibri"/>
                <w:color w:val="000000"/>
              </w:rPr>
              <w:t xml:space="preserve">Although most people recover after a trauma, it is not uncommon for people to develop PTSD.  About </w:t>
            </w:r>
            <w:del w:id="243" w:author="Aussie" w:date="2012-10-16T11:09:00Z">
              <w:r w:rsidR="00125217" w:rsidRPr="00125217">
                <w:rPr>
                  <w:rFonts w:ascii="Calibri" w:eastAsia="Times New Roman" w:hAnsi="Calibri" w:cs="Calibri"/>
                  <w:color w:val="000000"/>
                </w:rPr>
                <w:delText>7</w:delText>
              </w:r>
            </w:del>
            <w:ins w:id="244" w:author="Aussie" w:date="2012-10-16T11:09:00Z">
              <w:r w:rsidR="002127F2" w:rsidRPr="004C3B43">
                <w:rPr>
                  <w:rFonts w:ascii="Calibri" w:eastAsia="Times New Roman" w:hAnsi="Calibri" w:cs="Calibri"/>
                </w:rPr>
                <w:t>5</w:t>
              </w:r>
            </w:ins>
            <w:r w:rsidRPr="004C3B43">
              <w:rPr>
                <w:rFonts w:ascii="Calibri" w:hAnsi="Calibri"/>
                <w:rPrChange w:id="245" w:author="Aussie" w:date="2012-10-16T11:09:00Z">
                  <w:rPr>
                    <w:rFonts w:ascii="Calibri" w:hAnsi="Calibri"/>
                    <w:color w:val="000000"/>
                  </w:rPr>
                </w:rPrChange>
              </w:rPr>
              <w:t xml:space="preserve">% of the general </w:t>
            </w:r>
            <w:del w:id="246" w:author="Aussie" w:date="2012-10-16T11:09:00Z">
              <w:r w:rsidR="00125217" w:rsidRPr="00125217">
                <w:rPr>
                  <w:rFonts w:ascii="Calibri" w:eastAsia="Times New Roman" w:hAnsi="Calibri" w:cs="Calibri"/>
                  <w:color w:val="000000"/>
                </w:rPr>
                <w:delText>US</w:delText>
              </w:r>
            </w:del>
            <w:ins w:id="247" w:author="Aussie" w:date="2012-10-16T11:09:00Z">
              <w:r w:rsidR="002127F2" w:rsidRPr="004C3B43">
                <w:rPr>
                  <w:rFonts w:ascii="Calibri" w:eastAsia="Times New Roman" w:hAnsi="Calibri" w:cs="Calibri"/>
                </w:rPr>
                <w:t>Australian</w:t>
              </w:r>
            </w:ins>
            <w:r w:rsidRPr="004C3B43">
              <w:rPr>
                <w:rFonts w:ascii="Calibri" w:hAnsi="Calibri"/>
                <w:rPrChange w:id="248" w:author="Aussie" w:date="2012-10-16T11:09:00Z">
                  <w:rPr>
                    <w:rFonts w:ascii="Calibri" w:hAnsi="Calibri"/>
                    <w:color w:val="000000"/>
                  </w:rPr>
                </w:rPrChange>
              </w:rPr>
              <w:t xml:space="preserve"> population will have PTSD in their lifetime, with women being more than twice as likely to develop it as men.  Following a trauma, it can be expected that around 20% of women and 8% of men will develop PTSD. </w:t>
            </w:r>
            <w:r w:rsidR="002127F2" w:rsidRPr="004C3B43">
              <w:rPr>
                <w:rFonts w:ascii="Calibri" w:hAnsi="Calibri"/>
                <w:rPrChange w:id="249" w:author="Aussie" w:date="2012-10-16T11:09:00Z">
                  <w:rPr>
                    <w:rFonts w:ascii="Calibri" w:hAnsi="Calibri"/>
                    <w:color w:val="000000"/>
                  </w:rPr>
                </w:rPrChange>
              </w:rPr>
              <w:t xml:space="preserve"> </w:t>
            </w:r>
            <w:r w:rsidRPr="004C3B43">
              <w:rPr>
                <w:rFonts w:ascii="Calibri" w:hAnsi="Calibri"/>
                <w:rPrChange w:id="250" w:author="Aussie" w:date="2012-10-16T11:09:00Z">
                  <w:rPr>
                    <w:rFonts w:ascii="Calibri" w:hAnsi="Calibri"/>
                    <w:color w:val="000000"/>
                  </w:rPr>
                </w:rPrChange>
              </w:rPr>
              <w:t xml:space="preserve">Certain types of trauma, such as rape and combat, can cause even higher rates.  </w:t>
            </w:r>
            <w:ins w:id="251" w:author="Aussie" w:date="2012-10-16T11:09:00Z">
              <w:r w:rsidR="002127F2" w:rsidRPr="004C3B43">
                <w:rPr>
                  <w:rFonts w:ascii="Calibri" w:eastAsia="Times New Roman" w:hAnsi="Calibri" w:cs="Calibri"/>
                </w:rPr>
                <w:t>Between 5 and 20% of Australian veterans will experience PTSD.</w:t>
              </w:r>
              <w:r w:rsidR="002127F2">
                <w:rPr>
                  <w:rFonts w:ascii="Calibri" w:eastAsia="Times New Roman" w:hAnsi="Calibri" w:cs="Calibri"/>
                  <w:color w:val="FF0000"/>
                </w:rPr>
                <w:t xml:space="preserve"> </w:t>
              </w:r>
              <w:r w:rsidR="002127F2" w:rsidRPr="007D304B">
                <w:rPr>
                  <w:rFonts w:ascii="Calibri" w:eastAsia="Times New Roman" w:hAnsi="Calibri" w:cs="Calibri"/>
                  <w:color w:val="FF0000"/>
                </w:rPr>
                <w:t xml:space="preserve"> </w:t>
              </w:r>
            </w:ins>
          </w:p>
        </w:tc>
      </w:tr>
      <w:tr w:rsidR="00125217" w:rsidRPr="00125217" w14:paraId="54145709" w14:textId="77777777">
        <w:trPr>
          <w:trHeight w:val="2400"/>
        </w:trPr>
        <w:tc>
          <w:tcPr>
            <w:tcW w:w="0" w:type="auto"/>
            <w:noWrap/>
          </w:tcPr>
          <w:p w14:paraId="07067B4F" w14:textId="77777777" w:rsidR="00125217" w:rsidRDefault="00125217" w:rsidP="00125217">
            <w:pPr>
              <w:rPr>
                <w:ins w:id="252" w:author="Aussie" w:date="2012-10-16T11:09:00Z"/>
                <w:rFonts w:ascii="Calibri" w:eastAsia="Times New Roman" w:hAnsi="Calibri" w:cs="Calibri"/>
                <w:color w:val="000000"/>
              </w:rPr>
            </w:pPr>
            <w:r w:rsidRPr="00125217">
              <w:rPr>
                <w:rFonts w:ascii="Calibri" w:eastAsia="Times New Roman" w:hAnsi="Calibri" w:cs="Calibri"/>
                <w:color w:val="000000"/>
              </w:rPr>
              <w:t>Who develops PTSD</w:t>
            </w:r>
          </w:p>
          <w:p w14:paraId="1EB54D42" w14:textId="77777777" w:rsidR="006B3525" w:rsidRPr="00125217" w:rsidRDefault="00086AA0" w:rsidP="00125217">
            <w:pPr>
              <w:rPr>
                <w:rFonts w:ascii="Calibri" w:eastAsia="Times New Roman" w:hAnsi="Calibri" w:cs="Calibri"/>
                <w:color w:val="000000"/>
              </w:rPr>
            </w:pPr>
            <w:ins w:id="253" w:author="Aussie" w:date="2012-10-16T11:09:00Z">
              <w:r w:rsidRPr="004C3B43">
                <w:rPr>
                  <w:rFonts w:ascii="Calibri" w:eastAsia="Times New Roman" w:hAnsi="Calibri" w:cs="Calibri"/>
                  <w:noProof/>
                  <w:color w:val="000000"/>
                </w:rPr>
                <w:drawing>
                  <wp:inline distT="0" distB="0" distL="0" distR="0" wp14:anchorId="7B896B9A" wp14:editId="61F1E6A2">
                    <wp:extent cx="466725" cy="466725"/>
                    <wp:effectExtent l="0" t="0" r="0" b="9525"/>
                    <wp:docPr id="4" name="Picture 4"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2C61A25D" w14:textId="77777777" w:rsidR="006E3B5D" w:rsidRDefault="00032778" w:rsidP="006E3B5D">
            <w:pPr>
              <w:rPr>
                <w:rFonts w:ascii="Calibri" w:eastAsia="Times New Roman" w:hAnsi="Calibri" w:cs="Calibri"/>
                <w:color w:val="000000"/>
              </w:rPr>
            </w:pPr>
            <w:r>
              <w:rPr>
                <w:rFonts w:ascii="Calibri" w:eastAsia="Times New Roman" w:hAnsi="Calibri" w:cs="Calibri"/>
                <w:color w:val="000000"/>
              </w:rPr>
              <w:t xml:space="preserve">Developing PTSD is not a sign of weakness. </w:t>
            </w:r>
            <w:ins w:id="254" w:author="Aussie" w:date="2012-10-16T11:09:00Z">
              <w:r>
                <w:rPr>
                  <w:rFonts w:ascii="Calibri" w:eastAsia="Times New Roman" w:hAnsi="Calibri" w:cs="Calibri"/>
                  <w:color w:val="000000"/>
                </w:rPr>
                <w:t xml:space="preserve"> </w:t>
              </w:r>
              <w:r w:rsidR="00B56C45">
                <w:rPr>
                  <w:rFonts w:ascii="Calibri" w:eastAsia="Times New Roman" w:hAnsi="Calibri" w:cs="Calibri"/>
                  <w:color w:val="000000"/>
                </w:rPr>
                <w:t>It’s important to remember that most people (50-75%) are exposed to a potentially traumatic event at some times during their lifetimes.</w:t>
              </w:r>
            </w:ins>
            <w:r w:rsidR="00B56C45">
              <w:rPr>
                <w:rFonts w:ascii="Calibri" w:eastAsia="Times New Roman" w:hAnsi="Calibri" w:cs="Calibri"/>
                <w:color w:val="000000"/>
              </w:rPr>
              <w:t xml:space="preserve"> </w:t>
            </w:r>
            <w:r w:rsidR="00125217" w:rsidRPr="00125217">
              <w:rPr>
                <w:rFonts w:ascii="Calibri" w:eastAsia="Times New Roman" w:hAnsi="Calibri" w:cs="Calibri"/>
                <w:color w:val="000000"/>
              </w:rPr>
              <w:t>Virtually</w:t>
            </w:r>
            <w:r w:rsidR="006E3B5D">
              <w:rPr>
                <w:rFonts w:ascii="Calibri" w:eastAsia="Times New Roman" w:hAnsi="Calibri" w:cs="Calibri"/>
                <w:color w:val="000000"/>
              </w:rPr>
              <w:t xml:space="preserve"> a</w:t>
            </w:r>
            <w:r w:rsidR="00125217" w:rsidRPr="00125217">
              <w:rPr>
                <w:rFonts w:ascii="Calibri" w:eastAsia="Times New Roman" w:hAnsi="Calibri" w:cs="Calibri"/>
                <w:color w:val="000000"/>
              </w:rPr>
              <w:t>nyone can develop PTSD</w:t>
            </w:r>
            <w:r>
              <w:rPr>
                <w:rFonts w:ascii="Calibri" w:eastAsia="Times New Roman" w:hAnsi="Calibri" w:cs="Calibri"/>
                <w:color w:val="000000"/>
              </w:rPr>
              <w:t xml:space="preserve">.  However, </w:t>
            </w:r>
            <w:r w:rsidR="00125217" w:rsidRPr="00125217">
              <w:rPr>
                <w:rFonts w:ascii="Calibri" w:eastAsia="Times New Roman" w:hAnsi="Calibri" w:cs="Calibri"/>
                <w:color w:val="000000"/>
              </w:rPr>
              <w:t xml:space="preserve">there are some factors that can </w:t>
            </w:r>
            <w:r w:rsidR="00421BBF">
              <w:rPr>
                <w:rFonts w:ascii="Calibri" w:eastAsia="Times New Roman" w:hAnsi="Calibri" w:cs="Calibri"/>
                <w:color w:val="000000"/>
              </w:rPr>
              <w:t>make it more likely</w:t>
            </w:r>
            <w:r w:rsidR="00125217" w:rsidRPr="00125217">
              <w:rPr>
                <w:rFonts w:ascii="Calibri" w:eastAsia="Times New Roman" w:hAnsi="Calibri" w:cs="Calibri"/>
                <w:color w:val="000000"/>
              </w:rPr>
              <w:t xml:space="preserve">.  These include being female, </w:t>
            </w:r>
            <w:r w:rsidR="00421BBF">
              <w:rPr>
                <w:rFonts w:ascii="Calibri" w:eastAsia="Times New Roman" w:hAnsi="Calibri" w:cs="Calibri"/>
                <w:color w:val="000000"/>
              </w:rPr>
              <w:t xml:space="preserve">having </w:t>
            </w:r>
            <w:r w:rsidR="00125217" w:rsidRPr="00125217">
              <w:rPr>
                <w:rFonts w:ascii="Calibri" w:eastAsia="Times New Roman" w:hAnsi="Calibri" w:cs="Calibri"/>
                <w:color w:val="000000"/>
              </w:rPr>
              <w:t xml:space="preserve">a prior trauma, </w:t>
            </w:r>
            <w:r w:rsidR="00CC158A">
              <w:rPr>
                <w:rFonts w:ascii="Calibri" w:eastAsia="Times New Roman" w:hAnsi="Calibri" w:cs="Calibri"/>
                <w:color w:val="000000"/>
              </w:rPr>
              <w:t xml:space="preserve">having been abused as a </w:t>
            </w:r>
            <w:r w:rsidR="00125217" w:rsidRPr="00125217">
              <w:rPr>
                <w:rFonts w:ascii="Calibri" w:eastAsia="Times New Roman" w:hAnsi="Calibri" w:cs="Calibri"/>
                <w:color w:val="000000"/>
              </w:rPr>
              <w:t xml:space="preserve">child, having a pre-existing mental health </w:t>
            </w:r>
            <w:r w:rsidR="00421BBF">
              <w:rPr>
                <w:rFonts w:ascii="Calibri" w:eastAsia="Times New Roman" w:hAnsi="Calibri" w:cs="Calibri"/>
                <w:color w:val="000000"/>
              </w:rPr>
              <w:t>problem</w:t>
            </w:r>
            <w:r w:rsidR="00125217" w:rsidRPr="00125217">
              <w:rPr>
                <w:rFonts w:ascii="Calibri" w:eastAsia="Times New Roman" w:hAnsi="Calibri" w:cs="Calibri"/>
                <w:color w:val="000000"/>
              </w:rPr>
              <w:t xml:space="preserve">, and a family history of mental illness. </w:t>
            </w:r>
          </w:p>
          <w:p w14:paraId="389E84E8" w14:textId="77777777" w:rsidR="006E3B5D" w:rsidRDefault="006E3B5D" w:rsidP="006E3B5D">
            <w:pPr>
              <w:rPr>
                <w:rFonts w:ascii="Calibri" w:eastAsia="Times New Roman" w:hAnsi="Calibri" w:cs="Calibri"/>
                <w:color w:val="000000"/>
              </w:rPr>
            </w:pPr>
          </w:p>
          <w:p w14:paraId="345D77D2" w14:textId="56B597A6" w:rsidR="006E3B5D" w:rsidRDefault="00125217" w:rsidP="006E3B5D">
            <w:pPr>
              <w:rPr>
                <w:rFonts w:ascii="Calibri" w:eastAsia="Times New Roman" w:hAnsi="Calibri" w:cs="Calibri"/>
                <w:color w:val="000000"/>
              </w:rPr>
            </w:pPr>
            <w:r w:rsidRPr="00125217">
              <w:rPr>
                <w:rFonts w:ascii="Calibri" w:eastAsia="Times New Roman" w:hAnsi="Calibri" w:cs="Calibri"/>
                <w:color w:val="000000"/>
              </w:rPr>
              <w:t xml:space="preserve">Reactions </w:t>
            </w:r>
            <w:r w:rsidRPr="006E3B5D">
              <w:rPr>
                <w:rFonts w:ascii="Calibri" w:eastAsia="Times New Roman" w:hAnsi="Calibri" w:cs="Calibri"/>
                <w:b/>
                <w:color w:val="000000"/>
              </w:rPr>
              <w:t>during</w:t>
            </w:r>
            <w:r w:rsidRPr="00125217">
              <w:rPr>
                <w:rFonts w:ascii="Calibri" w:eastAsia="Times New Roman" w:hAnsi="Calibri" w:cs="Calibri"/>
                <w:color w:val="000000"/>
              </w:rPr>
              <w:t xml:space="preserve"> trauma </w:t>
            </w:r>
            <w:r w:rsidR="00320B63">
              <w:rPr>
                <w:rFonts w:ascii="Calibri" w:eastAsia="Times New Roman" w:hAnsi="Calibri" w:cs="Calibri"/>
                <w:color w:val="000000"/>
              </w:rPr>
              <w:t>can increase your risk.</w:t>
            </w:r>
            <w:r w:rsidR="006E3B5D">
              <w:rPr>
                <w:rFonts w:ascii="Calibri" w:eastAsia="Times New Roman" w:hAnsi="Calibri" w:cs="Calibri"/>
                <w:color w:val="000000"/>
              </w:rPr>
              <w:t xml:space="preserve"> </w:t>
            </w:r>
            <w:del w:id="255" w:author="Aussie" w:date="2012-10-16T11:09:00Z">
              <w:r w:rsidR="00320B63">
                <w:rPr>
                  <w:rFonts w:ascii="Calibri" w:eastAsia="Times New Roman" w:hAnsi="Calibri" w:cs="Calibri"/>
                  <w:color w:val="000000"/>
                </w:rPr>
                <w:delText>F</w:delText>
              </w:r>
              <w:r w:rsidR="00320B63" w:rsidRPr="00125217">
                <w:rPr>
                  <w:rFonts w:ascii="Calibri" w:eastAsia="Times New Roman" w:hAnsi="Calibri" w:cs="Calibri"/>
                  <w:color w:val="000000"/>
                </w:rPr>
                <w:delText>or</w:delText>
              </w:r>
              <w:r w:rsidRPr="00125217">
                <w:rPr>
                  <w:rFonts w:ascii="Calibri" w:eastAsia="Times New Roman" w:hAnsi="Calibri" w:cs="Calibri"/>
                  <w:color w:val="000000"/>
                </w:rPr>
                <w:delText xml:space="preserve"> example, believing you will die,</w:delText>
              </w:r>
            </w:del>
            <w:ins w:id="256" w:author="Aussie" w:date="2012-10-16T11:09:00Z">
              <w:r w:rsidR="00C45442">
                <w:rPr>
                  <w:rFonts w:ascii="Calibri" w:eastAsia="Times New Roman" w:hAnsi="Calibri" w:cs="Calibri"/>
                  <w:color w:val="000000"/>
                </w:rPr>
                <w:t>Extreme reactions, on the one hand</w:t>
              </w:r>
            </w:ins>
            <w:r w:rsidRPr="00125217">
              <w:rPr>
                <w:rFonts w:ascii="Calibri" w:eastAsia="Times New Roman" w:hAnsi="Calibri" w:cs="Calibri"/>
                <w:color w:val="000000"/>
              </w:rPr>
              <w:t xml:space="preserve"> feeling </w:t>
            </w:r>
            <w:ins w:id="257" w:author="Aussie" w:date="2012-10-16T11:09:00Z">
              <w:r w:rsidR="008A292D">
                <w:rPr>
                  <w:rFonts w:ascii="Calibri" w:eastAsia="Times New Roman" w:hAnsi="Calibri" w:cs="Calibri"/>
                  <w:color w:val="000000"/>
                </w:rPr>
                <w:t xml:space="preserve">numb or </w:t>
              </w:r>
            </w:ins>
            <w:r w:rsidRPr="00125217">
              <w:rPr>
                <w:rFonts w:ascii="Calibri" w:eastAsia="Times New Roman" w:hAnsi="Calibri" w:cs="Calibri"/>
                <w:color w:val="000000"/>
              </w:rPr>
              <w:t>detached from yourself or your surroundings</w:t>
            </w:r>
            <w:del w:id="258" w:author="Aussie" w:date="2012-10-16T11:09:00Z">
              <w:r w:rsidRPr="00125217">
                <w:rPr>
                  <w:rFonts w:ascii="Calibri" w:eastAsia="Times New Roman" w:hAnsi="Calibri" w:cs="Calibri"/>
                  <w:color w:val="000000"/>
                </w:rPr>
                <w:delText xml:space="preserve">, </w:delText>
              </w:r>
              <w:r w:rsidR="00CC158A">
                <w:rPr>
                  <w:rFonts w:ascii="Calibri" w:eastAsia="Times New Roman" w:hAnsi="Calibri" w:cs="Calibri"/>
                  <w:color w:val="000000"/>
                </w:rPr>
                <w:delText xml:space="preserve">feeling </w:delText>
              </w:r>
              <w:r w:rsidRPr="00125217">
                <w:rPr>
                  <w:rFonts w:ascii="Calibri" w:eastAsia="Times New Roman" w:hAnsi="Calibri" w:cs="Calibri"/>
                  <w:color w:val="000000"/>
                </w:rPr>
                <w:delText>completely helpless,</w:delText>
              </w:r>
            </w:del>
            <w:ins w:id="259" w:author="Aussie" w:date="2012-10-16T11:09:00Z">
              <w:r w:rsidRPr="00125217">
                <w:rPr>
                  <w:rFonts w:ascii="Calibri" w:eastAsia="Times New Roman" w:hAnsi="Calibri" w:cs="Calibri"/>
                  <w:color w:val="000000"/>
                </w:rPr>
                <w:t xml:space="preserve"> </w:t>
              </w:r>
            </w:ins>
            <w:r w:rsidRPr="00125217">
              <w:rPr>
                <w:rFonts w:ascii="Calibri" w:eastAsia="Times New Roman" w:hAnsi="Calibri" w:cs="Calibri"/>
                <w:color w:val="000000"/>
              </w:rPr>
              <w:t xml:space="preserve"> and </w:t>
            </w:r>
            <w:del w:id="260" w:author="Aussie" w:date="2012-10-16T11:09:00Z">
              <w:r w:rsidRPr="00125217">
                <w:rPr>
                  <w:rFonts w:ascii="Calibri" w:eastAsia="Times New Roman" w:hAnsi="Calibri" w:cs="Calibri"/>
                  <w:color w:val="000000"/>
                </w:rPr>
                <w:delText>having</w:delText>
              </w:r>
            </w:del>
            <w:ins w:id="261" w:author="Aussie" w:date="2012-10-16T11:09:00Z">
              <w:r w:rsidR="00C45442">
                <w:rPr>
                  <w:rFonts w:ascii="Calibri" w:eastAsia="Times New Roman" w:hAnsi="Calibri" w:cs="Calibri"/>
                  <w:color w:val="000000"/>
                </w:rPr>
                <w:t xml:space="preserve">on the other hand </w:t>
              </w:r>
              <w:r w:rsidR="009F1DDE">
                <w:rPr>
                  <w:rFonts w:ascii="Calibri" w:eastAsia="Times New Roman" w:hAnsi="Calibri" w:cs="Calibri"/>
                  <w:color w:val="000000"/>
                </w:rPr>
                <w:t>experiencing</w:t>
              </w:r>
              <w:r w:rsidR="00C45442">
                <w:rPr>
                  <w:rFonts w:ascii="Calibri" w:eastAsia="Times New Roman" w:hAnsi="Calibri" w:cs="Calibri"/>
                  <w:color w:val="000000"/>
                </w:rPr>
                <w:t xml:space="preserve"> intense and prolonged anxiety, including</w:t>
              </w:r>
            </w:ins>
            <w:r w:rsidR="00C45442">
              <w:rPr>
                <w:rFonts w:ascii="Calibri" w:eastAsia="Times New Roman" w:hAnsi="Calibri" w:cs="Calibri"/>
                <w:color w:val="000000"/>
              </w:rPr>
              <w:t xml:space="preserve"> a </w:t>
            </w:r>
            <w:r w:rsidRPr="00125217">
              <w:rPr>
                <w:rFonts w:ascii="Calibri" w:eastAsia="Times New Roman" w:hAnsi="Calibri" w:cs="Calibri"/>
                <w:color w:val="000000"/>
              </w:rPr>
              <w:t>panic attack</w:t>
            </w:r>
            <w:ins w:id="262" w:author="Aussie" w:date="2012-10-16T11:09:00Z">
              <w:r w:rsidR="00C45442">
                <w:rPr>
                  <w:rFonts w:ascii="Calibri" w:eastAsia="Times New Roman" w:hAnsi="Calibri" w:cs="Calibri"/>
                  <w:color w:val="000000"/>
                </w:rPr>
                <w:t>,</w:t>
              </w:r>
            </w:ins>
            <w:r w:rsidRPr="00125217">
              <w:rPr>
                <w:rFonts w:ascii="Calibri" w:eastAsia="Times New Roman" w:hAnsi="Calibri" w:cs="Calibri"/>
                <w:color w:val="000000"/>
              </w:rPr>
              <w:t xml:space="preserve"> are signs that the event was especially traumatic.  Being seriously injured also puts one at higher risk.  </w:t>
            </w:r>
          </w:p>
          <w:p w14:paraId="00CA8E55" w14:textId="77777777" w:rsidR="006E3B5D" w:rsidRDefault="006E3B5D" w:rsidP="006E3B5D">
            <w:pPr>
              <w:rPr>
                <w:rFonts w:ascii="Calibri" w:eastAsia="Times New Roman" w:hAnsi="Calibri" w:cs="Calibri"/>
                <w:color w:val="000000"/>
              </w:rPr>
            </w:pPr>
          </w:p>
          <w:p w14:paraId="75C2FA97" w14:textId="77777777" w:rsidR="00125217" w:rsidRPr="00125217" w:rsidRDefault="00125217" w:rsidP="006E3B5D">
            <w:pPr>
              <w:rPr>
                <w:rFonts w:ascii="Calibri" w:eastAsia="Times New Roman" w:hAnsi="Calibri" w:cs="Calibri"/>
                <w:color w:val="000000"/>
              </w:rPr>
            </w:pPr>
            <w:r w:rsidRPr="00125217">
              <w:rPr>
                <w:rFonts w:ascii="Calibri" w:eastAsia="Times New Roman" w:hAnsi="Calibri" w:cs="Calibri"/>
                <w:color w:val="000000"/>
              </w:rPr>
              <w:t xml:space="preserve">Risk factors </w:t>
            </w:r>
            <w:r w:rsidRPr="006E3B5D">
              <w:rPr>
                <w:rFonts w:ascii="Calibri" w:eastAsia="Times New Roman" w:hAnsi="Calibri" w:cs="Calibri"/>
                <w:b/>
                <w:color w:val="000000"/>
              </w:rPr>
              <w:t>after</w:t>
            </w:r>
            <w:r w:rsidRPr="00125217">
              <w:rPr>
                <w:rFonts w:ascii="Calibri" w:eastAsia="Times New Roman" w:hAnsi="Calibri" w:cs="Calibri"/>
                <w:color w:val="000000"/>
              </w:rPr>
              <w:t xml:space="preserve"> trauma include lack of social support and experiencing additional life stressors (e.g., job loss, divorce).  </w:t>
            </w:r>
          </w:p>
        </w:tc>
      </w:tr>
      <w:tr w:rsidR="00125217" w:rsidRPr="00125217" w14:paraId="20EB3272" w14:textId="77777777">
        <w:trPr>
          <w:trHeight w:val="2100"/>
        </w:trPr>
        <w:tc>
          <w:tcPr>
            <w:tcW w:w="0" w:type="auto"/>
            <w:noWrap/>
          </w:tcPr>
          <w:p w14:paraId="2B5BD41B" w14:textId="77777777" w:rsidR="00125217" w:rsidRDefault="00125217" w:rsidP="00125217">
            <w:pPr>
              <w:rPr>
                <w:ins w:id="263" w:author="Aussie" w:date="2012-10-16T11:09:00Z"/>
                <w:rFonts w:ascii="Calibri" w:eastAsia="Times New Roman" w:hAnsi="Calibri" w:cs="Calibri"/>
                <w:color w:val="000000"/>
              </w:rPr>
            </w:pPr>
            <w:r w:rsidRPr="00125217">
              <w:rPr>
                <w:rFonts w:ascii="Calibri" w:eastAsia="Times New Roman" w:hAnsi="Calibri" w:cs="Calibri"/>
                <w:color w:val="000000"/>
              </w:rPr>
              <w:lastRenderedPageBreak/>
              <w:t>How long does PTSD last</w:t>
            </w:r>
          </w:p>
          <w:p w14:paraId="7CE4CF7F" w14:textId="77777777" w:rsidR="006B3525" w:rsidRPr="00125217" w:rsidRDefault="00086AA0" w:rsidP="00125217">
            <w:pPr>
              <w:rPr>
                <w:rFonts w:ascii="Calibri" w:eastAsia="Times New Roman" w:hAnsi="Calibri" w:cs="Calibri"/>
                <w:color w:val="000000"/>
              </w:rPr>
            </w:pPr>
            <w:ins w:id="264" w:author="Aussie" w:date="2012-10-16T11:09:00Z">
              <w:r w:rsidRPr="004C3B43">
                <w:rPr>
                  <w:rFonts w:ascii="Calibri" w:eastAsia="Times New Roman" w:hAnsi="Calibri" w:cs="Calibri"/>
                  <w:noProof/>
                  <w:color w:val="000000"/>
                </w:rPr>
                <w:drawing>
                  <wp:inline distT="0" distB="0" distL="0" distR="0" wp14:anchorId="0A11B138" wp14:editId="63C858D4">
                    <wp:extent cx="466725" cy="466725"/>
                    <wp:effectExtent l="0" t="0" r="0" b="9525"/>
                    <wp:docPr id="5" name="Picture 5"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70F9241C" w14:textId="59199F7C" w:rsidR="00125217" w:rsidRPr="00125217" w:rsidRDefault="00125217" w:rsidP="00D32AA9">
            <w:pPr>
              <w:rPr>
                <w:rFonts w:ascii="Calibri" w:eastAsia="Times New Roman" w:hAnsi="Calibri" w:cs="Calibri"/>
                <w:color w:val="000000"/>
              </w:rPr>
            </w:pPr>
            <w:r w:rsidRPr="00997A3A">
              <w:rPr>
                <w:rFonts w:ascii="Calibri" w:eastAsia="Times New Roman" w:hAnsi="Calibri" w:cs="Calibri"/>
                <w:color w:val="000000"/>
              </w:rPr>
              <w:t xml:space="preserve">PTSD symptoms usually appear very soon after trauma.  For </w:t>
            </w:r>
            <w:del w:id="265" w:author="Aussie" w:date="2012-10-16T11:09:00Z">
              <w:r w:rsidR="00CC158A">
                <w:rPr>
                  <w:rFonts w:ascii="Calibri" w:eastAsia="Times New Roman" w:hAnsi="Calibri" w:cs="Calibri"/>
                  <w:color w:val="000000"/>
                </w:rPr>
                <w:delText>about 70% of</w:delText>
              </w:r>
            </w:del>
            <w:ins w:id="266" w:author="Aussie" w:date="2012-10-16T11:09:00Z">
              <w:r w:rsidR="00D32AA9" w:rsidRPr="004C3B43">
                <w:rPr>
                  <w:rFonts w:ascii="Calibri" w:eastAsia="Times New Roman" w:hAnsi="Calibri" w:cs="Calibri"/>
                  <w:color w:val="000000"/>
                </w:rPr>
                <w:t>most</w:t>
              </w:r>
            </w:ins>
            <w:r w:rsidR="00CC158A" w:rsidRPr="00997A3A">
              <w:rPr>
                <w:rFonts w:ascii="Calibri" w:eastAsia="Times New Roman" w:hAnsi="Calibri" w:cs="Calibri"/>
                <w:color w:val="000000"/>
              </w:rPr>
              <w:t xml:space="preserve"> </w:t>
            </w:r>
            <w:r w:rsidRPr="00997A3A">
              <w:rPr>
                <w:rFonts w:ascii="Calibri" w:eastAsia="Times New Roman" w:hAnsi="Calibri" w:cs="Calibri"/>
                <w:color w:val="000000"/>
              </w:rPr>
              <w:t>people</w:t>
            </w:r>
            <w:r w:rsidR="00A75EC1" w:rsidRPr="00997A3A">
              <w:rPr>
                <w:rFonts w:ascii="Calibri" w:eastAsia="Times New Roman" w:hAnsi="Calibri" w:cs="Calibri"/>
                <w:color w:val="000000"/>
              </w:rPr>
              <w:t>,</w:t>
            </w:r>
            <w:r w:rsidRPr="00997A3A">
              <w:rPr>
                <w:rFonts w:ascii="Calibri" w:eastAsia="Times New Roman" w:hAnsi="Calibri" w:cs="Calibri"/>
                <w:color w:val="000000"/>
              </w:rPr>
              <w:t xml:space="preserve"> </w:t>
            </w:r>
            <w:r w:rsidR="00A75EC1" w:rsidRPr="00997A3A">
              <w:rPr>
                <w:rFonts w:ascii="Calibri" w:eastAsia="Times New Roman" w:hAnsi="Calibri" w:cs="Calibri"/>
                <w:color w:val="000000"/>
              </w:rPr>
              <w:t>these</w:t>
            </w:r>
            <w:r w:rsidRPr="00997A3A">
              <w:rPr>
                <w:rFonts w:ascii="Calibri" w:eastAsia="Times New Roman" w:hAnsi="Calibri" w:cs="Calibri"/>
                <w:color w:val="000000"/>
              </w:rPr>
              <w:t xml:space="preserve"> symptoms go away on their own within the weeks and months after the trauma.  For</w:t>
            </w:r>
            <w:ins w:id="267" w:author="Aussie" w:date="2012-10-16T11:09:00Z">
              <w:r w:rsidRPr="00997A3A">
                <w:rPr>
                  <w:rFonts w:ascii="Calibri" w:eastAsia="Times New Roman" w:hAnsi="Calibri" w:cs="Calibri"/>
                  <w:color w:val="000000"/>
                </w:rPr>
                <w:t xml:space="preserve"> </w:t>
              </w:r>
              <w:r w:rsidR="00D32AA9" w:rsidRPr="004C3B43">
                <w:rPr>
                  <w:rFonts w:ascii="Calibri" w:eastAsia="Times New Roman" w:hAnsi="Calibri" w:cs="Calibri"/>
                  <w:color w:val="000000"/>
                </w:rPr>
                <w:t>a significant minority</w:t>
              </w:r>
            </w:ins>
            <w:r w:rsidR="00D32AA9" w:rsidRPr="004C3B43">
              <w:rPr>
                <w:rFonts w:ascii="Calibri" w:eastAsia="Times New Roman" w:hAnsi="Calibri" w:cs="Calibri"/>
                <w:color w:val="000000"/>
              </w:rPr>
              <w:t xml:space="preserve"> </w:t>
            </w:r>
            <w:r w:rsidRPr="00997A3A">
              <w:rPr>
                <w:rFonts w:ascii="Calibri" w:eastAsia="Times New Roman" w:hAnsi="Calibri" w:cs="Calibri"/>
                <w:color w:val="000000"/>
              </w:rPr>
              <w:t>some</w:t>
            </w:r>
            <w:del w:id="268" w:author="Aussie" w:date="2012-10-16T11:09:00Z">
              <w:r w:rsidRPr="00125217">
                <w:rPr>
                  <w:rFonts w:ascii="Calibri" w:eastAsia="Times New Roman" w:hAnsi="Calibri" w:cs="Calibri"/>
                  <w:color w:val="000000"/>
                </w:rPr>
                <w:delText xml:space="preserve"> (about 30%)</w:delText>
              </w:r>
            </w:del>
            <w:r w:rsidRPr="00997A3A">
              <w:rPr>
                <w:rFonts w:ascii="Calibri" w:eastAsia="Times New Roman" w:hAnsi="Calibri" w:cs="Calibri"/>
                <w:color w:val="000000"/>
              </w:rPr>
              <w:t xml:space="preserve"> the symptoms can last for many years.</w:t>
            </w:r>
            <w:r w:rsidRPr="00125217">
              <w:rPr>
                <w:rFonts w:ascii="Calibri" w:eastAsia="Times New Roman" w:hAnsi="Calibri" w:cs="Calibri"/>
                <w:color w:val="000000"/>
              </w:rPr>
              <w:t xml:space="preserve">  PTSD symptoms can stay at a fairly constant level of severity or individuals can have periods when symptoms are not very intense and </w:t>
            </w:r>
            <w:r w:rsidR="00A2361B">
              <w:rPr>
                <w:rFonts w:ascii="Calibri" w:eastAsia="Times New Roman" w:hAnsi="Calibri" w:cs="Calibri"/>
                <w:color w:val="000000"/>
              </w:rPr>
              <w:t>other times</w:t>
            </w:r>
            <w:r w:rsidRPr="00125217">
              <w:rPr>
                <w:rFonts w:ascii="Calibri" w:eastAsia="Times New Roman" w:hAnsi="Calibri" w:cs="Calibri"/>
                <w:color w:val="000000"/>
              </w:rPr>
              <w:t xml:space="preserve"> when symptoms are severe.  PTSD symptoms can worsen during times of stress or when </w:t>
            </w:r>
            <w:r w:rsidR="00A2361B">
              <w:rPr>
                <w:rFonts w:ascii="Calibri" w:eastAsia="Times New Roman" w:hAnsi="Calibri" w:cs="Calibri"/>
                <w:color w:val="000000"/>
              </w:rPr>
              <w:t xml:space="preserve">trauma survivors are </w:t>
            </w:r>
            <w:r w:rsidRPr="00125217">
              <w:rPr>
                <w:rFonts w:ascii="Calibri" w:eastAsia="Times New Roman" w:hAnsi="Calibri" w:cs="Calibri"/>
                <w:color w:val="000000"/>
              </w:rPr>
              <w:t>reminded of the trauma (e.g</w:t>
            </w:r>
            <w:del w:id="269" w:author="Aussie" w:date="2012-10-16T11:09:00Z">
              <w:r w:rsidRPr="00125217">
                <w:rPr>
                  <w:rFonts w:ascii="Calibri" w:eastAsia="Times New Roman" w:hAnsi="Calibri" w:cs="Calibri"/>
                  <w:color w:val="000000"/>
                </w:rPr>
                <w:delText>.,</w:delText>
              </w:r>
            </w:del>
            <w:ins w:id="270" w:author="Aussie" w:date="2012-10-16T11:09:00Z">
              <w:r w:rsidRPr="00125217">
                <w:rPr>
                  <w:rFonts w:ascii="Calibri" w:eastAsia="Times New Roman" w:hAnsi="Calibri" w:cs="Calibri"/>
                  <w:color w:val="000000"/>
                </w:rPr>
                <w:t>.</w:t>
              </w:r>
            </w:ins>
            <w:r w:rsidRPr="00125217">
              <w:rPr>
                <w:rFonts w:ascii="Calibri" w:eastAsia="Times New Roman" w:hAnsi="Calibri" w:cs="Calibri"/>
                <w:color w:val="000000"/>
              </w:rPr>
              <w:t xml:space="preserve"> anniversaries).  How long PTSD lasts also depends on </w:t>
            </w:r>
            <w:r w:rsidR="00A2361B">
              <w:rPr>
                <w:rFonts w:ascii="Calibri" w:eastAsia="Times New Roman" w:hAnsi="Calibri" w:cs="Calibri"/>
                <w:color w:val="000000"/>
              </w:rPr>
              <w:t xml:space="preserve">whether </w:t>
            </w:r>
            <w:r w:rsidRPr="00125217">
              <w:rPr>
                <w:rFonts w:ascii="Calibri" w:eastAsia="Times New Roman" w:hAnsi="Calibri" w:cs="Calibri"/>
                <w:color w:val="000000"/>
              </w:rPr>
              <w:t xml:space="preserve">effective treatment is received.   </w:t>
            </w:r>
          </w:p>
        </w:tc>
      </w:tr>
      <w:tr w:rsidR="00125217" w:rsidRPr="00125217" w14:paraId="45E5EB1F" w14:textId="77777777">
        <w:trPr>
          <w:trHeight w:val="1800"/>
        </w:trPr>
        <w:tc>
          <w:tcPr>
            <w:tcW w:w="0" w:type="auto"/>
            <w:noWrap/>
          </w:tcPr>
          <w:p w14:paraId="79FB0505" w14:textId="77777777" w:rsidR="00125217" w:rsidRDefault="00125217" w:rsidP="00125217">
            <w:pPr>
              <w:rPr>
                <w:ins w:id="271" w:author="Aussie" w:date="2012-10-16T11:09:00Z"/>
                <w:rFonts w:ascii="Calibri" w:eastAsia="Times New Roman" w:hAnsi="Calibri" w:cs="Calibri"/>
                <w:color w:val="000000"/>
              </w:rPr>
            </w:pPr>
            <w:r w:rsidRPr="00125217">
              <w:rPr>
                <w:rFonts w:ascii="Calibri" w:eastAsia="Times New Roman" w:hAnsi="Calibri" w:cs="Calibri"/>
                <w:color w:val="000000"/>
              </w:rPr>
              <w:t>Related problems</w:t>
            </w:r>
          </w:p>
          <w:p w14:paraId="2DFC8734" w14:textId="77777777" w:rsidR="006B3525" w:rsidRPr="00125217" w:rsidRDefault="00086AA0" w:rsidP="00125217">
            <w:pPr>
              <w:rPr>
                <w:rFonts w:ascii="Calibri" w:eastAsia="Times New Roman" w:hAnsi="Calibri" w:cs="Calibri"/>
                <w:color w:val="000000"/>
              </w:rPr>
            </w:pPr>
            <w:ins w:id="272" w:author="Aussie" w:date="2012-10-16T11:09:00Z">
              <w:r w:rsidRPr="004C3B43">
                <w:rPr>
                  <w:rFonts w:ascii="Calibri" w:eastAsia="Times New Roman" w:hAnsi="Calibri" w:cs="Calibri"/>
                  <w:noProof/>
                  <w:color w:val="000000"/>
                </w:rPr>
                <w:drawing>
                  <wp:inline distT="0" distB="0" distL="0" distR="0" wp14:anchorId="3DDD6A5B" wp14:editId="7245F9B0">
                    <wp:extent cx="466725" cy="466725"/>
                    <wp:effectExtent l="0" t="0" r="0" b="9525"/>
                    <wp:docPr id="6" name="Picture 6"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4BDBAF6E" w14:textId="24AA5262" w:rsidR="00125217" w:rsidRPr="00125217" w:rsidRDefault="00125217" w:rsidP="009F1DDE">
            <w:pPr>
              <w:rPr>
                <w:rFonts w:ascii="Calibri" w:eastAsia="Times New Roman" w:hAnsi="Calibri" w:cs="Calibri"/>
                <w:color w:val="000000"/>
              </w:rPr>
            </w:pPr>
            <w:r w:rsidRPr="00125217">
              <w:rPr>
                <w:rFonts w:ascii="Calibri" w:eastAsia="Times New Roman" w:hAnsi="Calibri" w:cs="Calibri"/>
                <w:color w:val="000000"/>
              </w:rPr>
              <w:t xml:space="preserve">Other problems also commonly occur alongside PTSD.  These include depression, other anxiety disorders, and alcohol and substance </w:t>
            </w:r>
            <w:del w:id="273" w:author="Aussie" w:date="2012-10-16T11:09:00Z">
              <w:r w:rsidRPr="00125217">
                <w:rPr>
                  <w:rFonts w:ascii="Calibri" w:eastAsia="Times New Roman" w:hAnsi="Calibri" w:cs="Calibri"/>
                  <w:color w:val="000000"/>
                </w:rPr>
                <w:delText>abuse</w:delText>
              </w:r>
            </w:del>
            <w:ins w:id="274" w:author="Aussie" w:date="2012-10-16T11:09:00Z">
              <w:r w:rsidR="00735CA1">
                <w:rPr>
                  <w:rFonts w:ascii="Calibri" w:eastAsia="Times New Roman" w:hAnsi="Calibri" w:cs="Calibri"/>
                  <w:color w:val="000000"/>
                </w:rPr>
                <w:t>use problems</w:t>
              </w:r>
            </w:ins>
            <w:r w:rsidRPr="00125217">
              <w:rPr>
                <w:rFonts w:ascii="Calibri" w:eastAsia="Times New Roman" w:hAnsi="Calibri" w:cs="Calibri"/>
                <w:color w:val="000000"/>
              </w:rPr>
              <w:t xml:space="preserve">.  In fact, more than half of men with PTSD have alcohol problems and nearly half of women with PTSD </w:t>
            </w:r>
            <w:r w:rsidR="00421BBF">
              <w:rPr>
                <w:rFonts w:ascii="Calibri" w:eastAsia="Times New Roman" w:hAnsi="Calibri" w:cs="Calibri"/>
                <w:color w:val="000000"/>
              </w:rPr>
              <w:t>have</w:t>
            </w:r>
            <w:r w:rsidRPr="00125217">
              <w:rPr>
                <w:rFonts w:ascii="Calibri" w:eastAsia="Times New Roman" w:hAnsi="Calibri" w:cs="Calibri"/>
                <w:color w:val="000000"/>
              </w:rPr>
              <w:t xml:space="preserve"> depression.  PTSD also can </w:t>
            </w:r>
            <w:r w:rsidR="00320B63">
              <w:rPr>
                <w:rFonts w:ascii="Calibri" w:eastAsia="Times New Roman" w:hAnsi="Calibri" w:cs="Calibri"/>
                <w:color w:val="000000"/>
              </w:rPr>
              <w:t>reduce</w:t>
            </w:r>
            <w:r w:rsidR="00320B63" w:rsidRPr="00125217">
              <w:rPr>
                <w:rFonts w:ascii="Calibri" w:eastAsia="Times New Roman" w:hAnsi="Calibri" w:cs="Calibri"/>
                <w:color w:val="000000"/>
              </w:rPr>
              <w:t xml:space="preserve"> </w:t>
            </w:r>
            <w:r w:rsidRPr="00125217">
              <w:rPr>
                <w:rFonts w:ascii="Calibri" w:eastAsia="Times New Roman" w:hAnsi="Calibri" w:cs="Calibri"/>
                <w:color w:val="000000"/>
              </w:rPr>
              <w:t>one’s ability to function in</w:t>
            </w:r>
            <w:r w:rsidR="009D2017">
              <w:rPr>
                <w:rFonts w:ascii="Calibri" w:eastAsia="Times New Roman" w:hAnsi="Calibri" w:cs="Calibri"/>
                <w:color w:val="000000"/>
              </w:rPr>
              <w:t xml:space="preserve"> </w:t>
            </w:r>
            <w:del w:id="275" w:author="Aussie" w:date="2012-10-16T11:09:00Z">
              <w:r w:rsidR="00421BBF">
                <w:rPr>
                  <w:rFonts w:ascii="Calibri" w:eastAsia="Times New Roman" w:hAnsi="Calibri" w:cs="Calibri"/>
                  <w:color w:val="000000"/>
                </w:rPr>
                <w:delText>their</w:delText>
              </w:r>
              <w:r w:rsidR="009D2017">
                <w:rPr>
                  <w:rFonts w:ascii="Calibri" w:eastAsia="Times New Roman" w:hAnsi="Calibri" w:cs="Calibri"/>
                  <w:color w:val="000000"/>
                </w:rPr>
                <w:delText xml:space="preserve"> </w:delText>
              </w:r>
            </w:del>
            <w:r w:rsidR="009D2017">
              <w:rPr>
                <w:rFonts w:ascii="Calibri" w:eastAsia="Times New Roman" w:hAnsi="Calibri" w:cs="Calibri"/>
                <w:color w:val="000000"/>
              </w:rPr>
              <w:t>relationships</w:t>
            </w:r>
            <w:r w:rsidRPr="00125217">
              <w:rPr>
                <w:rFonts w:ascii="Calibri" w:eastAsia="Times New Roman" w:hAnsi="Calibri" w:cs="Calibri"/>
                <w:color w:val="000000"/>
              </w:rPr>
              <w:t xml:space="preserve">, at work and school, and in </w:t>
            </w:r>
            <w:r w:rsidR="00421BBF">
              <w:rPr>
                <w:rFonts w:ascii="Calibri" w:eastAsia="Times New Roman" w:hAnsi="Calibri" w:cs="Calibri"/>
                <w:color w:val="000000"/>
              </w:rPr>
              <w:t>leisure</w:t>
            </w:r>
            <w:r w:rsidR="009D2017">
              <w:rPr>
                <w:rFonts w:ascii="Calibri" w:eastAsia="Times New Roman" w:hAnsi="Calibri" w:cs="Calibri"/>
                <w:color w:val="000000"/>
              </w:rPr>
              <w:t xml:space="preserve"> </w:t>
            </w:r>
            <w:r w:rsidRPr="00125217">
              <w:rPr>
                <w:rFonts w:ascii="Calibri" w:eastAsia="Times New Roman" w:hAnsi="Calibri" w:cs="Calibri"/>
                <w:color w:val="000000"/>
              </w:rPr>
              <w:t xml:space="preserve">activities.  In addition, </w:t>
            </w:r>
            <w:r w:rsidR="00421BBF">
              <w:rPr>
                <w:rFonts w:ascii="Calibri" w:eastAsia="Times New Roman" w:hAnsi="Calibri" w:cs="Calibri"/>
                <w:color w:val="000000"/>
              </w:rPr>
              <w:t>people</w:t>
            </w:r>
            <w:r w:rsidRPr="00125217">
              <w:rPr>
                <w:rFonts w:ascii="Calibri" w:eastAsia="Times New Roman" w:hAnsi="Calibri" w:cs="Calibri"/>
                <w:color w:val="000000"/>
              </w:rPr>
              <w:t xml:space="preserve"> with PTSD may suffer physical symptoms and may be at increased risk of medical problems.</w:t>
            </w:r>
          </w:p>
        </w:tc>
      </w:tr>
      <w:tr w:rsidR="00A35C0E" w:rsidRPr="00125217" w14:paraId="042AD53E" w14:textId="77777777">
        <w:trPr>
          <w:trHeight w:val="1070"/>
        </w:trPr>
        <w:tc>
          <w:tcPr>
            <w:tcW w:w="0" w:type="auto"/>
            <w:noWrap/>
          </w:tcPr>
          <w:p w14:paraId="2079EE23" w14:textId="77777777" w:rsidR="00A35C0E" w:rsidRDefault="00A35C0E" w:rsidP="00A35C0E">
            <w:pPr>
              <w:rPr>
                <w:ins w:id="276" w:author="Aussie" w:date="2012-10-16T11:09:00Z"/>
                <w:rFonts w:ascii="Calibri" w:eastAsia="Times New Roman" w:hAnsi="Calibri" w:cs="Calibri"/>
                <w:color w:val="000000"/>
              </w:rPr>
            </w:pPr>
            <w:r w:rsidRPr="00125217">
              <w:rPr>
                <w:rFonts w:ascii="Calibri" w:eastAsia="Times New Roman" w:hAnsi="Calibri" w:cs="Calibri"/>
                <w:color w:val="000000"/>
              </w:rPr>
              <w:t>PTSD treatment</w:t>
            </w:r>
          </w:p>
          <w:p w14:paraId="00B18172" w14:textId="77777777" w:rsidR="006B3525" w:rsidRPr="00125217" w:rsidRDefault="00086AA0" w:rsidP="00A35C0E">
            <w:pPr>
              <w:rPr>
                <w:rFonts w:ascii="Calibri" w:eastAsia="Times New Roman" w:hAnsi="Calibri" w:cs="Calibri"/>
                <w:color w:val="000000"/>
              </w:rPr>
            </w:pPr>
            <w:ins w:id="277" w:author="Aussie" w:date="2012-10-16T11:09:00Z">
              <w:r w:rsidRPr="004C3B43">
                <w:rPr>
                  <w:rFonts w:ascii="Calibri" w:eastAsia="Times New Roman" w:hAnsi="Calibri" w:cs="Calibri"/>
                  <w:noProof/>
                  <w:color w:val="000000"/>
                </w:rPr>
                <w:drawing>
                  <wp:inline distT="0" distB="0" distL="0" distR="0" wp14:anchorId="4157EA5E" wp14:editId="64C6E94B">
                    <wp:extent cx="466725" cy="466725"/>
                    <wp:effectExtent l="0" t="0" r="0" b="9525"/>
                    <wp:docPr id="7" name="Picture 7"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34BFA5E4" w14:textId="236E97BF" w:rsidR="00A35C0E" w:rsidRDefault="00A35C0E" w:rsidP="00A35C0E">
            <w:pPr>
              <w:rPr>
                <w:rFonts w:ascii="Calibri" w:eastAsia="Times New Roman" w:hAnsi="Calibri" w:cs="Calibri"/>
                <w:color w:val="000000"/>
              </w:rPr>
            </w:pPr>
            <w:r w:rsidRPr="00125217">
              <w:rPr>
                <w:rFonts w:ascii="Calibri" w:eastAsia="Times New Roman" w:hAnsi="Calibri" w:cs="Calibri"/>
                <w:color w:val="000000"/>
              </w:rPr>
              <w:t xml:space="preserve">PTSD is treated with </w:t>
            </w:r>
            <w:del w:id="278" w:author="Aussie" w:date="2012-10-16T11:09:00Z">
              <w:r w:rsidRPr="00125217">
                <w:rPr>
                  <w:rFonts w:ascii="Calibri" w:eastAsia="Times New Roman" w:hAnsi="Calibri" w:cs="Calibri"/>
                  <w:color w:val="000000"/>
                </w:rPr>
                <w:delText>talk therapy</w:delText>
              </w:r>
            </w:del>
            <w:ins w:id="279" w:author="Aussie" w:date="2012-10-16T11:09:00Z">
              <w:r w:rsidR="001F56FE">
                <w:rPr>
                  <w:rFonts w:ascii="Calibri" w:eastAsia="Times New Roman" w:hAnsi="Calibri" w:cs="Calibri"/>
                  <w:color w:val="000000"/>
                </w:rPr>
                <w:t>counselling</w:t>
              </w:r>
            </w:ins>
            <w:r w:rsidRPr="00125217">
              <w:rPr>
                <w:rFonts w:ascii="Calibri" w:eastAsia="Times New Roman" w:hAnsi="Calibri" w:cs="Calibri"/>
                <w:color w:val="000000"/>
              </w:rPr>
              <w:t xml:space="preserve"> or medication, or a combination of these.  The most effective treatments for PTSD are exposure-based cognitive-behavioral therapies (CBT).  These treatments involve </w:t>
            </w:r>
            <w:r>
              <w:rPr>
                <w:rFonts w:ascii="Calibri" w:eastAsia="Times New Roman" w:hAnsi="Calibri" w:cs="Calibri"/>
                <w:color w:val="000000"/>
              </w:rPr>
              <w:t>exploring</w:t>
            </w:r>
            <w:r w:rsidRPr="00125217">
              <w:rPr>
                <w:rFonts w:ascii="Calibri" w:eastAsia="Times New Roman" w:hAnsi="Calibri" w:cs="Calibri"/>
                <w:color w:val="000000"/>
              </w:rPr>
              <w:t xml:space="preserve"> how the trauma has negatively affected one’s thinking and </w:t>
            </w:r>
            <w:ins w:id="280" w:author="Aussie" w:date="2012-10-16T11:09:00Z">
              <w:r w:rsidR="00735CA1">
                <w:rPr>
                  <w:rFonts w:ascii="Calibri" w:eastAsia="Times New Roman" w:hAnsi="Calibri" w:cs="Calibri"/>
                  <w:color w:val="000000"/>
                </w:rPr>
                <w:t xml:space="preserve">behavior and </w:t>
              </w:r>
            </w:ins>
            <w:r w:rsidRPr="00125217">
              <w:rPr>
                <w:rFonts w:ascii="Calibri" w:eastAsia="Times New Roman" w:hAnsi="Calibri" w:cs="Calibri"/>
                <w:color w:val="000000"/>
              </w:rPr>
              <w:t xml:space="preserve">helping survivors </w:t>
            </w:r>
            <w:del w:id="281" w:author="Aussie" w:date="2012-10-16T11:09:00Z">
              <w:r w:rsidRPr="00125217">
                <w:rPr>
                  <w:rFonts w:ascii="Calibri" w:eastAsia="Times New Roman" w:hAnsi="Calibri" w:cs="Calibri"/>
                  <w:color w:val="000000"/>
                </w:rPr>
                <w:delText>think</w:delText>
              </w:r>
            </w:del>
            <w:ins w:id="282" w:author="Aussie" w:date="2012-10-16T11:09:00Z">
              <w:r w:rsidR="00735CA1">
                <w:rPr>
                  <w:rFonts w:ascii="Calibri" w:eastAsia="Times New Roman" w:hAnsi="Calibri" w:cs="Calibri"/>
                  <w:color w:val="000000"/>
                </w:rPr>
                <w:t>respond</w:t>
              </w:r>
            </w:ins>
            <w:r w:rsidR="00735CA1" w:rsidRPr="00125217">
              <w:rPr>
                <w:rFonts w:ascii="Calibri" w:eastAsia="Times New Roman" w:hAnsi="Calibri" w:cs="Calibri"/>
                <w:color w:val="000000"/>
              </w:rPr>
              <w:t xml:space="preserve"> </w:t>
            </w:r>
            <w:r w:rsidRPr="00125217">
              <w:rPr>
                <w:rFonts w:ascii="Calibri" w:eastAsia="Times New Roman" w:hAnsi="Calibri" w:cs="Calibri"/>
                <w:color w:val="000000"/>
              </w:rPr>
              <w:t xml:space="preserve">in </w:t>
            </w:r>
            <w:r>
              <w:rPr>
                <w:rFonts w:ascii="Calibri" w:eastAsia="Times New Roman" w:hAnsi="Calibri" w:cs="Calibri"/>
                <w:color w:val="000000"/>
              </w:rPr>
              <w:t xml:space="preserve">more </w:t>
            </w:r>
            <w:del w:id="283" w:author="Aussie" w:date="2012-10-16T11:09:00Z">
              <w:r>
                <w:rPr>
                  <w:rFonts w:ascii="Calibri" w:eastAsia="Times New Roman" w:hAnsi="Calibri" w:cs="Calibri"/>
                  <w:color w:val="000000"/>
                </w:rPr>
                <w:delText>balanced</w:delText>
              </w:r>
            </w:del>
            <w:ins w:id="284" w:author="Aussie" w:date="2012-10-16T11:09:00Z">
              <w:r w:rsidR="00735CA1">
                <w:rPr>
                  <w:rFonts w:ascii="Calibri" w:eastAsia="Times New Roman" w:hAnsi="Calibri" w:cs="Calibri"/>
                  <w:color w:val="000000"/>
                </w:rPr>
                <w:t>adaptive</w:t>
              </w:r>
            </w:ins>
            <w:r w:rsidR="00735CA1">
              <w:rPr>
                <w:rFonts w:ascii="Calibri" w:eastAsia="Times New Roman" w:hAnsi="Calibri" w:cs="Calibri"/>
                <w:color w:val="000000"/>
              </w:rPr>
              <w:t xml:space="preserve"> </w:t>
            </w:r>
            <w:r w:rsidRPr="00125217">
              <w:rPr>
                <w:rFonts w:ascii="Calibri" w:eastAsia="Times New Roman" w:hAnsi="Calibri" w:cs="Calibri"/>
                <w:color w:val="000000"/>
              </w:rPr>
              <w:t xml:space="preserve">ways </w:t>
            </w:r>
            <w:del w:id="285" w:author="Aussie" w:date="2012-10-16T11:09:00Z">
              <w:r w:rsidRPr="00125217">
                <w:rPr>
                  <w:rFonts w:ascii="Calibri" w:eastAsia="Times New Roman" w:hAnsi="Calibri" w:cs="Calibri"/>
                  <w:color w:val="000000"/>
                </w:rPr>
                <w:delText>about</w:delText>
              </w:r>
            </w:del>
            <w:ins w:id="286" w:author="Aussie" w:date="2012-10-16T11:09:00Z">
              <w:r w:rsidR="00735CA1">
                <w:rPr>
                  <w:rFonts w:ascii="Calibri" w:eastAsia="Times New Roman" w:hAnsi="Calibri" w:cs="Calibri"/>
                  <w:color w:val="000000"/>
                </w:rPr>
                <w:t>to</w:t>
              </w:r>
            </w:ins>
            <w:r w:rsidR="00735CA1">
              <w:rPr>
                <w:rFonts w:ascii="Calibri" w:eastAsia="Times New Roman" w:hAnsi="Calibri" w:cs="Calibri"/>
                <w:color w:val="000000"/>
              </w:rPr>
              <w:t xml:space="preserve"> </w:t>
            </w:r>
            <w:r>
              <w:rPr>
                <w:rFonts w:ascii="Calibri" w:eastAsia="Times New Roman" w:hAnsi="Calibri" w:cs="Calibri"/>
                <w:color w:val="000000"/>
              </w:rPr>
              <w:t>what happened and what it might mean</w:t>
            </w:r>
            <w:r w:rsidRPr="00125217">
              <w:rPr>
                <w:rFonts w:ascii="Calibri" w:eastAsia="Times New Roman" w:hAnsi="Calibri" w:cs="Calibri"/>
                <w:color w:val="000000"/>
              </w:rPr>
              <w:t>.</w:t>
            </w:r>
            <w:r>
              <w:rPr>
                <w:rFonts w:ascii="Calibri" w:eastAsia="Times New Roman" w:hAnsi="Calibri" w:cs="Calibri"/>
                <w:color w:val="000000"/>
              </w:rPr>
              <w:t xml:space="preserve"> Treatment may also include </w:t>
            </w:r>
            <w:del w:id="287" w:author="Aussie" w:date="2012-10-16T11:09:00Z">
              <w:r w:rsidRPr="00125217">
                <w:rPr>
                  <w:rFonts w:ascii="Calibri" w:eastAsia="Times New Roman" w:hAnsi="Calibri" w:cs="Calibri"/>
                  <w:color w:val="000000"/>
                </w:rPr>
                <w:delText>having</w:delText>
              </w:r>
            </w:del>
            <w:ins w:id="288" w:author="Aussie" w:date="2012-10-16T11:09:00Z">
              <w:r w:rsidR="00735CA1">
                <w:rPr>
                  <w:rFonts w:ascii="Calibri" w:eastAsia="Times New Roman" w:hAnsi="Calibri" w:cs="Calibri"/>
                  <w:color w:val="000000"/>
                </w:rPr>
                <w:t>helping</w:t>
              </w:r>
            </w:ins>
            <w:r w:rsidR="00735CA1" w:rsidRPr="00125217">
              <w:rPr>
                <w:rFonts w:ascii="Calibri" w:eastAsia="Times New Roman" w:hAnsi="Calibri" w:cs="Calibri"/>
                <w:color w:val="000000"/>
              </w:rPr>
              <w:t xml:space="preserve"> </w:t>
            </w:r>
            <w:r w:rsidRPr="00125217">
              <w:rPr>
                <w:rFonts w:ascii="Calibri" w:eastAsia="Times New Roman" w:hAnsi="Calibri" w:cs="Calibri"/>
                <w:color w:val="000000"/>
              </w:rPr>
              <w:t>the trauma survivor</w:t>
            </w:r>
            <w:r w:rsidR="00735CA1">
              <w:rPr>
                <w:rFonts w:ascii="Calibri" w:eastAsia="Times New Roman" w:hAnsi="Calibri" w:cs="Calibri"/>
                <w:color w:val="000000"/>
              </w:rPr>
              <w:t xml:space="preserve"> </w:t>
            </w:r>
            <w:del w:id="289" w:author="Aussie" w:date="2012-10-16T11:09:00Z">
              <w:r w:rsidRPr="00125217">
                <w:rPr>
                  <w:rFonts w:ascii="Calibri" w:eastAsia="Times New Roman" w:hAnsi="Calibri" w:cs="Calibri"/>
                  <w:color w:val="000000"/>
                </w:rPr>
                <w:delText xml:space="preserve">spend time </w:delText>
              </w:r>
            </w:del>
            <w:ins w:id="290" w:author="Aussie" w:date="2012-10-16T11:09:00Z">
              <w:r w:rsidR="00735CA1">
                <w:rPr>
                  <w:rFonts w:ascii="Calibri" w:eastAsia="Times New Roman" w:hAnsi="Calibri" w:cs="Calibri"/>
                  <w:color w:val="000000"/>
                </w:rPr>
                <w:t>really</w:t>
              </w:r>
              <w:r w:rsidRPr="00125217">
                <w:rPr>
                  <w:rFonts w:ascii="Calibri" w:eastAsia="Times New Roman" w:hAnsi="Calibri" w:cs="Calibri"/>
                  <w:color w:val="000000"/>
                </w:rPr>
                <w:t xml:space="preserve"> </w:t>
              </w:r>
              <w:r w:rsidR="00735CA1">
                <w:rPr>
                  <w:rFonts w:ascii="Calibri" w:eastAsia="Times New Roman" w:hAnsi="Calibri" w:cs="Calibri"/>
                  <w:color w:val="000000"/>
                </w:rPr>
                <w:t>focus (</w:t>
              </w:r>
            </w:ins>
            <w:r>
              <w:rPr>
                <w:rFonts w:ascii="Calibri" w:eastAsia="Times New Roman" w:hAnsi="Calibri" w:cs="Calibri"/>
                <w:color w:val="000000"/>
              </w:rPr>
              <w:t>safely, and with support</w:t>
            </w:r>
            <w:del w:id="291" w:author="Aussie" w:date="2012-10-16T11:09:00Z">
              <w:r>
                <w:rPr>
                  <w:rFonts w:ascii="Calibri" w:eastAsia="Times New Roman" w:hAnsi="Calibri" w:cs="Calibri"/>
                  <w:color w:val="000000"/>
                </w:rPr>
                <w:delText>,</w:delText>
              </w:r>
              <w:r w:rsidRPr="00125217">
                <w:rPr>
                  <w:rFonts w:ascii="Calibri" w:eastAsia="Times New Roman" w:hAnsi="Calibri" w:cs="Calibri"/>
                  <w:color w:val="000000"/>
                </w:rPr>
                <w:delText xml:space="preserve"> with</w:delText>
              </w:r>
            </w:del>
            <w:ins w:id="292" w:author="Aussie" w:date="2012-10-16T11:09:00Z">
              <w:r w:rsidR="00735CA1">
                <w:rPr>
                  <w:rFonts w:ascii="Calibri" w:eastAsia="Times New Roman" w:hAnsi="Calibri" w:cs="Calibri"/>
                  <w:color w:val="000000"/>
                </w:rPr>
                <w:t>)</w:t>
              </w:r>
              <w:r w:rsidRPr="00125217">
                <w:rPr>
                  <w:rFonts w:ascii="Calibri" w:eastAsia="Times New Roman" w:hAnsi="Calibri" w:cs="Calibri"/>
                  <w:color w:val="000000"/>
                </w:rPr>
                <w:t xml:space="preserve"> </w:t>
              </w:r>
              <w:r w:rsidR="00735CA1">
                <w:rPr>
                  <w:rFonts w:ascii="Calibri" w:eastAsia="Times New Roman" w:hAnsi="Calibri" w:cs="Calibri"/>
                  <w:color w:val="000000"/>
                </w:rPr>
                <w:t>on</w:t>
              </w:r>
            </w:ins>
            <w:r w:rsidR="00735CA1">
              <w:rPr>
                <w:rFonts w:ascii="Calibri" w:eastAsia="Times New Roman" w:hAnsi="Calibri" w:cs="Calibri"/>
                <w:color w:val="000000"/>
              </w:rPr>
              <w:t xml:space="preserve"> </w:t>
            </w:r>
            <w:r w:rsidRPr="00125217">
              <w:rPr>
                <w:rFonts w:ascii="Calibri" w:eastAsia="Times New Roman" w:hAnsi="Calibri" w:cs="Calibri"/>
                <w:color w:val="000000"/>
              </w:rPr>
              <w:t>the painful trauma memor</w:t>
            </w:r>
            <w:r>
              <w:rPr>
                <w:rFonts w:ascii="Calibri" w:eastAsia="Times New Roman" w:hAnsi="Calibri" w:cs="Calibri"/>
                <w:color w:val="000000"/>
              </w:rPr>
              <w:t>ies</w:t>
            </w:r>
            <w:r w:rsidRPr="00125217">
              <w:rPr>
                <w:rFonts w:ascii="Calibri" w:eastAsia="Times New Roman" w:hAnsi="Calibri" w:cs="Calibri"/>
                <w:color w:val="000000"/>
              </w:rPr>
              <w:t xml:space="preserve"> and reminders</w:t>
            </w:r>
            <w:r>
              <w:rPr>
                <w:rFonts w:ascii="Calibri" w:eastAsia="Times New Roman" w:hAnsi="Calibri" w:cs="Calibri"/>
                <w:color w:val="000000"/>
              </w:rPr>
              <w:t xml:space="preserve"> that </w:t>
            </w:r>
            <w:r w:rsidRPr="00125217">
              <w:rPr>
                <w:rFonts w:ascii="Calibri" w:eastAsia="Times New Roman" w:hAnsi="Calibri" w:cs="Calibri"/>
                <w:color w:val="000000"/>
              </w:rPr>
              <w:t>they’ve been avoiding</w:t>
            </w:r>
            <w:r>
              <w:rPr>
                <w:rFonts w:ascii="Calibri" w:eastAsia="Times New Roman" w:hAnsi="Calibri" w:cs="Calibri"/>
                <w:color w:val="000000"/>
              </w:rPr>
              <w:t xml:space="preserve">, </w:t>
            </w:r>
            <w:del w:id="293" w:author="Aussie" w:date="2012-10-16T11:09:00Z">
              <w:r>
                <w:rPr>
                  <w:rFonts w:ascii="Calibri" w:eastAsia="Times New Roman" w:hAnsi="Calibri" w:cs="Calibri"/>
                  <w:color w:val="000000"/>
                </w:rPr>
                <w:delText>seeing</w:delText>
              </w:r>
            </w:del>
            <w:ins w:id="294" w:author="Aussie" w:date="2012-10-16T11:09:00Z">
              <w:r w:rsidR="00735CA1">
                <w:rPr>
                  <w:rFonts w:ascii="Calibri" w:eastAsia="Times New Roman" w:hAnsi="Calibri" w:cs="Calibri"/>
                  <w:color w:val="000000"/>
                </w:rPr>
                <w:t>learning</w:t>
              </w:r>
            </w:ins>
            <w:r w:rsidR="00735CA1">
              <w:rPr>
                <w:rFonts w:ascii="Calibri" w:eastAsia="Times New Roman" w:hAnsi="Calibri" w:cs="Calibri"/>
                <w:color w:val="000000"/>
              </w:rPr>
              <w:t xml:space="preserve"> </w:t>
            </w:r>
            <w:r>
              <w:rPr>
                <w:rFonts w:ascii="Calibri" w:eastAsia="Times New Roman" w:hAnsi="Calibri" w:cs="Calibri"/>
                <w:color w:val="000000"/>
              </w:rPr>
              <w:t>that they can survive them and be ok</w:t>
            </w:r>
            <w:r w:rsidRPr="00125217">
              <w:rPr>
                <w:rFonts w:ascii="Calibri" w:eastAsia="Times New Roman" w:hAnsi="Calibri" w:cs="Calibri"/>
                <w:color w:val="000000"/>
              </w:rPr>
              <w:t>.  Individuals are also taught coping skills to more effectively deal with stress and manage PTSD symptoms, much like the skills available on this app.</w:t>
            </w:r>
          </w:p>
          <w:p w14:paraId="374BED81" w14:textId="77777777" w:rsidR="00A35C0E" w:rsidRDefault="00A35C0E" w:rsidP="00A35C0E">
            <w:pPr>
              <w:rPr>
                <w:rFonts w:ascii="Calibri" w:eastAsia="Times New Roman" w:hAnsi="Calibri" w:cs="Calibri"/>
                <w:color w:val="000000"/>
              </w:rPr>
            </w:pPr>
          </w:p>
          <w:p w14:paraId="76E32C63" w14:textId="64C04D41" w:rsidR="00A35C0E" w:rsidRPr="00125217" w:rsidRDefault="00A35C0E" w:rsidP="001F56FE">
            <w:pPr>
              <w:rPr>
                <w:rFonts w:ascii="Calibri" w:eastAsia="Times New Roman" w:hAnsi="Calibri" w:cs="Calibri"/>
                <w:color w:val="000000"/>
              </w:rPr>
            </w:pPr>
            <w:r>
              <w:rPr>
                <w:rFonts w:ascii="Calibri" w:eastAsia="Times New Roman" w:hAnsi="Calibri" w:cs="Calibri"/>
                <w:color w:val="000000"/>
              </w:rPr>
              <w:t xml:space="preserve">For more information about treatment, including where to find it, see the Find Support section of this app or </w:t>
            </w:r>
            <w:del w:id="295" w:author="Aussie" w:date="2012-10-16T11:09:00Z">
              <w:r w:rsidR="0032237B">
                <w:fldChar w:fldCharType="begin"/>
              </w:r>
              <w:r w:rsidR="0032237B">
                <w:delInstrText xml:space="preserve"> HYPERLINK "http://ptsd.va.gov" </w:delInstrText>
              </w:r>
              <w:r w:rsidR="0032237B">
                <w:fldChar w:fldCharType="separate"/>
              </w:r>
              <w:r>
                <w:rPr>
                  <w:rStyle w:val="Hyperlink"/>
                  <w:rFonts w:ascii="Calibri" w:eastAsia="Times New Roman" w:hAnsi="Calibri" w:cs="Calibri"/>
                </w:rPr>
                <w:delText>The</w:delText>
              </w:r>
              <w:r w:rsidR="0032237B">
                <w:rPr>
                  <w:rStyle w:val="Hyperlink"/>
                  <w:rFonts w:ascii="Calibri" w:eastAsia="Times New Roman" w:hAnsi="Calibri" w:cs="Calibri"/>
                </w:rPr>
                <w:fldChar w:fldCharType="end"/>
              </w:r>
              <w:r>
                <w:rPr>
                  <w:rFonts w:ascii="Calibri" w:eastAsia="Times New Roman" w:hAnsi="Calibri" w:cs="Calibri"/>
                  <w:color w:val="000000"/>
                </w:rPr>
                <w:delText xml:space="preserve"> National Center for PTSD Website. </w:delText>
              </w:r>
            </w:del>
            <w:ins w:id="296" w:author="Aussie" w:date="2012-10-16T11:09:00Z">
              <w:r w:rsidR="00997A3A">
                <w:rPr>
                  <w:rFonts w:ascii="Calibri" w:eastAsia="Times New Roman" w:hAnsi="Calibri" w:cs="Calibri"/>
                </w:rPr>
                <w:t>t</w:t>
              </w:r>
              <w:r w:rsidR="00997A3A" w:rsidRPr="004C3B43">
                <w:t>he</w:t>
              </w:r>
              <w:r>
                <w:rPr>
                  <w:rFonts w:ascii="Calibri" w:eastAsia="Times New Roman" w:hAnsi="Calibri" w:cs="Calibri"/>
                  <w:color w:val="000000"/>
                </w:rPr>
                <w:t xml:space="preserve"> </w:t>
              </w:r>
              <w:r w:rsidR="001F56FE">
                <w:rPr>
                  <w:rFonts w:ascii="Calibri" w:eastAsia="Times New Roman" w:hAnsi="Calibri" w:cs="Calibri"/>
                  <w:color w:val="000000"/>
                </w:rPr>
                <w:t xml:space="preserve">Department of Veteran Affairs </w:t>
              </w:r>
              <w:r w:rsidR="00735CA1">
                <w:rPr>
                  <w:rFonts w:ascii="Calibri" w:eastAsia="Times New Roman" w:hAnsi="Calibri" w:cs="Calibri"/>
                  <w:color w:val="000000"/>
                </w:rPr>
                <w:t xml:space="preserve">At Ease </w:t>
              </w:r>
              <w:r w:rsidR="001F56FE">
                <w:rPr>
                  <w:rFonts w:ascii="Calibri" w:eastAsia="Times New Roman" w:hAnsi="Calibri" w:cs="Calibri"/>
                  <w:color w:val="000000"/>
                </w:rPr>
                <w:t>Website</w:t>
              </w:r>
              <w:r w:rsidR="00735CA1">
                <w:rPr>
                  <w:rFonts w:ascii="Calibri" w:eastAsia="Times New Roman" w:hAnsi="Calibri" w:cs="Calibri"/>
                  <w:color w:val="000000"/>
                </w:rPr>
                <w:t xml:space="preserve"> (see the Find Support Tab for links)</w:t>
              </w:r>
            </w:ins>
          </w:p>
        </w:tc>
      </w:tr>
      <w:tr w:rsidR="00A35C0E" w:rsidRPr="00125217" w14:paraId="6BED8CFD" w14:textId="77777777">
        <w:trPr>
          <w:trHeight w:val="2400"/>
        </w:trPr>
        <w:tc>
          <w:tcPr>
            <w:tcW w:w="0" w:type="auto"/>
            <w:noWrap/>
          </w:tcPr>
          <w:p w14:paraId="7A4367FD" w14:textId="77777777" w:rsidR="00A35C0E" w:rsidRDefault="00A35C0E" w:rsidP="00125217">
            <w:pPr>
              <w:rPr>
                <w:ins w:id="297" w:author="Aussie" w:date="2012-10-16T11:09:00Z"/>
                <w:rFonts w:ascii="Calibri" w:eastAsia="Times New Roman" w:hAnsi="Calibri" w:cs="Calibri"/>
                <w:color w:val="000000"/>
              </w:rPr>
            </w:pPr>
            <w:r w:rsidRPr="00125217">
              <w:rPr>
                <w:rFonts w:ascii="Calibri" w:eastAsia="Times New Roman" w:hAnsi="Calibri" w:cs="Calibri"/>
                <w:color w:val="000000"/>
              </w:rPr>
              <w:t>Do I have PTSD?</w:t>
            </w:r>
          </w:p>
          <w:p w14:paraId="06F94528" w14:textId="77777777" w:rsidR="006B3525" w:rsidRPr="00125217" w:rsidRDefault="00086AA0" w:rsidP="00125217">
            <w:pPr>
              <w:rPr>
                <w:rFonts w:ascii="Calibri" w:eastAsia="Times New Roman" w:hAnsi="Calibri" w:cs="Calibri"/>
                <w:color w:val="000000"/>
              </w:rPr>
            </w:pPr>
            <w:ins w:id="298" w:author="Aussie" w:date="2012-10-16T11:09:00Z">
              <w:r w:rsidRPr="004C3B43">
                <w:rPr>
                  <w:rFonts w:ascii="Calibri" w:eastAsia="Times New Roman" w:hAnsi="Calibri" w:cs="Calibri"/>
                  <w:noProof/>
                  <w:color w:val="000000"/>
                </w:rPr>
                <w:drawing>
                  <wp:inline distT="0" distB="0" distL="0" distR="0" wp14:anchorId="3F9262D8" wp14:editId="6DE6DA06">
                    <wp:extent cx="466725" cy="466725"/>
                    <wp:effectExtent l="0" t="0" r="0" b="9525"/>
                    <wp:docPr id="8" name="Picture 8"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23DEC6E8" w14:textId="4060B2C5" w:rsidR="00A35C0E" w:rsidRDefault="00A35C0E" w:rsidP="00125217">
            <w:pPr>
              <w:rPr>
                <w:rFonts w:ascii="Calibri" w:eastAsia="Times New Roman" w:hAnsi="Calibri" w:cs="Calibri"/>
                <w:color w:val="000000"/>
              </w:rPr>
            </w:pPr>
            <w:r w:rsidRPr="00125217">
              <w:rPr>
                <w:rFonts w:ascii="Calibri" w:eastAsia="Times New Roman" w:hAnsi="Calibri" w:cs="Calibri"/>
                <w:color w:val="000000"/>
              </w:rPr>
              <w:t xml:space="preserve">Only a trained mental health professional can determine if you have PTSD.  However, there are self-tests, including the one on this app, which can help you decide if your symptoms require a more thorough evaluation from a professional.  If you suspect that you have PTSD, talk with your doctor or schedule an </w:t>
            </w:r>
            <w:del w:id="299" w:author="Aussie" w:date="2012-10-16T11:09:00Z">
              <w:r w:rsidRPr="00125217">
                <w:rPr>
                  <w:rFonts w:ascii="Calibri" w:eastAsia="Times New Roman" w:hAnsi="Calibri" w:cs="Calibri"/>
                  <w:color w:val="000000"/>
                </w:rPr>
                <w:delText>evaluation</w:delText>
              </w:r>
            </w:del>
            <w:ins w:id="300" w:author="Aussie" w:date="2012-10-16T11:09:00Z">
              <w:r w:rsidR="00735CA1">
                <w:rPr>
                  <w:rFonts w:ascii="Calibri" w:eastAsia="Times New Roman" w:hAnsi="Calibri" w:cs="Calibri"/>
                  <w:color w:val="000000"/>
                </w:rPr>
                <w:t>appointment</w:t>
              </w:r>
            </w:ins>
            <w:r w:rsidR="00735CA1" w:rsidRPr="00125217">
              <w:rPr>
                <w:rFonts w:ascii="Calibri" w:eastAsia="Times New Roman" w:hAnsi="Calibri" w:cs="Calibri"/>
                <w:color w:val="000000"/>
              </w:rPr>
              <w:t xml:space="preserve"> </w:t>
            </w:r>
            <w:r w:rsidRPr="00125217">
              <w:rPr>
                <w:rFonts w:ascii="Calibri" w:eastAsia="Times New Roman" w:hAnsi="Calibri" w:cs="Calibri"/>
                <w:color w:val="000000"/>
              </w:rPr>
              <w:t xml:space="preserve">with a mental health professional.  </w:t>
            </w:r>
            <w:r>
              <w:rPr>
                <w:rFonts w:ascii="Calibri" w:eastAsia="Times New Roman" w:hAnsi="Calibri" w:cs="Calibri"/>
                <w:color w:val="000000"/>
              </w:rPr>
              <w:t>Also, it is important to remember that some people may develop other conditions, such as depression, after experiencing a trauma.</w:t>
            </w:r>
            <w:r w:rsidRPr="00125217">
              <w:rPr>
                <w:rFonts w:ascii="Calibri" w:eastAsia="Times New Roman" w:hAnsi="Calibri" w:cs="Calibri"/>
                <w:color w:val="000000"/>
              </w:rPr>
              <w:t xml:space="preserve"> </w:t>
            </w:r>
          </w:p>
          <w:p w14:paraId="34816EAD" w14:textId="77777777" w:rsidR="00A35C0E" w:rsidRDefault="00A35C0E" w:rsidP="00125217">
            <w:pPr>
              <w:rPr>
                <w:rFonts w:ascii="Calibri" w:eastAsia="Times New Roman" w:hAnsi="Calibri" w:cs="Calibri"/>
                <w:color w:val="000000"/>
              </w:rPr>
            </w:pPr>
          </w:p>
          <w:p w14:paraId="647FA5C2" w14:textId="0D8A3868" w:rsidR="00A35C0E" w:rsidRDefault="00A35C0E" w:rsidP="00125217">
            <w:pPr>
              <w:rPr>
                <w:rFonts w:ascii="Calibri" w:eastAsia="Times New Roman" w:hAnsi="Calibri" w:cs="Calibri"/>
                <w:color w:val="000000"/>
              </w:rPr>
            </w:pPr>
            <w:r w:rsidRPr="00125217">
              <w:rPr>
                <w:rFonts w:ascii="Calibri" w:eastAsia="Times New Roman" w:hAnsi="Calibri" w:cs="Calibri"/>
                <w:color w:val="000000"/>
              </w:rPr>
              <w:t xml:space="preserve">If your trauma was less than </w:t>
            </w:r>
            <w:del w:id="301" w:author="Aussie" w:date="2012-10-16T11:09:00Z">
              <w:r w:rsidRPr="00125217">
                <w:rPr>
                  <w:rFonts w:ascii="Calibri" w:eastAsia="Times New Roman" w:hAnsi="Calibri" w:cs="Calibri"/>
                  <w:color w:val="000000"/>
                </w:rPr>
                <w:delText>3 months</w:delText>
              </w:r>
            </w:del>
            <w:ins w:id="302" w:author="Aussie" w:date="2012-10-16T11:09:00Z">
              <w:r w:rsidR="009F1DDE">
                <w:rPr>
                  <w:rFonts w:ascii="Calibri" w:eastAsia="Times New Roman" w:hAnsi="Calibri" w:cs="Calibri"/>
                  <w:color w:val="000000"/>
                </w:rPr>
                <w:t>a fortnight</w:t>
              </w:r>
            </w:ins>
            <w:r w:rsidRPr="00125217">
              <w:rPr>
                <w:rFonts w:ascii="Calibri" w:eastAsia="Times New Roman" w:hAnsi="Calibri" w:cs="Calibri"/>
                <w:color w:val="000000"/>
              </w:rPr>
              <w:t xml:space="preserve"> ago and you are not in too much distress or having problems functioning</w:t>
            </w:r>
            <w:r>
              <w:rPr>
                <w:rFonts w:ascii="Calibri" w:eastAsia="Times New Roman" w:hAnsi="Calibri" w:cs="Calibri"/>
                <w:color w:val="000000"/>
              </w:rPr>
              <w:t xml:space="preserve"> with work, relationships or school</w:t>
            </w:r>
            <w:r w:rsidRPr="00125217">
              <w:rPr>
                <w:rFonts w:ascii="Calibri" w:eastAsia="Times New Roman" w:hAnsi="Calibri" w:cs="Calibri"/>
                <w:color w:val="000000"/>
              </w:rPr>
              <w:t xml:space="preserve">, then you may just want to watch and wait to see if your symptoms get better on their own.  Using the tools in this app can help. </w:t>
            </w:r>
            <w:del w:id="303" w:author="Aussie" w:date="2012-10-16T11:09:00Z">
              <w:r w:rsidRPr="00125217">
                <w:rPr>
                  <w:rFonts w:ascii="Calibri" w:eastAsia="Times New Roman" w:hAnsi="Calibri" w:cs="Calibri"/>
                  <w:color w:val="000000"/>
                </w:rPr>
                <w:delText xml:space="preserve"> If</w:delText>
              </w:r>
            </w:del>
            <w:ins w:id="304" w:author="Aussie" w:date="2012-10-16T11:09:00Z">
              <w:r w:rsidR="009F1DDE">
                <w:rPr>
                  <w:rFonts w:ascii="Calibri" w:eastAsia="Times New Roman" w:hAnsi="Calibri" w:cs="Calibri"/>
                  <w:color w:val="000000"/>
                </w:rPr>
                <w:t>However i</w:t>
              </w:r>
              <w:r w:rsidRPr="00125217">
                <w:rPr>
                  <w:rFonts w:ascii="Calibri" w:eastAsia="Times New Roman" w:hAnsi="Calibri" w:cs="Calibri"/>
                  <w:color w:val="000000"/>
                </w:rPr>
                <w:t>f</w:t>
              </w:r>
            </w:ins>
            <w:r w:rsidRPr="00125217">
              <w:rPr>
                <w:rFonts w:ascii="Calibri" w:eastAsia="Times New Roman" w:hAnsi="Calibri" w:cs="Calibri"/>
                <w:color w:val="000000"/>
              </w:rPr>
              <w:t xml:space="preserve"> your symptoms </w:t>
            </w:r>
            <w:ins w:id="305" w:author="Aussie" w:date="2012-10-16T11:09:00Z">
              <w:r w:rsidR="009F1DDE">
                <w:rPr>
                  <w:rFonts w:ascii="Calibri" w:eastAsia="Times New Roman" w:hAnsi="Calibri" w:cs="Calibri"/>
                  <w:color w:val="000000"/>
                </w:rPr>
                <w:t xml:space="preserve">are very distressing or if you </w:t>
              </w:r>
            </w:ins>
            <w:r w:rsidR="009F1DDE">
              <w:rPr>
                <w:rFonts w:ascii="Calibri" w:eastAsia="Times New Roman" w:hAnsi="Calibri" w:cs="Calibri"/>
                <w:color w:val="000000"/>
              </w:rPr>
              <w:t xml:space="preserve">do not </w:t>
            </w:r>
            <w:del w:id="306" w:author="Aussie" w:date="2012-10-16T11:09:00Z">
              <w:r w:rsidRPr="00125217">
                <w:rPr>
                  <w:rFonts w:ascii="Calibri" w:eastAsia="Times New Roman" w:hAnsi="Calibri" w:cs="Calibri"/>
                  <w:color w:val="000000"/>
                </w:rPr>
                <w:delText>get</w:delText>
              </w:r>
            </w:del>
            <w:ins w:id="307" w:author="Aussie" w:date="2012-10-16T11:09:00Z">
              <w:r w:rsidR="009F1DDE">
                <w:rPr>
                  <w:rFonts w:ascii="Calibri" w:eastAsia="Times New Roman" w:hAnsi="Calibri" w:cs="Calibri"/>
                  <w:color w:val="000000"/>
                </w:rPr>
                <w:t>seem to be getting</w:t>
              </w:r>
            </w:ins>
            <w:r w:rsidR="009F1DDE">
              <w:rPr>
                <w:rFonts w:ascii="Calibri" w:eastAsia="Times New Roman" w:hAnsi="Calibri" w:cs="Calibri"/>
                <w:color w:val="000000"/>
              </w:rPr>
              <w:t xml:space="preserve"> </w:t>
            </w:r>
            <w:r w:rsidRPr="00125217">
              <w:rPr>
                <w:rFonts w:ascii="Calibri" w:eastAsia="Times New Roman" w:hAnsi="Calibri" w:cs="Calibri"/>
                <w:color w:val="000000"/>
              </w:rPr>
              <w:t xml:space="preserve">better after </w:t>
            </w:r>
            <w:del w:id="308" w:author="Aussie" w:date="2012-10-16T11:09:00Z">
              <w:r w:rsidRPr="00125217">
                <w:rPr>
                  <w:rFonts w:ascii="Calibri" w:eastAsia="Times New Roman" w:hAnsi="Calibri" w:cs="Calibri"/>
                  <w:color w:val="000000"/>
                </w:rPr>
                <w:delText>3 months</w:delText>
              </w:r>
            </w:del>
            <w:ins w:id="309" w:author="Aussie" w:date="2012-10-16T11:09:00Z">
              <w:r w:rsidR="009F1DDE">
                <w:rPr>
                  <w:rFonts w:ascii="Calibri" w:eastAsia="Times New Roman" w:hAnsi="Calibri" w:cs="Calibri"/>
                  <w:color w:val="000000"/>
                </w:rPr>
                <w:t>a couple of weeks</w:t>
              </w:r>
            </w:ins>
            <w:r w:rsidRPr="00125217">
              <w:rPr>
                <w:rFonts w:ascii="Calibri" w:eastAsia="Times New Roman" w:hAnsi="Calibri" w:cs="Calibri"/>
                <w:color w:val="000000"/>
              </w:rPr>
              <w:t xml:space="preserve">, seek professional help.  </w:t>
            </w:r>
          </w:p>
          <w:p w14:paraId="1006E530" w14:textId="77777777" w:rsidR="00A35C0E" w:rsidRDefault="00A35C0E" w:rsidP="00125217">
            <w:pPr>
              <w:rPr>
                <w:rFonts w:ascii="Calibri" w:eastAsia="Times New Roman" w:hAnsi="Calibri" w:cs="Calibri"/>
                <w:color w:val="000000"/>
              </w:rPr>
            </w:pPr>
          </w:p>
          <w:p w14:paraId="73931084" w14:textId="77777777" w:rsidR="00A35C0E" w:rsidRPr="00125217" w:rsidRDefault="00A35C0E" w:rsidP="00125217">
            <w:pPr>
              <w:rPr>
                <w:rFonts w:ascii="Calibri" w:eastAsia="Times New Roman" w:hAnsi="Calibri" w:cs="Calibri"/>
                <w:color w:val="000000"/>
              </w:rPr>
            </w:pPr>
            <w:r>
              <w:rPr>
                <w:rFonts w:ascii="Calibri" w:eastAsia="Times New Roman" w:hAnsi="Calibri" w:cs="Calibri"/>
                <w:color w:val="000000"/>
              </w:rPr>
              <w:t>To take the self-assessment now, click on Assess at the bottom of the screen.</w:t>
            </w:r>
          </w:p>
        </w:tc>
      </w:tr>
      <w:tr w:rsidR="00A35C0E" w:rsidRPr="00125217" w14:paraId="22C8EA52" w14:textId="77777777">
        <w:trPr>
          <w:trHeight w:val="1800"/>
        </w:trPr>
        <w:tc>
          <w:tcPr>
            <w:tcW w:w="0" w:type="auto"/>
            <w:noWrap/>
          </w:tcPr>
          <w:p w14:paraId="1346BBA0" w14:textId="77777777" w:rsidR="00A35C0E" w:rsidRDefault="00A35C0E" w:rsidP="00125217">
            <w:pPr>
              <w:rPr>
                <w:ins w:id="310" w:author="Aussie" w:date="2012-10-16T11:09:00Z"/>
                <w:rFonts w:ascii="Calibri" w:eastAsia="Times New Roman" w:hAnsi="Calibri" w:cs="Calibri"/>
                <w:color w:val="000000"/>
              </w:rPr>
            </w:pPr>
            <w:r w:rsidRPr="00125217">
              <w:rPr>
                <w:rFonts w:ascii="Calibri" w:eastAsia="Times New Roman" w:hAnsi="Calibri" w:cs="Calibri"/>
                <w:color w:val="000000"/>
              </w:rPr>
              <w:t>I have PTSD…</w:t>
            </w:r>
          </w:p>
          <w:p w14:paraId="1B98AA64" w14:textId="77777777" w:rsidR="006B3525" w:rsidRPr="00125217" w:rsidRDefault="00086AA0" w:rsidP="00125217">
            <w:pPr>
              <w:rPr>
                <w:rFonts w:ascii="Calibri" w:eastAsia="Times New Roman" w:hAnsi="Calibri" w:cs="Calibri"/>
                <w:color w:val="000000"/>
              </w:rPr>
            </w:pPr>
            <w:ins w:id="311" w:author="Aussie" w:date="2012-10-16T11:09:00Z">
              <w:r w:rsidRPr="004C3B43">
                <w:rPr>
                  <w:rFonts w:ascii="Calibri" w:eastAsia="Times New Roman" w:hAnsi="Calibri" w:cs="Calibri"/>
                  <w:noProof/>
                  <w:color w:val="000000"/>
                </w:rPr>
                <w:drawing>
                  <wp:inline distT="0" distB="0" distL="0" distR="0" wp14:anchorId="18718268" wp14:editId="55A492C4">
                    <wp:extent cx="466725" cy="466725"/>
                    <wp:effectExtent l="0" t="0" r="0" b="9525"/>
                    <wp:docPr id="9" name="Picture 9"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4ACD79D2" w14:textId="77777777" w:rsidR="00A35C0E" w:rsidRDefault="00A35C0E" w:rsidP="00125217">
            <w:pPr>
              <w:rPr>
                <w:rFonts w:ascii="Calibri" w:eastAsia="Times New Roman" w:hAnsi="Calibri" w:cs="Calibri"/>
                <w:color w:val="000000"/>
              </w:rPr>
            </w:pPr>
            <w:r w:rsidRPr="00125217">
              <w:rPr>
                <w:rFonts w:ascii="Calibri" w:eastAsia="Times New Roman" w:hAnsi="Calibri" w:cs="Calibri"/>
                <w:color w:val="000000"/>
              </w:rPr>
              <w:t>If you’ve been diagnosed with PTSD, the tools on this app may help you better manage your symptoms.  However, this app is not intended or designed as a replacement for more traditional forms of psychological help.  If you are currently in treatment for PTSD, it’s important to talk with your provider about using this app</w:t>
            </w:r>
            <w:r>
              <w:rPr>
                <w:rFonts w:ascii="Calibri" w:eastAsia="Times New Roman" w:hAnsi="Calibri" w:cs="Calibri"/>
                <w:color w:val="000000"/>
              </w:rPr>
              <w:t xml:space="preserve">. </w:t>
            </w:r>
            <w:r w:rsidRPr="00125217">
              <w:rPr>
                <w:rFonts w:ascii="Calibri" w:eastAsia="Times New Roman" w:hAnsi="Calibri" w:cs="Calibri"/>
                <w:color w:val="000000"/>
              </w:rPr>
              <w:t xml:space="preserve">Individuals with PTSD often find that having multiple tools and sources of support is a great strategy for successfully dealing with PTSD symptoms. </w:t>
            </w:r>
            <w:ins w:id="312" w:author="Aussie" w:date="2012-10-16T11:09:00Z">
              <w:r w:rsidR="00735CA1">
                <w:rPr>
                  <w:rFonts w:ascii="Calibri" w:eastAsia="Times New Roman" w:hAnsi="Calibri" w:cs="Calibri"/>
                  <w:color w:val="000000"/>
                </w:rPr>
                <w:t xml:space="preserve"> Your health care provider can access handy guides to integrating this app into your treatment. See the find support tab for links to these resources at the Department of Veteran Affairs At Ease website.</w:t>
              </w:r>
            </w:ins>
          </w:p>
          <w:p w14:paraId="47C74FAB" w14:textId="77777777" w:rsidR="00A35C0E" w:rsidRDefault="00A35C0E" w:rsidP="00125217">
            <w:pPr>
              <w:rPr>
                <w:rFonts w:ascii="Calibri" w:eastAsia="Times New Roman" w:hAnsi="Calibri" w:cs="Calibri"/>
                <w:color w:val="000000"/>
              </w:rPr>
            </w:pPr>
          </w:p>
          <w:p w14:paraId="44483FEB" w14:textId="77777777" w:rsidR="00A35C0E" w:rsidRPr="00125217" w:rsidRDefault="00A35C0E" w:rsidP="00954547">
            <w:pPr>
              <w:rPr>
                <w:rFonts w:ascii="Calibri" w:eastAsia="Times New Roman" w:hAnsi="Calibri" w:cs="Calibri"/>
                <w:color w:val="000000"/>
              </w:rPr>
            </w:pPr>
            <w:r>
              <w:rPr>
                <w:rFonts w:ascii="Calibri" w:eastAsia="Times New Roman" w:hAnsi="Calibri" w:cs="Calibri"/>
                <w:color w:val="000000"/>
              </w:rPr>
              <w:t xml:space="preserve">Remember: effective treatment for PTSD is available! You don’t have to live with your </w:t>
            </w:r>
            <w:r>
              <w:rPr>
                <w:rFonts w:ascii="Calibri" w:eastAsia="Times New Roman" w:hAnsi="Calibri" w:cs="Calibri"/>
                <w:color w:val="000000"/>
              </w:rPr>
              <w:lastRenderedPageBreak/>
              <w:t>symptoms forever.</w:t>
            </w:r>
          </w:p>
        </w:tc>
      </w:tr>
    </w:tbl>
    <w:p w14:paraId="10D21E5D" w14:textId="77777777" w:rsidR="00125217" w:rsidRDefault="00125217" w:rsidP="00125217">
      <w:pPr>
        <w:rPr>
          <w:ins w:id="313" w:author="Aussie" w:date="2012-10-16T11:09:00Z"/>
        </w:rPr>
      </w:pPr>
    </w:p>
    <w:p w14:paraId="67E38FB4" w14:textId="77777777" w:rsidR="00735CA1" w:rsidRDefault="00735CA1" w:rsidP="00125217">
      <w:pPr>
        <w:rPr>
          <w:ins w:id="314" w:author="Aussie" w:date="2012-10-16T11:09:00Z"/>
        </w:rPr>
      </w:pPr>
    </w:p>
    <w:p w14:paraId="200CD5E4" w14:textId="77777777" w:rsidR="00735CA1" w:rsidRDefault="00735CA1" w:rsidP="00125217">
      <w:pPr>
        <w:rPr>
          <w:ins w:id="315" w:author="Aussie" w:date="2012-10-16T11:09:00Z"/>
        </w:rPr>
      </w:pPr>
    </w:p>
    <w:p w14:paraId="27765C14" w14:textId="77777777" w:rsidR="00735CA1" w:rsidRDefault="00735CA1" w:rsidP="00125217"/>
    <w:p w14:paraId="02B7335A" w14:textId="77777777" w:rsidR="001A3A6C" w:rsidRDefault="001A3A6C" w:rsidP="001A3A6C">
      <w:pPr>
        <w:pStyle w:val="Heading2"/>
      </w:pPr>
      <w:bookmarkStart w:id="316" w:name="_Toc196805503"/>
      <w:r>
        <w:t>Learn about Professional Care</w:t>
      </w:r>
      <w:bookmarkEnd w:id="316"/>
    </w:p>
    <w:tbl>
      <w:tblPr>
        <w:tblStyle w:val="TableGrid"/>
        <w:tblW w:w="0" w:type="auto"/>
        <w:tblLook w:val="0620" w:firstRow="1" w:lastRow="0" w:firstColumn="0" w:lastColumn="0" w:noHBand="1" w:noVBand="1"/>
        <w:tblPrChange w:id="317" w:author="Aussie" w:date="2012-10-16T11:09:00Z">
          <w:tblPr>
            <w:tblStyle w:val="TableGrid"/>
            <w:tblW w:w="0" w:type="auto"/>
            <w:tblLook w:val="0620" w:firstRow="1" w:lastRow="0" w:firstColumn="0" w:lastColumn="0" w:noHBand="1" w:noVBand="1"/>
          </w:tblPr>
        </w:tblPrChange>
      </w:tblPr>
      <w:tblGrid>
        <w:gridCol w:w="3110"/>
        <w:gridCol w:w="7906"/>
        <w:tblGridChange w:id="318">
          <w:tblGrid>
            <w:gridCol w:w="2909"/>
            <w:gridCol w:w="201"/>
            <w:gridCol w:w="7906"/>
          </w:tblGrid>
        </w:tblGridChange>
      </w:tblGrid>
      <w:tr w:rsidR="00CC4B5A" w:rsidRPr="005B77A2" w14:paraId="3D598413" w14:textId="77777777">
        <w:trPr>
          <w:trHeight w:val="300"/>
          <w:trPrChange w:id="319" w:author="Aussie" w:date="2012-10-16T11:09:00Z">
            <w:trPr>
              <w:trHeight w:val="300"/>
            </w:trPr>
          </w:trPrChange>
        </w:trPr>
        <w:tc>
          <w:tcPr>
            <w:tcW w:w="0" w:type="auto"/>
            <w:noWrap/>
            <w:tcPrChange w:id="320" w:author="Aussie" w:date="2012-10-16T11:09:00Z">
              <w:tcPr>
                <w:tcW w:w="0" w:type="auto"/>
                <w:noWrap/>
              </w:tcPr>
            </w:tcPrChange>
          </w:tcPr>
          <w:p w14:paraId="4939AD21" w14:textId="77777777" w:rsidR="00CC4B5A" w:rsidRPr="005B77A2" w:rsidRDefault="00CC4B5A" w:rsidP="00DA3938">
            <w:pPr>
              <w:rPr>
                <w:rFonts w:ascii="Calibri" w:eastAsia="Times New Roman" w:hAnsi="Calibri" w:cs="Calibri"/>
                <w:b/>
                <w:bCs/>
                <w:color w:val="000000"/>
              </w:rPr>
            </w:pPr>
            <w:r w:rsidRPr="005B77A2">
              <w:rPr>
                <w:rFonts w:ascii="Calibri" w:eastAsia="Times New Roman" w:hAnsi="Calibri" w:cs="Calibri"/>
                <w:b/>
                <w:bCs/>
                <w:color w:val="000000"/>
              </w:rPr>
              <w:t>Topic</w:t>
            </w:r>
          </w:p>
        </w:tc>
        <w:tc>
          <w:tcPr>
            <w:tcW w:w="0" w:type="auto"/>
            <w:tcPrChange w:id="321" w:author="Aussie" w:date="2012-10-16T11:09:00Z">
              <w:tcPr>
                <w:tcW w:w="0" w:type="auto"/>
                <w:gridSpan w:val="2"/>
              </w:tcPr>
            </w:tcPrChange>
          </w:tcPr>
          <w:p w14:paraId="44B3B5FD" w14:textId="77777777" w:rsidR="00CC4B5A" w:rsidRPr="005B77A2" w:rsidRDefault="00CC4B5A" w:rsidP="00DA3938">
            <w:pPr>
              <w:rPr>
                <w:rFonts w:ascii="Calibri" w:eastAsia="Times New Roman" w:hAnsi="Calibri" w:cs="Calibri"/>
                <w:b/>
                <w:bCs/>
                <w:color w:val="000000"/>
              </w:rPr>
            </w:pPr>
            <w:r w:rsidRPr="005B77A2">
              <w:rPr>
                <w:rFonts w:ascii="Calibri" w:eastAsia="Times New Roman" w:hAnsi="Calibri" w:cs="Calibri"/>
                <w:b/>
                <w:bCs/>
                <w:color w:val="000000"/>
              </w:rPr>
              <w:t>Description</w:t>
            </w:r>
          </w:p>
        </w:tc>
      </w:tr>
      <w:tr w:rsidR="00CC4B5A" w:rsidRPr="005B77A2" w14:paraId="3D233948" w14:textId="77777777">
        <w:trPr>
          <w:trHeight w:val="5100"/>
        </w:trPr>
        <w:tc>
          <w:tcPr>
            <w:tcW w:w="0" w:type="auto"/>
          </w:tcPr>
          <w:p w14:paraId="2E2CAC96" w14:textId="77777777" w:rsidR="00CC4B5A" w:rsidRDefault="00CC4B5A" w:rsidP="00DA3938">
            <w:pPr>
              <w:rPr>
                <w:ins w:id="322" w:author="Aussie" w:date="2012-10-16T11:09:00Z"/>
                <w:rFonts w:ascii="Calibri" w:eastAsia="Times New Roman" w:hAnsi="Calibri" w:cs="Calibri"/>
                <w:color w:val="000000"/>
              </w:rPr>
            </w:pPr>
            <w:r w:rsidRPr="005B77A2">
              <w:rPr>
                <w:rFonts w:ascii="Calibri" w:eastAsia="Times New Roman" w:hAnsi="Calibri" w:cs="Calibri"/>
                <w:color w:val="000000"/>
              </w:rPr>
              <w:t>Do I need professional help?</w:t>
            </w:r>
          </w:p>
          <w:p w14:paraId="02E5CE9D" w14:textId="77777777" w:rsidR="006B3525" w:rsidRDefault="00086AA0" w:rsidP="00DA3938">
            <w:pPr>
              <w:rPr>
                <w:ins w:id="323" w:author="Aussie" w:date="2012-10-16T11:09:00Z"/>
                <w:rFonts w:ascii="Calibri" w:eastAsia="Times New Roman" w:hAnsi="Calibri" w:cs="Calibri"/>
                <w:color w:val="000000"/>
              </w:rPr>
            </w:pPr>
            <w:ins w:id="324" w:author="Aussie" w:date="2012-10-16T11:09:00Z">
              <w:r w:rsidRPr="004C3B43">
                <w:rPr>
                  <w:rFonts w:ascii="Calibri" w:eastAsia="Times New Roman" w:hAnsi="Calibri" w:cs="Calibri"/>
                  <w:noProof/>
                  <w:color w:val="000000"/>
                </w:rPr>
                <w:drawing>
                  <wp:inline distT="0" distB="0" distL="0" distR="0" wp14:anchorId="7987AF31" wp14:editId="6558F6D7">
                    <wp:extent cx="466725" cy="466725"/>
                    <wp:effectExtent l="0" t="0" r="0" b="9525"/>
                    <wp:docPr id="10" name="Picture 10"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p w14:paraId="45340186" w14:textId="77777777" w:rsidR="00F93400" w:rsidRDefault="00F93400" w:rsidP="00DA3938">
            <w:pPr>
              <w:rPr>
                <w:ins w:id="325" w:author="Aussie" w:date="2012-10-16T11:09:00Z"/>
                <w:rFonts w:ascii="Calibri" w:eastAsia="Times New Roman" w:hAnsi="Calibri" w:cs="Calibri"/>
                <w:color w:val="000000"/>
              </w:rPr>
            </w:pPr>
          </w:p>
          <w:p w14:paraId="772B5D20" w14:textId="77777777" w:rsidR="00F93400" w:rsidRPr="005B77A2" w:rsidRDefault="00F93400" w:rsidP="00DA3938">
            <w:pPr>
              <w:rPr>
                <w:rFonts w:ascii="Calibri" w:eastAsia="Times New Roman" w:hAnsi="Calibri" w:cs="Calibri"/>
                <w:color w:val="000000"/>
              </w:rPr>
            </w:pPr>
          </w:p>
        </w:tc>
        <w:tc>
          <w:tcPr>
            <w:tcW w:w="0" w:type="auto"/>
          </w:tcPr>
          <w:p w14:paraId="55A09799" w14:textId="4B1D4EC1" w:rsidR="00070333" w:rsidRDefault="00CC4B5A" w:rsidP="00070333">
            <w:pPr>
              <w:rPr>
                <w:rFonts w:ascii="Calibri" w:eastAsia="Times New Roman" w:hAnsi="Calibri" w:cs="Calibri"/>
                <w:color w:val="000000"/>
              </w:rPr>
            </w:pPr>
            <w:r w:rsidRPr="005B77A2">
              <w:rPr>
                <w:rFonts w:ascii="Calibri" w:eastAsia="Times New Roman" w:hAnsi="Calibri" w:cs="Calibri"/>
                <w:color w:val="000000"/>
              </w:rPr>
              <w:t>Whether or not you need help can only be determined by you and a trained healthcare professional. However, you can go and take the self-assessment on this app to see if you are scoring in the high, medium, or low range of symptoms. You can also ask yourself these questions</w:t>
            </w:r>
            <w:r>
              <w:rPr>
                <w:rFonts w:ascii="Calibri" w:eastAsia="Times New Roman" w:hAnsi="Calibri" w:cs="Calibri"/>
                <w:color w:val="000000"/>
              </w:rPr>
              <w:t xml:space="preserve">. If </w:t>
            </w:r>
            <w:r w:rsidRPr="005B77A2">
              <w:rPr>
                <w:rFonts w:ascii="Calibri" w:eastAsia="Times New Roman" w:hAnsi="Calibri" w:cs="Calibri"/>
                <w:color w:val="000000"/>
              </w:rPr>
              <w:t xml:space="preserve">you answer yes to any of them, then you </w:t>
            </w:r>
            <w:r>
              <w:rPr>
                <w:rFonts w:ascii="Calibri" w:eastAsia="Times New Roman" w:hAnsi="Calibri" w:cs="Calibri"/>
                <w:color w:val="000000"/>
              </w:rPr>
              <w:t xml:space="preserve">might want to </w:t>
            </w:r>
            <w:r w:rsidRPr="005B77A2">
              <w:rPr>
                <w:rFonts w:ascii="Calibri" w:eastAsia="Times New Roman" w:hAnsi="Calibri" w:cs="Calibri"/>
                <w:color w:val="000000"/>
              </w:rPr>
              <w:t xml:space="preserve">seek </w:t>
            </w:r>
            <w:r>
              <w:rPr>
                <w:rFonts w:ascii="Calibri" w:eastAsia="Times New Roman" w:hAnsi="Calibri" w:cs="Calibri"/>
                <w:color w:val="000000"/>
              </w:rPr>
              <w:t>help</w:t>
            </w:r>
            <w:r w:rsidRPr="005B77A2">
              <w:rPr>
                <w:rFonts w:ascii="Calibri" w:eastAsia="Times New Roman" w:hAnsi="Calibri" w:cs="Calibri"/>
                <w:color w:val="000000"/>
              </w:rPr>
              <w:t>.</w:t>
            </w:r>
            <w:r w:rsidRPr="005B77A2">
              <w:rPr>
                <w:rFonts w:ascii="Calibri" w:eastAsia="Times New Roman" w:hAnsi="Calibri" w:cs="Calibri"/>
                <w:color w:val="000000"/>
              </w:rPr>
              <w:br/>
              <w:t xml:space="preserve">• Have you felt sad or depressed most of the time for longer than </w:t>
            </w:r>
            <w:r>
              <w:rPr>
                <w:rFonts w:ascii="Calibri" w:eastAsia="Times New Roman" w:hAnsi="Calibri" w:cs="Calibri"/>
                <w:color w:val="000000"/>
              </w:rPr>
              <w:t>two</w:t>
            </w:r>
            <w:r w:rsidRPr="005B77A2">
              <w:rPr>
                <w:rFonts w:ascii="Calibri" w:eastAsia="Times New Roman" w:hAnsi="Calibri" w:cs="Calibri"/>
                <w:color w:val="000000"/>
              </w:rPr>
              <w:t xml:space="preserve"> week</w:t>
            </w:r>
            <w:r>
              <w:rPr>
                <w:rFonts w:ascii="Calibri" w:eastAsia="Times New Roman" w:hAnsi="Calibri" w:cs="Calibri"/>
                <w:color w:val="000000"/>
              </w:rPr>
              <w:t>s</w:t>
            </w:r>
            <w:r w:rsidRPr="005B77A2">
              <w:rPr>
                <w:rFonts w:ascii="Calibri" w:eastAsia="Times New Roman" w:hAnsi="Calibri" w:cs="Calibri"/>
                <w:color w:val="000000"/>
              </w:rPr>
              <w:t>?</w:t>
            </w:r>
            <w:r w:rsidRPr="005B77A2">
              <w:rPr>
                <w:rFonts w:ascii="Calibri" w:eastAsia="Times New Roman" w:hAnsi="Calibri" w:cs="Calibri"/>
                <w:color w:val="000000"/>
              </w:rPr>
              <w:br/>
              <w:t>• Have you been feeling anxious or had distressing thoughts almost all the time?</w:t>
            </w:r>
            <w:r w:rsidRPr="005B77A2">
              <w:rPr>
                <w:rFonts w:ascii="Calibri" w:eastAsia="Times New Roman" w:hAnsi="Calibri" w:cs="Calibri"/>
                <w:color w:val="000000"/>
              </w:rPr>
              <w:br/>
              <w:t xml:space="preserve">• Have you had trouble working or meeting your daily responsibilities? </w:t>
            </w:r>
            <w:r w:rsidRPr="005B77A2">
              <w:rPr>
                <w:rFonts w:ascii="Calibri" w:eastAsia="Times New Roman" w:hAnsi="Calibri" w:cs="Calibri"/>
                <w:color w:val="000000"/>
              </w:rPr>
              <w:br/>
              <w:t>• Have you had problems in your relationships, or trouble taking care of your family?</w:t>
            </w:r>
            <w:r w:rsidRPr="005B77A2">
              <w:rPr>
                <w:rFonts w:ascii="Calibri" w:eastAsia="Times New Roman" w:hAnsi="Calibri" w:cs="Calibri"/>
                <w:color w:val="000000"/>
              </w:rPr>
              <w:br/>
              <w:t xml:space="preserve">• Have you increased your use of alcohol, </w:t>
            </w:r>
            <w:del w:id="326" w:author="Aussie" w:date="2012-10-16T11:09:00Z">
              <w:r w:rsidRPr="005B77A2">
                <w:rPr>
                  <w:rFonts w:ascii="Calibri" w:eastAsia="Times New Roman" w:hAnsi="Calibri" w:cs="Calibri"/>
                  <w:color w:val="000000"/>
                </w:rPr>
                <w:delText>street</w:delText>
              </w:r>
            </w:del>
            <w:ins w:id="327" w:author="Aussie" w:date="2012-10-16T11:09:00Z">
              <w:r w:rsidR="009F1DDE">
                <w:rPr>
                  <w:rFonts w:ascii="Calibri" w:eastAsia="Times New Roman" w:hAnsi="Calibri" w:cs="Calibri"/>
                  <w:color w:val="000000"/>
                </w:rPr>
                <w:t>illicit</w:t>
              </w:r>
            </w:ins>
            <w:r w:rsidR="009F1DDE">
              <w:rPr>
                <w:rFonts w:ascii="Calibri" w:eastAsia="Times New Roman" w:hAnsi="Calibri" w:cs="Calibri"/>
                <w:color w:val="000000"/>
              </w:rPr>
              <w:t xml:space="preserve"> </w:t>
            </w:r>
            <w:r w:rsidRPr="005B77A2">
              <w:rPr>
                <w:rFonts w:ascii="Calibri" w:eastAsia="Times New Roman" w:hAnsi="Calibri" w:cs="Calibri"/>
                <w:color w:val="000000"/>
              </w:rPr>
              <w:t>drugs, or prescription medications, or have you been using them to cope with your problems lately?</w:t>
            </w:r>
            <w:r w:rsidRPr="005B77A2">
              <w:rPr>
                <w:rFonts w:ascii="Calibri" w:eastAsia="Times New Roman" w:hAnsi="Calibri" w:cs="Calibri"/>
                <w:color w:val="000000"/>
              </w:rPr>
              <w:br/>
              <w:t>• Are you very angry most of the time?</w:t>
            </w:r>
            <w:r w:rsidRPr="005B77A2">
              <w:rPr>
                <w:rFonts w:ascii="Calibri" w:eastAsia="Times New Roman" w:hAnsi="Calibri" w:cs="Calibri"/>
                <w:color w:val="000000"/>
              </w:rPr>
              <w:br/>
              <w:t>• Do other people say they worry about you and think you should go talk to someone?</w:t>
            </w:r>
            <w:r w:rsidRPr="005B77A2">
              <w:rPr>
                <w:rFonts w:ascii="Calibri" w:eastAsia="Times New Roman" w:hAnsi="Calibri" w:cs="Calibri"/>
                <w:color w:val="000000"/>
              </w:rPr>
              <w:br/>
              <w:t>• Are you having trouble sleeping most of the time?</w:t>
            </w:r>
            <w:r w:rsidRPr="005B77A2">
              <w:rPr>
                <w:rFonts w:ascii="Calibri" w:eastAsia="Times New Roman" w:hAnsi="Calibri" w:cs="Calibri"/>
                <w:color w:val="000000"/>
              </w:rPr>
              <w:br/>
              <w:t xml:space="preserve">• Are you having trouble eating, or have you gained </w:t>
            </w:r>
            <w:ins w:id="328" w:author="Aussie" w:date="2012-10-16T11:09:00Z">
              <w:r w:rsidR="00735CA1">
                <w:rPr>
                  <w:rFonts w:ascii="Calibri" w:eastAsia="Times New Roman" w:hAnsi="Calibri" w:cs="Calibri"/>
                  <w:color w:val="000000"/>
                </w:rPr>
                <w:t xml:space="preserve">or </w:t>
              </w:r>
            </w:ins>
            <w:r w:rsidRPr="005B77A2">
              <w:rPr>
                <w:rFonts w:ascii="Calibri" w:eastAsia="Times New Roman" w:hAnsi="Calibri" w:cs="Calibri"/>
                <w:color w:val="000000"/>
              </w:rPr>
              <w:t>lost a lot of weight without trying?</w:t>
            </w:r>
            <w:r w:rsidRPr="005B77A2">
              <w:rPr>
                <w:rFonts w:ascii="Calibri" w:eastAsia="Times New Roman" w:hAnsi="Calibri" w:cs="Calibri"/>
                <w:color w:val="000000"/>
              </w:rPr>
              <w:br/>
              <w:t>• Have you had thoughts about suicide, hurting, or killing someone else?</w:t>
            </w:r>
            <w:r w:rsidRPr="005B77A2">
              <w:rPr>
                <w:rFonts w:ascii="Calibri" w:eastAsia="Times New Roman" w:hAnsi="Calibri" w:cs="Calibri"/>
                <w:color w:val="000000"/>
              </w:rPr>
              <w:br/>
              <w:t xml:space="preserve">If you said yes to this last one, please call </w:t>
            </w:r>
            <w:del w:id="329" w:author="Aussie" w:date="2012-10-16T11:09:00Z">
              <w:r w:rsidRPr="005B77A2">
                <w:rPr>
                  <w:rFonts w:ascii="Calibri" w:eastAsia="Times New Roman" w:hAnsi="Calibri" w:cs="Calibri"/>
                  <w:color w:val="000000"/>
                </w:rPr>
                <w:delText>911</w:delText>
              </w:r>
            </w:del>
            <w:ins w:id="330" w:author="Aussie" w:date="2012-10-16T11:09:00Z">
              <w:r w:rsidR="00304E04">
                <w:rPr>
                  <w:rFonts w:ascii="Calibri" w:eastAsia="Times New Roman" w:hAnsi="Calibri" w:cs="Calibri"/>
                  <w:color w:val="000000"/>
                </w:rPr>
                <w:t>000</w:t>
              </w:r>
            </w:ins>
            <w:r w:rsidR="00304E04"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or go immediately to the nearest hospital emergency room. </w:t>
            </w:r>
            <w:del w:id="331" w:author="Aussie" w:date="2012-10-16T11:09:00Z">
              <w:r w:rsidRPr="005B77A2">
                <w:rPr>
                  <w:rFonts w:ascii="Calibri" w:eastAsia="Times New Roman" w:hAnsi="Calibri" w:cs="Calibri"/>
                  <w:color w:val="000000"/>
                </w:rPr>
                <w:delText xml:space="preserve">You may also call </w:delText>
              </w:r>
              <w:r w:rsidR="00070333">
                <w:rPr>
                  <w:rFonts w:ascii="Calibri" w:eastAsia="Times New Roman" w:hAnsi="Calibri" w:cs="Calibri"/>
                  <w:color w:val="000000"/>
                </w:rPr>
                <w:delText>Veterans Crisis Line</w:delText>
              </w:r>
              <w:r w:rsidRPr="005B77A2">
                <w:rPr>
                  <w:rFonts w:ascii="Calibri" w:eastAsia="Times New Roman" w:hAnsi="Calibri" w:cs="Calibri"/>
                  <w:color w:val="000000"/>
                </w:rPr>
                <w:delText xml:space="preserve"> at 1-800-273-TALK (1-800-273-8255).</w:delText>
              </w:r>
              <w:r w:rsidR="00070333">
                <w:rPr>
                  <w:rFonts w:ascii="Calibri" w:eastAsia="Times New Roman" w:hAnsi="Calibri" w:cs="Calibri"/>
                  <w:color w:val="000000"/>
                </w:rPr>
                <w:delText xml:space="preserve"> This line is also for the general public. Veterans and service members press 1 when connected.</w:delText>
              </w:r>
            </w:del>
          </w:p>
          <w:p w14:paraId="0CE4B5E8" w14:textId="3E632C36" w:rsidR="00CC4B5A" w:rsidRPr="005B77A2" w:rsidRDefault="00CC4B5A" w:rsidP="009F1DDE">
            <w:pPr>
              <w:rPr>
                <w:rFonts w:ascii="Calibri" w:eastAsia="Times New Roman" w:hAnsi="Calibri" w:cs="Calibri"/>
                <w:color w:val="000000"/>
              </w:rPr>
            </w:pPr>
            <w:r w:rsidRPr="005B77A2">
              <w:rPr>
                <w:rFonts w:ascii="Calibri" w:eastAsia="Times New Roman" w:hAnsi="Calibri" w:cs="Calibri"/>
                <w:color w:val="000000"/>
              </w:rPr>
              <w:t xml:space="preserve">If you said yes to any of the others, you would likely benefit from talking with a </w:t>
            </w:r>
            <w:del w:id="332" w:author="Aussie" w:date="2012-10-16T11:09:00Z">
              <w:r w:rsidRPr="005B77A2">
                <w:rPr>
                  <w:rFonts w:ascii="Calibri" w:eastAsia="Times New Roman" w:hAnsi="Calibri" w:cs="Calibri"/>
                  <w:color w:val="000000"/>
                </w:rPr>
                <w:delText>professional helper.</w:delText>
              </w:r>
            </w:del>
            <w:ins w:id="333" w:author="Aussie" w:date="2012-10-16T11:09:00Z">
              <w:r w:rsidR="009F1DDE">
                <w:rPr>
                  <w:rFonts w:ascii="Calibri" w:eastAsia="Times New Roman" w:hAnsi="Calibri" w:cs="Calibri"/>
                  <w:color w:val="000000"/>
                </w:rPr>
                <w:t>health practitioner</w:t>
              </w:r>
              <w:r w:rsidRPr="005B77A2">
                <w:rPr>
                  <w:rFonts w:ascii="Calibri" w:eastAsia="Times New Roman" w:hAnsi="Calibri" w:cs="Calibri"/>
                  <w:color w:val="000000"/>
                </w:rPr>
                <w:t>.</w:t>
              </w:r>
            </w:ins>
            <w:r w:rsidRPr="005B77A2">
              <w:rPr>
                <w:rFonts w:ascii="Calibri" w:eastAsia="Times New Roman" w:hAnsi="Calibri" w:cs="Calibri"/>
                <w:color w:val="000000"/>
              </w:rPr>
              <w:t xml:space="preserve"> You don’t have to wait for an emergency to speak to someone.</w:t>
            </w:r>
            <w:ins w:id="334" w:author="Aussie" w:date="2012-10-16T11:09:00Z">
              <w:r w:rsidR="00735CA1" w:rsidRPr="005B77A2">
                <w:rPr>
                  <w:rFonts w:ascii="Calibri" w:eastAsia="Times New Roman" w:hAnsi="Calibri" w:cs="Calibri"/>
                  <w:color w:val="000000"/>
                </w:rPr>
                <w:t xml:space="preserve"> </w:t>
              </w:r>
              <w:r w:rsidR="009F1DDE">
                <w:rPr>
                  <w:rFonts w:ascii="Calibri" w:eastAsia="Times New Roman" w:hAnsi="Calibri" w:cs="Calibri"/>
                  <w:color w:val="000000"/>
                </w:rPr>
                <w:t>Book in to see your general practitioner or y</w:t>
              </w:r>
              <w:r w:rsidR="00735CA1" w:rsidRPr="005B77A2">
                <w:rPr>
                  <w:rFonts w:ascii="Calibri" w:eastAsia="Times New Roman" w:hAnsi="Calibri" w:cs="Calibri"/>
                  <w:color w:val="000000"/>
                </w:rPr>
                <w:t xml:space="preserve">ou </w:t>
              </w:r>
              <w:r w:rsidR="00735CA1">
                <w:rPr>
                  <w:rFonts w:ascii="Calibri" w:eastAsia="Times New Roman" w:hAnsi="Calibri" w:cs="Calibri"/>
                  <w:color w:val="000000"/>
                </w:rPr>
                <w:t>can</w:t>
              </w:r>
              <w:r w:rsidR="00735CA1" w:rsidRPr="005B77A2">
                <w:rPr>
                  <w:rFonts w:ascii="Calibri" w:eastAsia="Times New Roman" w:hAnsi="Calibri" w:cs="Calibri"/>
                  <w:color w:val="000000"/>
                </w:rPr>
                <w:t xml:space="preserve"> call </w:t>
              </w:r>
              <w:r w:rsidR="00735CA1">
                <w:rPr>
                  <w:rFonts w:ascii="Calibri" w:eastAsia="Times New Roman" w:hAnsi="Calibri" w:cs="Calibri"/>
                  <w:color w:val="000000"/>
                </w:rPr>
                <w:t xml:space="preserve">the Veterans and Veterans Families Counselling </w:t>
              </w:r>
              <w:r w:rsidR="00735CA1" w:rsidRPr="005B77A2">
                <w:rPr>
                  <w:rFonts w:ascii="Calibri" w:eastAsia="Times New Roman" w:hAnsi="Calibri" w:cs="Calibri"/>
                  <w:color w:val="000000"/>
                </w:rPr>
                <w:t>Service</w:t>
              </w:r>
              <w:r w:rsidR="00735CA1">
                <w:rPr>
                  <w:rFonts w:ascii="Calibri" w:eastAsia="Times New Roman" w:hAnsi="Calibri" w:cs="Calibri"/>
                  <w:color w:val="000000"/>
                </w:rPr>
                <w:t xml:space="preserve"> 24 hours a day on 1800-011-046.</w:t>
              </w:r>
            </w:ins>
          </w:p>
        </w:tc>
      </w:tr>
      <w:tr w:rsidR="00CC4B5A" w:rsidRPr="005B77A2" w14:paraId="0D9196BE" w14:textId="77777777">
        <w:trPr>
          <w:trHeight w:val="4500"/>
        </w:trPr>
        <w:tc>
          <w:tcPr>
            <w:tcW w:w="0" w:type="auto"/>
          </w:tcPr>
          <w:p w14:paraId="0B595B3F" w14:textId="77777777" w:rsidR="00CC4B5A" w:rsidRDefault="00CC4B5A" w:rsidP="00DA3938">
            <w:pPr>
              <w:rPr>
                <w:ins w:id="335" w:author="Aussie" w:date="2012-10-16T11:09:00Z"/>
                <w:rFonts w:ascii="Calibri" w:eastAsia="Times New Roman" w:hAnsi="Calibri" w:cs="Calibri"/>
                <w:color w:val="000000"/>
              </w:rPr>
            </w:pPr>
            <w:r w:rsidRPr="005B77A2">
              <w:rPr>
                <w:rFonts w:ascii="Calibri" w:eastAsia="Times New Roman" w:hAnsi="Calibri" w:cs="Calibri"/>
                <w:color w:val="000000"/>
              </w:rPr>
              <w:lastRenderedPageBreak/>
              <w:t>Why do people usually seek professional help?</w:t>
            </w:r>
          </w:p>
          <w:p w14:paraId="7E0E3C6D" w14:textId="77777777" w:rsidR="006B3525" w:rsidRPr="005B77A2" w:rsidRDefault="00086AA0" w:rsidP="00DA3938">
            <w:pPr>
              <w:rPr>
                <w:rFonts w:ascii="Calibri" w:eastAsia="Times New Roman" w:hAnsi="Calibri" w:cs="Calibri"/>
                <w:color w:val="000000"/>
              </w:rPr>
            </w:pPr>
            <w:ins w:id="336" w:author="Aussie" w:date="2012-10-16T11:09:00Z">
              <w:r w:rsidRPr="004C3B43">
                <w:rPr>
                  <w:rFonts w:ascii="Calibri" w:eastAsia="Times New Roman" w:hAnsi="Calibri" w:cs="Calibri"/>
                  <w:noProof/>
                  <w:color w:val="000000"/>
                </w:rPr>
                <w:drawing>
                  <wp:inline distT="0" distB="0" distL="0" distR="0" wp14:anchorId="209472A4" wp14:editId="79FEC5A8">
                    <wp:extent cx="466725" cy="466725"/>
                    <wp:effectExtent l="0" t="0" r="0" b="9525"/>
                    <wp:docPr id="11" name="Picture 11"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033118D0" w14:textId="455488D2" w:rsidR="00CC4B5A" w:rsidRPr="005B77A2" w:rsidRDefault="00CC4B5A" w:rsidP="001F6836">
            <w:pPr>
              <w:rPr>
                <w:rFonts w:ascii="Calibri" w:eastAsia="Times New Roman" w:hAnsi="Calibri" w:cs="Calibri"/>
                <w:color w:val="000000"/>
              </w:rPr>
            </w:pPr>
            <w:r w:rsidRPr="005B77A2">
              <w:rPr>
                <w:rFonts w:ascii="Calibri" w:eastAsia="Times New Roman" w:hAnsi="Calibri" w:cs="Calibri"/>
                <w:color w:val="000000"/>
              </w:rPr>
              <w:t xml:space="preserve">The first few weeks after a traumatic event can be hard. It is common to have trouble with life, avoid situations, feel very nervous, and have trouble sleeping. But if you don’t get better in the first </w:t>
            </w:r>
            <w:r>
              <w:rPr>
                <w:rFonts w:ascii="Calibri" w:eastAsia="Times New Roman" w:hAnsi="Calibri" w:cs="Calibri"/>
                <w:color w:val="000000"/>
              </w:rPr>
              <w:t>month</w:t>
            </w:r>
            <w:r w:rsidRPr="005B77A2">
              <w:rPr>
                <w:rFonts w:ascii="Calibri" w:eastAsia="Times New Roman" w:hAnsi="Calibri" w:cs="Calibri"/>
                <w:color w:val="000000"/>
              </w:rPr>
              <w:t xml:space="preserve">, then you should think about </w:t>
            </w:r>
            <w:del w:id="337" w:author="Aussie" w:date="2012-10-16T11:09:00Z">
              <w:r w:rsidRPr="005B77A2">
                <w:rPr>
                  <w:rFonts w:ascii="Calibri" w:eastAsia="Times New Roman" w:hAnsi="Calibri" w:cs="Calibri"/>
                  <w:color w:val="000000"/>
                </w:rPr>
                <w:delText>talking to a counselor.</w:delText>
              </w:r>
              <w:r w:rsidRPr="005B77A2">
                <w:rPr>
                  <w:rFonts w:ascii="Calibri" w:eastAsia="Times New Roman" w:hAnsi="Calibri" w:cs="Calibri"/>
                  <w:color w:val="000000"/>
                </w:rPr>
                <w:br/>
              </w:r>
            </w:del>
            <w:ins w:id="338" w:author="Aussie" w:date="2012-10-16T11:09:00Z">
              <w:r w:rsidR="001F6836">
                <w:rPr>
                  <w:rFonts w:ascii="Calibri" w:eastAsia="Times New Roman" w:hAnsi="Calibri" w:cs="Calibri"/>
                  <w:color w:val="000000"/>
                </w:rPr>
                <w:t>seeking help.  Your general practitioner is generally the best place to start.</w:t>
              </w:r>
            </w:ins>
            <w:r w:rsidRPr="005B77A2">
              <w:rPr>
                <w:rFonts w:ascii="Calibri" w:eastAsia="Times New Roman" w:hAnsi="Calibri" w:cs="Calibri"/>
                <w:color w:val="000000"/>
              </w:rPr>
              <w:br/>
              <w:t xml:space="preserve">People close to you mean well, but they may not be able to help you the way you need them to. Maybe you would like to talk with your friends and family, but you are away from them right now. Experiences like rape, assault, domestic violence, loss of a </w:t>
            </w:r>
            <w:del w:id="339" w:author="Aussie" w:date="2012-10-16T11:09:00Z">
              <w:r w:rsidRPr="005B77A2">
                <w:rPr>
                  <w:rFonts w:ascii="Calibri" w:eastAsia="Times New Roman" w:hAnsi="Calibri" w:cs="Calibri"/>
                  <w:color w:val="000000"/>
                </w:rPr>
                <w:delText>buddy</w:delText>
              </w:r>
            </w:del>
            <w:ins w:id="340" w:author="Aussie" w:date="2012-10-16T11:09:00Z">
              <w:r w:rsidR="00020139">
                <w:rPr>
                  <w:rFonts w:ascii="Calibri" w:eastAsia="Times New Roman" w:hAnsi="Calibri" w:cs="Calibri"/>
                  <w:color w:val="000000"/>
                </w:rPr>
                <w:t>friend</w:t>
              </w:r>
            </w:ins>
            <w:r w:rsidRPr="005B77A2">
              <w:rPr>
                <w:rFonts w:ascii="Calibri" w:eastAsia="Times New Roman" w:hAnsi="Calibri" w:cs="Calibri"/>
                <w:color w:val="000000"/>
              </w:rPr>
              <w:t xml:space="preserve">, or </w:t>
            </w:r>
            <w:del w:id="341" w:author="Aussie" w:date="2012-10-16T11:09:00Z">
              <w:r w:rsidRPr="005B77A2">
                <w:rPr>
                  <w:rFonts w:ascii="Calibri" w:eastAsia="Times New Roman" w:hAnsi="Calibri" w:cs="Calibri"/>
                  <w:color w:val="000000"/>
                </w:rPr>
                <w:delText>a friendly-fire related</w:delText>
              </w:r>
            </w:del>
            <w:ins w:id="342" w:author="Aussie" w:date="2012-10-16T11:09:00Z">
              <w:r w:rsidR="00735CA1">
                <w:rPr>
                  <w:rFonts w:ascii="Calibri" w:eastAsia="Times New Roman" w:hAnsi="Calibri" w:cs="Calibri"/>
                  <w:color w:val="000000"/>
                </w:rPr>
                <w:t>an operational</w:t>
              </w:r>
            </w:ins>
            <w:r w:rsidRPr="005B77A2">
              <w:rPr>
                <w:rFonts w:ascii="Calibri" w:eastAsia="Times New Roman" w:hAnsi="Calibri" w:cs="Calibri"/>
                <w:color w:val="000000"/>
              </w:rPr>
              <w:t xml:space="preserve"> incident may feel too private or sensitive. You may feel uneasy or unsafe to talk with someone you know.</w:t>
            </w:r>
            <w:ins w:id="343" w:author="Aussie" w:date="2012-10-16T11:09:00Z">
              <w:r w:rsidR="003B2693">
                <w:rPr>
                  <w:rFonts w:ascii="Calibri" w:eastAsia="Times New Roman" w:hAnsi="Calibri" w:cs="Calibri"/>
                  <w:color w:val="000000"/>
                </w:rPr>
                <w:t xml:space="preserve"> </w:t>
              </w:r>
            </w:ins>
            <w:r w:rsidRPr="005B77A2">
              <w:rPr>
                <w:rFonts w:ascii="Calibri" w:eastAsia="Times New Roman" w:hAnsi="Calibri" w:cs="Calibri"/>
                <w:color w:val="000000"/>
              </w:rPr>
              <w:br/>
            </w:r>
            <w:r w:rsidRPr="005B77A2">
              <w:rPr>
                <w:rFonts w:ascii="Calibri" w:eastAsia="Times New Roman" w:hAnsi="Calibri" w:cs="Calibri"/>
                <w:color w:val="000000"/>
              </w:rPr>
              <w:br/>
              <w:t xml:space="preserve">One of the most </w:t>
            </w:r>
            <w:r w:rsidR="00BF2868" w:rsidRPr="004C3B43">
              <w:rPr>
                <w:rFonts w:ascii="Calibri" w:hAnsi="Calibri"/>
                <w:color w:val="000000"/>
                <w:lang w:val="en-GB"/>
                <w:rPrChange w:id="344" w:author="Aussie" w:date="2012-10-16T11:09:00Z">
                  <w:rPr>
                    <w:rFonts w:ascii="Calibri" w:hAnsi="Calibri"/>
                    <w:color w:val="000000"/>
                  </w:rPr>
                </w:rPrChange>
              </w:rPr>
              <w:t>helpful</w:t>
            </w:r>
            <w:r w:rsidRPr="005B77A2">
              <w:rPr>
                <w:rFonts w:ascii="Calibri" w:eastAsia="Times New Roman" w:hAnsi="Calibri" w:cs="Calibri"/>
                <w:color w:val="000000"/>
              </w:rPr>
              <w:t xml:space="preserve"> ways to feel better and get back on track is to work with a </w:t>
            </w:r>
            <w:r>
              <w:rPr>
                <w:rFonts w:ascii="Calibri" w:eastAsia="Times New Roman" w:hAnsi="Calibri" w:cs="Calibri"/>
                <w:color w:val="000000"/>
              </w:rPr>
              <w:t xml:space="preserve">mental health </w:t>
            </w:r>
            <w:del w:id="345" w:author="Aussie" w:date="2012-10-16T11:09:00Z">
              <w:r>
                <w:rPr>
                  <w:rFonts w:ascii="Calibri" w:eastAsia="Times New Roman" w:hAnsi="Calibri" w:cs="Calibri"/>
                  <w:color w:val="000000"/>
                </w:rPr>
                <w:delText>provider</w:delText>
              </w:r>
            </w:del>
            <w:ins w:id="346" w:author="Aussie" w:date="2012-10-16T11:09:00Z">
              <w:r w:rsidR="001F6836">
                <w:rPr>
                  <w:rFonts w:ascii="Calibri" w:eastAsia="Times New Roman" w:hAnsi="Calibri" w:cs="Calibri"/>
                  <w:color w:val="000000"/>
                </w:rPr>
                <w:t>professional</w:t>
              </w:r>
            </w:ins>
            <w:r>
              <w:rPr>
                <w:rFonts w:ascii="Calibri" w:eastAsia="Times New Roman" w:hAnsi="Calibri" w:cs="Calibri"/>
                <w:color w:val="000000"/>
              </w:rPr>
              <w:t>. H</w:t>
            </w:r>
            <w:r w:rsidRPr="005B77A2">
              <w:rPr>
                <w:rFonts w:ascii="Calibri" w:eastAsia="Times New Roman" w:hAnsi="Calibri" w:cs="Calibri"/>
                <w:color w:val="000000"/>
              </w:rPr>
              <w:t xml:space="preserve">owever, many people don’t seek </w:t>
            </w:r>
            <w:del w:id="347" w:author="Aussie" w:date="2012-10-16T11:09:00Z">
              <w:r w:rsidRPr="005B77A2">
                <w:rPr>
                  <w:rFonts w:ascii="Calibri" w:eastAsia="Times New Roman" w:hAnsi="Calibri" w:cs="Calibri"/>
                  <w:color w:val="000000"/>
                </w:rPr>
                <w:delText>counseling</w:delText>
              </w:r>
            </w:del>
            <w:ins w:id="348"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even though they might benefit. Professionals who specialize in working with PTSD can help you learn to manage your feelings and thoughts. They can also help you feel </w:t>
            </w:r>
            <w:ins w:id="349" w:author="Aussie" w:date="2012-10-16T11:09:00Z">
              <w:r w:rsidR="00735CA1">
                <w:rPr>
                  <w:rFonts w:ascii="Calibri" w:eastAsia="Times New Roman" w:hAnsi="Calibri" w:cs="Calibri"/>
                  <w:color w:val="000000"/>
                </w:rPr>
                <w:t xml:space="preserve">more </w:t>
              </w:r>
            </w:ins>
            <w:r w:rsidRPr="005B77A2">
              <w:rPr>
                <w:rFonts w:ascii="Calibri" w:eastAsia="Times New Roman" w:hAnsi="Calibri" w:cs="Calibri"/>
                <w:color w:val="000000"/>
              </w:rPr>
              <w:t xml:space="preserve">relaxed about </w:t>
            </w:r>
            <w:del w:id="350" w:author="Aussie" w:date="2012-10-16T11:09:00Z">
              <w:r w:rsidRPr="005B77A2">
                <w:rPr>
                  <w:rFonts w:ascii="Calibri" w:eastAsia="Times New Roman" w:hAnsi="Calibri" w:cs="Calibri"/>
                  <w:color w:val="000000"/>
                </w:rPr>
                <w:delText>talking to</w:delText>
              </w:r>
            </w:del>
            <w:ins w:id="351" w:author="Aussie" w:date="2012-10-16T11:09:00Z">
              <w:r w:rsidR="00735CA1">
                <w:rPr>
                  <w:rFonts w:ascii="Calibri" w:eastAsia="Times New Roman" w:hAnsi="Calibri" w:cs="Calibri"/>
                  <w:color w:val="000000"/>
                </w:rPr>
                <w:t>connecting with</w:t>
              </w:r>
            </w:ins>
            <w:r w:rsidRPr="005B77A2">
              <w:rPr>
                <w:rFonts w:ascii="Calibri" w:eastAsia="Times New Roman" w:hAnsi="Calibri" w:cs="Calibri"/>
                <w:color w:val="000000"/>
              </w:rPr>
              <w:t xml:space="preserve"> people in your daily life, pursuing your goals, and focusing on your future. </w:t>
            </w:r>
            <w:r w:rsidRPr="005B77A2">
              <w:rPr>
                <w:rFonts w:ascii="Calibri" w:eastAsia="Times New Roman" w:hAnsi="Calibri" w:cs="Calibri"/>
                <w:color w:val="000000"/>
              </w:rPr>
              <w:br/>
            </w:r>
            <w:r w:rsidRPr="005B77A2">
              <w:rPr>
                <w:rFonts w:ascii="Calibri" w:eastAsia="Times New Roman" w:hAnsi="Calibri" w:cs="Calibri"/>
                <w:color w:val="000000"/>
              </w:rPr>
              <w:br/>
              <w:t xml:space="preserve">Keep in mind that seeking </w:t>
            </w:r>
            <w:del w:id="352" w:author="Aussie" w:date="2012-10-16T11:09:00Z">
              <w:r w:rsidRPr="005B77A2">
                <w:rPr>
                  <w:rFonts w:ascii="Calibri" w:eastAsia="Times New Roman" w:hAnsi="Calibri" w:cs="Calibri"/>
                  <w:color w:val="000000"/>
                </w:rPr>
                <w:delText>counseling</w:delText>
              </w:r>
            </w:del>
            <w:ins w:id="353" w:author="Aussie" w:date="2012-10-16T11:09:00Z">
              <w:r w:rsidR="00735CA1">
                <w:rPr>
                  <w:rFonts w:ascii="Calibri" w:eastAsia="Times New Roman" w:hAnsi="Calibri" w:cs="Calibri"/>
                  <w:color w:val="000000"/>
                </w:rPr>
                <w:t>help</w:t>
              </w:r>
            </w:ins>
            <w:r w:rsidRPr="005B77A2">
              <w:rPr>
                <w:rFonts w:ascii="Calibri" w:eastAsia="Times New Roman" w:hAnsi="Calibri" w:cs="Calibri"/>
                <w:color w:val="000000"/>
              </w:rPr>
              <w:t xml:space="preserve"> is a sign of strength, not weakness. Talking to a </w:t>
            </w:r>
            <w:del w:id="354" w:author="Aussie" w:date="2012-10-16T11:09:00Z">
              <w:r w:rsidRPr="005B77A2">
                <w:rPr>
                  <w:rFonts w:ascii="Calibri" w:eastAsia="Times New Roman" w:hAnsi="Calibri" w:cs="Calibri"/>
                  <w:color w:val="000000"/>
                </w:rPr>
                <w:delText>counselor</w:delText>
              </w:r>
            </w:del>
            <w:ins w:id="355"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can improve your ability to help yourself. </w:t>
            </w:r>
          </w:p>
        </w:tc>
      </w:tr>
      <w:tr w:rsidR="00CC4B5A" w:rsidRPr="005B77A2" w14:paraId="29E12FD0" w14:textId="77777777">
        <w:trPr>
          <w:trHeight w:val="5520"/>
        </w:trPr>
        <w:tc>
          <w:tcPr>
            <w:tcW w:w="0" w:type="auto"/>
          </w:tcPr>
          <w:p w14:paraId="2550ACD4" w14:textId="77777777" w:rsidR="00CC4B5A" w:rsidRDefault="00CC4B5A" w:rsidP="00DA3938">
            <w:pPr>
              <w:rPr>
                <w:ins w:id="356" w:author="Aussie" w:date="2012-10-16T11:09:00Z"/>
                <w:rFonts w:ascii="Calibri" w:eastAsia="Times New Roman" w:hAnsi="Calibri" w:cs="Calibri"/>
                <w:color w:val="000000"/>
              </w:rPr>
            </w:pPr>
            <w:r w:rsidRPr="005B77A2">
              <w:rPr>
                <w:rFonts w:ascii="Calibri" w:eastAsia="Times New Roman" w:hAnsi="Calibri" w:cs="Calibri"/>
                <w:color w:val="000000"/>
              </w:rPr>
              <w:t>Will it really work?</w:t>
            </w:r>
          </w:p>
          <w:p w14:paraId="2302F52B" w14:textId="77777777" w:rsidR="006B3525" w:rsidRPr="005B77A2" w:rsidRDefault="00086AA0" w:rsidP="00DA3938">
            <w:pPr>
              <w:rPr>
                <w:rFonts w:ascii="Calibri" w:eastAsia="Times New Roman" w:hAnsi="Calibri" w:cs="Calibri"/>
                <w:color w:val="000000"/>
              </w:rPr>
            </w:pPr>
            <w:ins w:id="357" w:author="Aussie" w:date="2012-10-16T11:09:00Z">
              <w:r w:rsidRPr="004C3B43">
                <w:rPr>
                  <w:rFonts w:ascii="Calibri" w:eastAsia="Times New Roman" w:hAnsi="Calibri" w:cs="Calibri"/>
                  <w:noProof/>
                  <w:color w:val="000000"/>
                </w:rPr>
                <w:drawing>
                  <wp:inline distT="0" distB="0" distL="0" distR="0" wp14:anchorId="6C6B2077" wp14:editId="64C96C37">
                    <wp:extent cx="466725" cy="466725"/>
                    <wp:effectExtent l="0" t="0" r="0" b="9525"/>
                    <wp:docPr id="12" name="Picture 12"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43843648" w14:textId="5711AE4A" w:rsidR="00CC4B5A"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Scientific evidence shows that many types of therapy and medications really </w:t>
            </w:r>
            <w:del w:id="358" w:author="Aussie" w:date="2012-10-16T11:09:00Z">
              <w:r w:rsidRPr="005B77A2">
                <w:rPr>
                  <w:rFonts w:ascii="Calibri" w:eastAsia="Times New Roman" w:hAnsi="Calibri" w:cs="Calibri"/>
                  <w:color w:val="000000"/>
                </w:rPr>
                <w:delText>do work</w:delText>
              </w:r>
            </w:del>
            <w:ins w:id="359" w:author="Aussie" w:date="2012-10-16T11:09:00Z">
              <w:r w:rsidR="00655C94">
                <w:rPr>
                  <w:rFonts w:ascii="Calibri" w:eastAsia="Times New Roman" w:hAnsi="Calibri" w:cs="Calibri"/>
                  <w:color w:val="000000"/>
                </w:rPr>
                <w:t>are effective</w:t>
              </w:r>
            </w:ins>
            <w:r w:rsidRPr="005B77A2">
              <w:rPr>
                <w:rFonts w:ascii="Calibri" w:eastAsia="Times New Roman" w:hAnsi="Calibri" w:cs="Calibri"/>
                <w:color w:val="000000"/>
              </w:rPr>
              <w:t>.</w:t>
            </w:r>
          </w:p>
          <w:p w14:paraId="422342D2" w14:textId="2D0B9E57" w:rsidR="00CC4B5A"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 </w:t>
            </w:r>
            <w:r w:rsidRPr="005B77A2">
              <w:rPr>
                <w:rFonts w:ascii="Calibri" w:eastAsia="Times New Roman" w:hAnsi="Calibri" w:cs="Calibri"/>
                <w:color w:val="000000"/>
              </w:rPr>
              <w:br/>
              <w:t xml:space="preserve">It may be hard to imagine now, but you can </w:t>
            </w:r>
            <w:del w:id="360" w:author="Aussie" w:date="2012-10-16T11:09:00Z">
              <w:r w:rsidRPr="005B77A2">
                <w:rPr>
                  <w:rFonts w:ascii="Calibri" w:eastAsia="Times New Roman" w:hAnsi="Calibri" w:cs="Calibri"/>
                  <w:color w:val="000000"/>
                </w:rPr>
                <w:delText>get past</w:delText>
              </w:r>
            </w:del>
            <w:ins w:id="361" w:author="Aussie" w:date="2012-10-16T11:09:00Z">
              <w:r w:rsidR="00735CA1">
                <w:rPr>
                  <w:rFonts w:ascii="Calibri" w:eastAsia="Times New Roman" w:hAnsi="Calibri" w:cs="Calibri"/>
                  <w:color w:val="000000"/>
                </w:rPr>
                <w:t>work through</w:t>
              </w:r>
            </w:ins>
            <w:r w:rsidRPr="005B77A2">
              <w:rPr>
                <w:rFonts w:ascii="Calibri" w:eastAsia="Times New Roman" w:hAnsi="Calibri" w:cs="Calibri"/>
                <w:color w:val="000000"/>
              </w:rPr>
              <w:t xml:space="preserve"> your stress.  </w:t>
            </w:r>
            <w:del w:id="362" w:author="Aussie" w:date="2012-10-16T11:09:00Z">
              <w:r w:rsidRPr="005B77A2">
                <w:rPr>
                  <w:rFonts w:ascii="Calibri" w:eastAsia="Times New Roman" w:hAnsi="Calibri" w:cs="Calibri"/>
                  <w:color w:val="000000"/>
                </w:rPr>
                <w:delText>Counseling</w:delText>
              </w:r>
            </w:del>
            <w:ins w:id="363"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may also help ease your transition back home</w:t>
            </w:r>
            <w:del w:id="364" w:author="Aussie" w:date="2012-10-16T11:09:00Z">
              <w:r w:rsidRPr="005B77A2">
                <w:rPr>
                  <w:rFonts w:ascii="Calibri" w:eastAsia="Times New Roman" w:hAnsi="Calibri" w:cs="Calibri"/>
                  <w:color w:val="000000"/>
                </w:rPr>
                <w:delText>.</w:delText>
              </w:r>
            </w:del>
            <w:ins w:id="365" w:author="Aussie" w:date="2012-10-16T11:09:00Z">
              <w:r w:rsidR="00735CA1">
                <w:rPr>
                  <w:rFonts w:ascii="Calibri" w:eastAsia="Times New Roman" w:hAnsi="Calibri" w:cs="Calibri"/>
                  <w:color w:val="000000"/>
                </w:rPr>
                <w:t xml:space="preserve"> or into civilian life</w:t>
              </w:r>
              <w:r w:rsidRPr="005B77A2">
                <w:rPr>
                  <w:rFonts w:ascii="Calibri" w:eastAsia="Times New Roman" w:hAnsi="Calibri" w:cs="Calibri"/>
                  <w:color w:val="000000"/>
                </w:rPr>
                <w:t>.</w:t>
              </w:r>
            </w:ins>
            <w:r w:rsidRPr="005B77A2">
              <w:rPr>
                <w:rFonts w:ascii="Calibri" w:eastAsia="Times New Roman" w:hAnsi="Calibri" w:cs="Calibri"/>
                <w:color w:val="000000"/>
              </w:rPr>
              <w:t xml:space="preserve"> Like many others that have received </w:t>
            </w:r>
            <w:del w:id="366" w:author="Aussie" w:date="2012-10-16T11:09:00Z">
              <w:r w:rsidRPr="005B77A2">
                <w:rPr>
                  <w:rFonts w:ascii="Calibri" w:eastAsia="Times New Roman" w:hAnsi="Calibri" w:cs="Calibri"/>
                  <w:color w:val="000000"/>
                </w:rPr>
                <w:delText>counseling</w:delText>
              </w:r>
            </w:del>
            <w:ins w:id="367"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there is a very good chance that you will thank yourself later for sitting through a few uncomfortable hours. </w:t>
            </w:r>
          </w:p>
          <w:p w14:paraId="5DC743E2" w14:textId="4F7FE645" w:rsidR="00CC4B5A" w:rsidRDefault="00CC4B5A" w:rsidP="00DA3938">
            <w:pPr>
              <w:rPr>
                <w:rFonts w:ascii="Calibri" w:eastAsia="Times New Roman" w:hAnsi="Calibri" w:cs="Calibri"/>
                <w:color w:val="000000"/>
              </w:rPr>
            </w:pPr>
            <w:r w:rsidRPr="005B77A2">
              <w:rPr>
                <w:rFonts w:ascii="Calibri" w:eastAsia="Times New Roman" w:hAnsi="Calibri" w:cs="Calibri"/>
                <w:color w:val="000000"/>
              </w:rPr>
              <w:br/>
            </w:r>
            <w:del w:id="368" w:author="Aussie" w:date="2012-10-16T11:09:00Z">
              <w:r w:rsidRPr="005B77A2">
                <w:rPr>
                  <w:rFonts w:ascii="Calibri" w:eastAsia="Times New Roman" w:hAnsi="Calibri" w:cs="Calibri"/>
                  <w:color w:val="000000"/>
                </w:rPr>
                <w:delText>If you are worried</w:delText>
              </w:r>
            </w:del>
            <w:ins w:id="369" w:author="Aussie" w:date="2012-10-16T11:09:00Z">
              <w:r w:rsidR="00735CA1">
                <w:rPr>
                  <w:rFonts w:ascii="Calibri" w:eastAsia="Times New Roman" w:hAnsi="Calibri" w:cs="Calibri"/>
                  <w:color w:val="000000"/>
                </w:rPr>
                <w:t>W</w:t>
              </w:r>
              <w:r w:rsidRPr="005B77A2">
                <w:rPr>
                  <w:rFonts w:ascii="Calibri" w:eastAsia="Times New Roman" w:hAnsi="Calibri" w:cs="Calibri"/>
                  <w:color w:val="000000"/>
                </w:rPr>
                <w:t>orried</w:t>
              </w:r>
            </w:ins>
            <w:r w:rsidRPr="005B77A2">
              <w:rPr>
                <w:rFonts w:ascii="Calibri" w:eastAsia="Times New Roman" w:hAnsi="Calibri" w:cs="Calibri"/>
                <w:color w:val="000000"/>
              </w:rPr>
              <w:t xml:space="preserve"> that</w:t>
            </w:r>
            <w:r w:rsidR="00997A3A">
              <w:rPr>
                <w:rFonts w:ascii="Calibri" w:eastAsia="Times New Roman" w:hAnsi="Calibri" w:cs="Calibri"/>
                <w:color w:val="000000"/>
              </w:rPr>
              <w:t xml:space="preserve"> </w:t>
            </w:r>
            <w:del w:id="370" w:author="Aussie" w:date="2012-10-16T11:09:00Z">
              <w:r w:rsidRPr="005B77A2">
                <w:rPr>
                  <w:rFonts w:ascii="Calibri" w:eastAsia="Times New Roman" w:hAnsi="Calibri" w:cs="Calibri"/>
                  <w:color w:val="000000"/>
                </w:rPr>
                <w:delText>counselors can’t</w:delText>
              </w:r>
            </w:del>
            <w:ins w:id="371" w:author="Aussie" w:date="2012-10-16T11:09:00Z">
              <w:r w:rsidR="00655C94">
                <w:rPr>
                  <w:rFonts w:ascii="Calibri" w:eastAsia="Times New Roman" w:hAnsi="Calibri" w:cs="Calibri"/>
                  <w:color w:val="000000"/>
                </w:rPr>
                <w:t>counsellor</w:t>
              </w:r>
              <w:r w:rsidRPr="005B77A2">
                <w:rPr>
                  <w:rFonts w:ascii="Calibri" w:eastAsia="Times New Roman" w:hAnsi="Calibri" w:cs="Calibri"/>
                  <w:color w:val="000000"/>
                </w:rPr>
                <w:t xml:space="preserve">s </w:t>
              </w:r>
              <w:r w:rsidR="009A4A0B">
                <w:rPr>
                  <w:rFonts w:ascii="Calibri" w:eastAsia="Times New Roman" w:hAnsi="Calibri" w:cs="Calibri"/>
                  <w:color w:val="000000"/>
                </w:rPr>
                <w:t>won’t be able to</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help you or won’t understand what you have been through</w:t>
            </w:r>
            <w:del w:id="372" w:author="Aussie" w:date="2012-10-16T11:09:00Z">
              <w:r w:rsidRPr="005B77A2">
                <w:rPr>
                  <w:rFonts w:ascii="Calibri" w:eastAsia="Times New Roman" w:hAnsi="Calibri" w:cs="Calibri"/>
                  <w:color w:val="000000"/>
                </w:rPr>
                <w:delText>, you</w:delText>
              </w:r>
            </w:del>
            <w:ins w:id="373" w:author="Aussie" w:date="2012-10-16T11:09:00Z">
              <w:r w:rsidR="00735CA1">
                <w:rPr>
                  <w:rFonts w:ascii="Calibri" w:eastAsia="Times New Roman" w:hAnsi="Calibri" w:cs="Calibri"/>
                  <w:color w:val="000000"/>
                </w:rPr>
                <w:t>?</w:t>
              </w:r>
              <w:r w:rsidRPr="005B77A2">
                <w:rPr>
                  <w:rFonts w:ascii="Calibri" w:eastAsia="Times New Roman" w:hAnsi="Calibri" w:cs="Calibri"/>
                  <w:color w:val="000000"/>
                </w:rPr>
                <w:t xml:space="preserve"> </w:t>
              </w:r>
              <w:r w:rsidR="00735CA1">
                <w:rPr>
                  <w:rFonts w:ascii="Calibri" w:eastAsia="Times New Roman" w:hAnsi="Calibri" w:cs="Calibri"/>
                  <w:color w:val="000000"/>
                </w:rPr>
                <w:t xml:space="preserve"> Y</w:t>
              </w:r>
              <w:r w:rsidRPr="005B77A2">
                <w:rPr>
                  <w:rFonts w:ascii="Calibri" w:eastAsia="Times New Roman" w:hAnsi="Calibri" w:cs="Calibri"/>
                  <w:color w:val="000000"/>
                </w:rPr>
                <w:t>ou</w:t>
              </w:r>
            </w:ins>
            <w:r w:rsidRPr="005B77A2">
              <w:rPr>
                <w:rFonts w:ascii="Calibri" w:eastAsia="Times New Roman" w:hAnsi="Calibri" w:cs="Calibri"/>
                <w:color w:val="000000"/>
              </w:rPr>
              <w:t xml:space="preserve"> may be surprised to find out that </w:t>
            </w:r>
            <w:del w:id="374" w:author="Aussie" w:date="2012-10-16T11:09:00Z">
              <w:r w:rsidRPr="005B77A2">
                <w:rPr>
                  <w:rFonts w:ascii="Calibri" w:eastAsia="Times New Roman" w:hAnsi="Calibri" w:cs="Calibri"/>
                  <w:color w:val="000000"/>
                </w:rPr>
                <w:delText>this may not be true. Counselors are well</w:delText>
              </w:r>
            </w:del>
            <w:ins w:id="375" w:author="Aussie" w:date="2012-10-16T11:09:00Z">
              <w:r w:rsidR="009A4A0B">
                <w:rPr>
                  <w:rFonts w:ascii="Calibri" w:eastAsia="Times New Roman" w:hAnsi="Calibri" w:cs="Calibri"/>
                  <w:color w:val="000000"/>
                </w:rPr>
                <w:t>they can help, and will work hard to understand you and your experiences</w:t>
              </w:r>
              <w:r w:rsidRPr="005B77A2">
                <w:rPr>
                  <w:rFonts w:ascii="Calibri" w:eastAsia="Times New Roman" w:hAnsi="Calibri" w:cs="Calibri"/>
                  <w:color w:val="000000"/>
                </w:rPr>
                <w:t xml:space="preserve">. </w:t>
              </w:r>
              <w:r w:rsidR="00655C94">
                <w:rPr>
                  <w:rFonts w:ascii="Calibri" w:eastAsia="Times New Roman" w:hAnsi="Calibri" w:cs="Calibri"/>
                  <w:color w:val="000000"/>
                </w:rPr>
                <w:t>Counsellor</w:t>
              </w:r>
              <w:r w:rsidRPr="005B77A2">
                <w:rPr>
                  <w:rFonts w:ascii="Calibri" w:eastAsia="Times New Roman" w:hAnsi="Calibri" w:cs="Calibri"/>
                  <w:color w:val="000000"/>
                </w:rPr>
                <w:t xml:space="preserve">s are </w:t>
              </w:r>
              <w:r w:rsidR="009A4A0B">
                <w:rPr>
                  <w:rFonts w:ascii="Calibri" w:eastAsia="Times New Roman" w:hAnsi="Calibri" w:cs="Calibri"/>
                  <w:color w:val="000000"/>
                </w:rPr>
                <w:t>highly</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trained professionals. Some of them </w:t>
            </w:r>
            <w:del w:id="376" w:author="Aussie" w:date="2012-10-16T11:09:00Z">
              <w:r w:rsidRPr="005B77A2">
                <w:rPr>
                  <w:rFonts w:ascii="Calibri" w:eastAsia="Times New Roman" w:hAnsi="Calibri" w:cs="Calibri"/>
                  <w:color w:val="000000"/>
                </w:rPr>
                <w:delText xml:space="preserve">even </w:delText>
              </w:r>
            </w:del>
            <w:r w:rsidRPr="005B77A2">
              <w:rPr>
                <w:rFonts w:ascii="Calibri" w:eastAsia="Times New Roman" w:hAnsi="Calibri" w:cs="Calibri"/>
                <w:color w:val="000000"/>
              </w:rPr>
              <w:t>specialize in working with military personnel and veterans</w:t>
            </w:r>
            <w:del w:id="377" w:author="Aussie" w:date="2012-10-16T11:09:00Z">
              <w:r w:rsidRPr="005B77A2">
                <w:rPr>
                  <w:rFonts w:ascii="Calibri" w:eastAsia="Times New Roman" w:hAnsi="Calibri" w:cs="Calibri"/>
                  <w:color w:val="000000"/>
                </w:rPr>
                <w:delText>, rape victims, or other special populations</w:delText>
              </w:r>
            </w:del>
            <w:r w:rsidRPr="005B77A2">
              <w:rPr>
                <w:rFonts w:ascii="Calibri" w:eastAsia="Times New Roman" w:hAnsi="Calibri" w:cs="Calibri"/>
                <w:color w:val="000000"/>
              </w:rPr>
              <w:t xml:space="preserve">. They cannot help or understand you if you don’t give them a chance. </w:t>
            </w:r>
          </w:p>
          <w:p w14:paraId="40842DE3" w14:textId="676D36C2" w:rsidR="00CC4B5A" w:rsidRPr="005B77A2" w:rsidRDefault="00CC4B5A" w:rsidP="006821AE">
            <w:pPr>
              <w:rPr>
                <w:rFonts w:ascii="Calibri" w:eastAsia="Times New Roman" w:hAnsi="Calibri" w:cs="Calibri"/>
                <w:color w:val="000000"/>
              </w:rPr>
            </w:pPr>
            <w:r w:rsidRPr="005B77A2">
              <w:rPr>
                <w:rFonts w:ascii="Calibri" w:eastAsia="Times New Roman" w:hAnsi="Calibri" w:cs="Calibri"/>
                <w:color w:val="000000"/>
              </w:rPr>
              <w:br/>
              <w:t xml:space="preserve">If you have a few sessions with a </w:t>
            </w:r>
            <w:del w:id="378" w:author="Aussie" w:date="2012-10-16T11:09:00Z">
              <w:r w:rsidRPr="005B77A2">
                <w:rPr>
                  <w:rFonts w:ascii="Calibri" w:eastAsia="Times New Roman" w:hAnsi="Calibri" w:cs="Calibri"/>
                  <w:color w:val="000000"/>
                </w:rPr>
                <w:delText>counselor</w:delText>
              </w:r>
            </w:del>
            <w:ins w:id="379"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and you don't think it's going well</w:t>
            </w:r>
            <w:r>
              <w:rPr>
                <w:rFonts w:ascii="Calibri" w:eastAsia="Times New Roman" w:hAnsi="Calibri" w:cs="Calibri"/>
                <w:color w:val="000000"/>
              </w:rPr>
              <w:t>, y</w:t>
            </w:r>
            <w:r w:rsidRPr="005B77A2">
              <w:rPr>
                <w:rFonts w:ascii="Calibri" w:eastAsia="Times New Roman" w:hAnsi="Calibri" w:cs="Calibri"/>
                <w:color w:val="000000"/>
              </w:rPr>
              <w:t xml:space="preserve">ou can talk to the </w:t>
            </w:r>
            <w:del w:id="380" w:author="Aussie" w:date="2012-10-16T11:09:00Z">
              <w:r w:rsidRPr="005B77A2">
                <w:rPr>
                  <w:rFonts w:ascii="Calibri" w:eastAsia="Times New Roman" w:hAnsi="Calibri" w:cs="Calibri"/>
                  <w:color w:val="000000"/>
                </w:rPr>
                <w:delText>counselor</w:delText>
              </w:r>
            </w:del>
            <w:ins w:id="381" w:author="Aussie" w:date="2012-10-16T11:09:00Z">
              <w:r w:rsidR="00655C94">
                <w:rPr>
                  <w:rFonts w:ascii="Calibri" w:eastAsia="Times New Roman" w:hAnsi="Calibri" w:cs="Calibri"/>
                  <w:color w:val="000000"/>
                </w:rPr>
                <w:t>counsellor</w:t>
              </w:r>
              <w:r w:rsidRPr="005B77A2">
                <w:rPr>
                  <w:rFonts w:ascii="Calibri" w:eastAsia="Times New Roman" w:hAnsi="Calibri" w:cs="Calibri"/>
                  <w:color w:val="000000"/>
                </w:rPr>
                <w:t xml:space="preserve"> </w:t>
              </w:r>
              <w:r w:rsidR="001F6836">
                <w:rPr>
                  <w:rFonts w:ascii="Calibri" w:eastAsia="Times New Roman" w:hAnsi="Calibri" w:cs="Calibri"/>
                  <w:color w:val="000000"/>
                </w:rPr>
                <w:t>or your GP</w:t>
              </w:r>
            </w:ins>
            <w:r w:rsidR="001F6836">
              <w:rPr>
                <w:rFonts w:ascii="Calibri" w:eastAsia="Times New Roman" w:hAnsi="Calibri" w:cs="Calibri"/>
                <w:color w:val="000000"/>
              </w:rPr>
              <w:t xml:space="preserve"> </w:t>
            </w:r>
            <w:r w:rsidRPr="005B77A2">
              <w:rPr>
                <w:rFonts w:ascii="Calibri" w:eastAsia="Times New Roman" w:hAnsi="Calibri" w:cs="Calibri"/>
                <w:color w:val="000000"/>
              </w:rPr>
              <w:t xml:space="preserve">about what you want changed or you can ask for a different </w:t>
            </w:r>
            <w:del w:id="382" w:author="Aussie" w:date="2012-10-16T11:09:00Z">
              <w:r w:rsidRPr="005B77A2">
                <w:rPr>
                  <w:rFonts w:ascii="Calibri" w:eastAsia="Times New Roman" w:hAnsi="Calibri" w:cs="Calibri"/>
                  <w:color w:val="000000"/>
                </w:rPr>
                <w:delText>counselor.  Counselors</w:delText>
              </w:r>
            </w:del>
            <w:ins w:id="383" w:author="Aussie" w:date="2012-10-16T11:09:00Z">
              <w:r w:rsidR="00655C94">
                <w:rPr>
                  <w:rFonts w:ascii="Calibri" w:eastAsia="Times New Roman" w:hAnsi="Calibri" w:cs="Calibri"/>
                  <w:color w:val="000000"/>
                </w:rPr>
                <w:t>counsellor</w:t>
              </w:r>
              <w:r w:rsidRPr="005B77A2">
                <w:rPr>
                  <w:rFonts w:ascii="Calibri" w:eastAsia="Times New Roman" w:hAnsi="Calibri" w:cs="Calibri"/>
                  <w:color w:val="000000"/>
                </w:rPr>
                <w:t xml:space="preserve">.  </w:t>
              </w:r>
              <w:r w:rsidR="00655C94">
                <w:rPr>
                  <w:rFonts w:ascii="Calibri" w:eastAsia="Times New Roman" w:hAnsi="Calibri" w:cs="Calibri"/>
                  <w:color w:val="000000"/>
                </w:rPr>
                <w:t>Counsellor</w:t>
              </w:r>
              <w:r w:rsidRPr="005B77A2">
                <w:rPr>
                  <w:rFonts w:ascii="Calibri" w:eastAsia="Times New Roman" w:hAnsi="Calibri" w:cs="Calibri"/>
                  <w:color w:val="000000"/>
                </w:rPr>
                <w:t>s</w:t>
              </w:r>
            </w:ins>
            <w:r w:rsidRPr="005B77A2">
              <w:rPr>
                <w:rFonts w:ascii="Calibri" w:eastAsia="Times New Roman" w:hAnsi="Calibri" w:cs="Calibri"/>
                <w:color w:val="000000"/>
              </w:rPr>
              <w:t xml:space="preserve"> are interested in your recovery and will help you get the </w:t>
            </w:r>
            <w:del w:id="384" w:author="Aussie" w:date="2012-10-16T11:09:00Z">
              <w:r w:rsidRPr="005B77A2">
                <w:rPr>
                  <w:rFonts w:ascii="Calibri" w:eastAsia="Times New Roman" w:hAnsi="Calibri" w:cs="Calibri"/>
                  <w:color w:val="000000"/>
                </w:rPr>
                <w:delText>person</w:delText>
              </w:r>
            </w:del>
            <w:ins w:id="385" w:author="Aussie" w:date="2012-10-16T11:09:00Z">
              <w:r w:rsidR="009A4A0B">
                <w:rPr>
                  <w:rFonts w:ascii="Calibri" w:eastAsia="Times New Roman" w:hAnsi="Calibri" w:cs="Calibri"/>
                  <w:color w:val="000000"/>
                </w:rPr>
                <w:t>care</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you need. </w:t>
            </w:r>
          </w:p>
        </w:tc>
      </w:tr>
      <w:tr w:rsidR="00CC4B5A" w:rsidRPr="005B77A2" w14:paraId="19C33F5E" w14:textId="77777777">
        <w:trPr>
          <w:trHeight w:val="3744"/>
        </w:trPr>
        <w:tc>
          <w:tcPr>
            <w:tcW w:w="0" w:type="auto"/>
          </w:tcPr>
          <w:p w14:paraId="3EF409F1" w14:textId="77777777" w:rsidR="00CC4B5A" w:rsidRDefault="00CC4B5A" w:rsidP="00CC4B5A">
            <w:pPr>
              <w:rPr>
                <w:ins w:id="386" w:author="Aussie" w:date="2012-10-16T11:09:00Z"/>
                <w:rFonts w:ascii="Calibri" w:eastAsia="Times New Roman" w:hAnsi="Calibri" w:cs="Calibri"/>
                <w:color w:val="000000"/>
              </w:rPr>
            </w:pPr>
            <w:r w:rsidRPr="00CC4B5A">
              <w:rPr>
                <w:rFonts w:ascii="Calibri" w:eastAsia="Times New Roman" w:hAnsi="Calibri" w:cs="Calibri"/>
                <w:color w:val="000000"/>
              </w:rPr>
              <w:lastRenderedPageBreak/>
              <w:t>PTSD treatments that work</w:t>
            </w:r>
          </w:p>
          <w:p w14:paraId="332E320D" w14:textId="77777777" w:rsidR="00485073" w:rsidRPr="00CC4B5A" w:rsidRDefault="00086AA0" w:rsidP="00CC4B5A">
            <w:pPr>
              <w:rPr>
                <w:rFonts w:ascii="Calibri" w:eastAsia="Times New Roman" w:hAnsi="Calibri" w:cs="Calibri"/>
                <w:color w:val="000000"/>
              </w:rPr>
            </w:pPr>
            <w:ins w:id="387" w:author="Aussie" w:date="2012-10-16T11:09:00Z">
              <w:r w:rsidRPr="004C3B43">
                <w:rPr>
                  <w:rFonts w:ascii="Calibri" w:eastAsia="Times New Roman" w:hAnsi="Calibri" w:cs="Calibri"/>
                  <w:noProof/>
                  <w:color w:val="000000"/>
                </w:rPr>
                <w:drawing>
                  <wp:inline distT="0" distB="0" distL="0" distR="0" wp14:anchorId="264E3EAB" wp14:editId="22C6E1D7">
                    <wp:extent cx="466725" cy="466725"/>
                    <wp:effectExtent l="0" t="0" r="0" b="9525"/>
                    <wp:docPr id="13" name="Picture 13"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0E42EBDA" w14:textId="77777777" w:rsidR="00CC4B5A" w:rsidRPr="00CC4B5A" w:rsidRDefault="00CC4B5A" w:rsidP="00DA3938">
            <w:r w:rsidRPr="00CC4B5A">
              <w:t>The good news is that there are several types of treatment that work for PTSD.</w:t>
            </w:r>
          </w:p>
          <w:p w14:paraId="385EB67B" w14:textId="77777777" w:rsidR="00CC4B5A" w:rsidRPr="00CC4B5A" w:rsidRDefault="00CC4B5A" w:rsidP="00DA3938"/>
          <w:p w14:paraId="248B4D93" w14:textId="52385440" w:rsidR="00CC4B5A" w:rsidRPr="00CC4B5A" w:rsidRDefault="00CC4B5A" w:rsidP="00DA3938">
            <w:r w:rsidRPr="00CC4B5A">
              <w:t>The best evidence supports</w:t>
            </w:r>
            <w:r w:rsidR="009A4A0B">
              <w:t xml:space="preserve"> </w:t>
            </w:r>
            <w:del w:id="388" w:author="Aussie" w:date="2012-10-16T11:09:00Z">
              <w:r w:rsidRPr="00CC4B5A">
                <w:delText>cognitive behavioral therapy (</w:delText>
              </w:r>
            </w:del>
            <w:ins w:id="389" w:author="Aussie" w:date="2012-10-16T11:09:00Z">
              <w:r w:rsidR="009A4A0B">
                <w:t>Trauma-</w:t>
              </w:r>
              <w:r w:rsidR="00997A3A">
                <w:t>Focused</w:t>
              </w:r>
              <w:r w:rsidRPr="00CC4B5A">
                <w:t xml:space="preserve"> </w:t>
              </w:r>
              <w:r w:rsidR="009A4A0B">
                <w:t>C</w:t>
              </w:r>
              <w:r w:rsidRPr="00CC4B5A">
                <w:t xml:space="preserve">ognitive </w:t>
              </w:r>
              <w:r w:rsidR="009A4A0B">
                <w:t>B</w:t>
              </w:r>
              <w:r w:rsidRPr="00CC4B5A">
                <w:t xml:space="preserve">ehavioral </w:t>
              </w:r>
              <w:r w:rsidR="009A4A0B">
                <w:t>T</w:t>
              </w:r>
              <w:r w:rsidRPr="00CC4B5A">
                <w:t>herapy (</w:t>
              </w:r>
              <w:r w:rsidR="009A4A0B">
                <w:t>TF-</w:t>
              </w:r>
            </w:ins>
            <w:r w:rsidRPr="00CC4B5A">
              <w:t>CBT)</w:t>
            </w:r>
            <w:r w:rsidR="001F6836">
              <w:t xml:space="preserve"> </w:t>
            </w:r>
            <w:r w:rsidRPr="00CC4B5A">
              <w:t xml:space="preserve">for PTSD. Two types of CBT that have the most research behind them are </w:t>
            </w:r>
            <w:ins w:id="390" w:author="Aussie" w:date="2012-10-16T11:09:00Z">
              <w:r w:rsidR="006B3525" w:rsidRPr="00CC4B5A">
                <w:t xml:space="preserve">Prolonged Exposure Therapy and </w:t>
              </w:r>
            </w:ins>
            <w:r w:rsidRPr="00CC4B5A">
              <w:t xml:space="preserve">Cognitive Processing </w:t>
            </w:r>
            <w:r w:rsidR="00A80695" w:rsidRPr="00CC4B5A">
              <w:t>Therapy</w:t>
            </w:r>
            <w:del w:id="391" w:author="Aussie" w:date="2012-10-16T11:09:00Z">
              <w:r w:rsidRPr="00CC4B5A">
                <w:delText xml:space="preserve"> and Prolonged Exposure Therapy</w:delText>
              </w:r>
            </w:del>
            <w:r w:rsidRPr="00CC4B5A">
              <w:t>.</w:t>
            </w:r>
          </w:p>
          <w:p w14:paraId="0F2BBF6C" w14:textId="77777777" w:rsidR="00CC4B5A" w:rsidRPr="00CC4B5A" w:rsidRDefault="00CC4B5A" w:rsidP="00DA3938"/>
          <w:p w14:paraId="1C5B3C7F" w14:textId="77777777" w:rsidR="00CC4B5A" w:rsidRPr="00CC4B5A" w:rsidRDefault="00CC4B5A" w:rsidP="00DA3938">
            <w:r w:rsidRPr="00CC4B5A">
              <w:t>Research also supports the use of Eye Movement Desensitization and Reprocessing, or EMDR, and finally, medications called Selective Serotonin Reuptake Inhibitors, or SSRIs.</w:t>
            </w:r>
          </w:p>
          <w:p w14:paraId="732C98B1" w14:textId="77777777" w:rsidR="00CC4B5A" w:rsidRPr="00CC4B5A" w:rsidRDefault="00CC4B5A" w:rsidP="00DA3938"/>
          <w:p w14:paraId="10EAC639" w14:textId="2FD853F2" w:rsidR="00CC4B5A" w:rsidRPr="00CC4B5A" w:rsidRDefault="00CC4B5A" w:rsidP="001F6836">
            <w:pPr>
              <w:rPr>
                <w:rFonts w:ascii="Calibri" w:eastAsia="Times New Roman" w:hAnsi="Calibri" w:cs="Calibri"/>
                <w:color w:val="000000"/>
              </w:rPr>
            </w:pPr>
            <w:r w:rsidRPr="00CC4B5A">
              <w:t xml:space="preserve">If you have PTSD, you can look for a </w:t>
            </w:r>
            <w:del w:id="392" w:author="Aussie" w:date="2012-10-16T11:09:00Z">
              <w:r w:rsidRPr="00CC4B5A">
                <w:delText xml:space="preserve">talk </w:delText>
              </w:r>
            </w:del>
            <w:r w:rsidRPr="00CC4B5A">
              <w:t xml:space="preserve">therapist who uses one of these approaches. </w:t>
            </w:r>
            <w:del w:id="393" w:author="Aussie" w:date="2012-10-16T11:09:00Z">
              <w:r w:rsidRPr="00CC4B5A">
                <w:delText>In</w:delText>
              </w:r>
            </w:del>
            <w:ins w:id="394" w:author="Aussie" w:date="2012-10-16T11:09:00Z">
              <w:r w:rsidR="006B3525">
                <w:t>Within</w:t>
              </w:r>
            </w:ins>
            <w:r w:rsidR="006B3525">
              <w:t xml:space="preserve"> </w:t>
            </w:r>
            <w:r w:rsidRPr="00CC4B5A">
              <w:t>the</w:t>
            </w:r>
            <w:r w:rsidR="00CD3C77">
              <w:t xml:space="preserve"> </w:t>
            </w:r>
            <w:del w:id="395" w:author="Aussie" w:date="2012-10-16T11:09:00Z">
              <w:r w:rsidRPr="00CC4B5A">
                <w:delText>VA, you should have no problem finding someone to provide one of the services listed above</w:delText>
              </w:r>
            </w:del>
            <w:ins w:id="396" w:author="Aussie" w:date="2012-10-16T11:09:00Z">
              <w:r w:rsidR="00CD3C77">
                <w:t>Defence or</w:t>
              </w:r>
              <w:r w:rsidRPr="00CC4B5A">
                <w:t xml:space="preserve"> </w:t>
              </w:r>
              <w:r w:rsidR="006B3525">
                <w:t>D</w:t>
              </w:r>
              <w:r w:rsidRPr="00CC4B5A">
                <w:t>VA</w:t>
              </w:r>
              <w:r w:rsidR="006B3525">
                <w:t xml:space="preserve"> health care system</w:t>
              </w:r>
              <w:r w:rsidR="00CD3C77">
                <w:t>s</w:t>
              </w:r>
              <w:r w:rsidRPr="00CC4B5A">
                <w:t xml:space="preserve">, </w:t>
              </w:r>
              <w:r w:rsidR="001F6836">
                <w:t>many practitioners are trained in providing evidence based treatments</w:t>
              </w:r>
            </w:ins>
            <w:r w:rsidRPr="00CC4B5A">
              <w:t>.</w:t>
            </w:r>
          </w:p>
        </w:tc>
      </w:tr>
      <w:tr w:rsidR="00CC4B5A" w:rsidRPr="005B77A2" w14:paraId="55AC8867" w14:textId="77777777">
        <w:trPr>
          <w:trHeight w:val="4200"/>
        </w:trPr>
        <w:tc>
          <w:tcPr>
            <w:tcW w:w="0" w:type="auto"/>
          </w:tcPr>
          <w:p w14:paraId="7262B7A3" w14:textId="77777777" w:rsidR="00CC4B5A" w:rsidRDefault="00CC4B5A" w:rsidP="00DA3938">
            <w:pPr>
              <w:rPr>
                <w:ins w:id="397" w:author="Aussie" w:date="2012-10-16T11:09:00Z"/>
                <w:rFonts w:ascii="Calibri" w:eastAsia="Times New Roman" w:hAnsi="Calibri" w:cs="Calibri"/>
                <w:color w:val="000000"/>
              </w:rPr>
            </w:pPr>
            <w:r w:rsidRPr="005B77A2">
              <w:rPr>
                <w:rFonts w:ascii="Calibri" w:eastAsia="Times New Roman" w:hAnsi="Calibri" w:cs="Calibri"/>
                <w:color w:val="000000"/>
              </w:rPr>
              <w:t>What about practical things like scheduling appointments, costs, and transportation?</w:t>
            </w:r>
          </w:p>
          <w:p w14:paraId="502BD4C9" w14:textId="77777777" w:rsidR="00485073" w:rsidRPr="005B77A2" w:rsidRDefault="00086AA0" w:rsidP="00DA3938">
            <w:pPr>
              <w:rPr>
                <w:rFonts w:ascii="Calibri" w:eastAsia="Times New Roman" w:hAnsi="Calibri" w:cs="Calibri"/>
                <w:color w:val="000000"/>
              </w:rPr>
            </w:pPr>
            <w:ins w:id="398" w:author="Aussie" w:date="2012-10-16T11:09:00Z">
              <w:r w:rsidRPr="004C3B43">
                <w:rPr>
                  <w:rFonts w:ascii="Calibri" w:eastAsia="Times New Roman" w:hAnsi="Calibri" w:cs="Calibri"/>
                  <w:noProof/>
                  <w:color w:val="000000"/>
                </w:rPr>
                <w:drawing>
                  <wp:inline distT="0" distB="0" distL="0" distR="0" wp14:anchorId="2654114C" wp14:editId="02286A01">
                    <wp:extent cx="466725" cy="466725"/>
                    <wp:effectExtent l="0" t="0" r="0" b="9525"/>
                    <wp:docPr id="14" name="Picture 14"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3C8F0480" w14:textId="2D201D2A" w:rsidR="00CC4B5A" w:rsidRPr="005B77A2" w:rsidRDefault="00CC4B5A" w:rsidP="006821AE">
            <w:pPr>
              <w:rPr>
                <w:rFonts w:ascii="Calibri" w:eastAsia="Times New Roman" w:hAnsi="Calibri" w:cs="Calibri"/>
                <w:color w:val="000000"/>
              </w:rPr>
            </w:pPr>
            <w:r w:rsidRPr="005B77A2">
              <w:rPr>
                <w:rFonts w:ascii="Calibri" w:eastAsia="Times New Roman" w:hAnsi="Calibri" w:cs="Calibri"/>
                <w:color w:val="000000"/>
              </w:rPr>
              <w:t xml:space="preserve">When considering professional </w:t>
            </w:r>
            <w:del w:id="399" w:author="Aussie" w:date="2012-10-16T11:09:00Z">
              <w:r w:rsidRPr="005B77A2">
                <w:rPr>
                  <w:rFonts w:ascii="Calibri" w:eastAsia="Times New Roman" w:hAnsi="Calibri" w:cs="Calibri"/>
                  <w:color w:val="000000"/>
                </w:rPr>
                <w:delText>counseling</w:delText>
              </w:r>
            </w:del>
            <w:ins w:id="400"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many people worry about practical things that may keep them from getting help. Concerns about how to find a </w:t>
            </w:r>
            <w:del w:id="401" w:author="Aussie" w:date="2012-10-16T11:09:00Z">
              <w:r w:rsidRPr="005B77A2">
                <w:rPr>
                  <w:rFonts w:ascii="Calibri" w:eastAsia="Times New Roman" w:hAnsi="Calibri" w:cs="Calibri"/>
                  <w:color w:val="000000"/>
                </w:rPr>
                <w:delText>counselor</w:delText>
              </w:r>
            </w:del>
            <w:ins w:id="402"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the cost of treatment, getting time off from work, and transportation to appointments are very common. Each is addressed briefly below.</w:t>
            </w:r>
            <w:r w:rsidRPr="005B77A2">
              <w:rPr>
                <w:rFonts w:ascii="Calibri" w:eastAsia="Times New Roman" w:hAnsi="Calibri" w:cs="Calibri"/>
                <w:color w:val="000000"/>
              </w:rPr>
              <w:br/>
              <w:t xml:space="preserve">Finding a </w:t>
            </w:r>
            <w:del w:id="403" w:author="Aussie" w:date="2012-10-16T11:09:00Z">
              <w:r w:rsidRPr="005B77A2">
                <w:rPr>
                  <w:rFonts w:ascii="Calibri" w:eastAsia="Times New Roman" w:hAnsi="Calibri" w:cs="Calibri"/>
                  <w:color w:val="000000"/>
                </w:rPr>
                <w:delText>counselor</w:delText>
              </w:r>
            </w:del>
            <w:ins w:id="404"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A good place to start your search for a </w:t>
            </w:r>
            <w:del w:id="405" w:author="Aussie" w:date="2012-10-16T11:09:00Z">
              <w:r w:rsidRPr="005B77A2">
                <w:rPr>
                  <w:rFonts w:ascii="Calibri" w:eastAsia="Times New Roman" w:hAnsi="Calibri" w:cs="Calibri"/>
                  <w:color w:val="000000"/>
                </w:rPr>
                <w:delText>counselor</w:delText>
              </w:r>
            </w:del>
            <w:ins w:id="406"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is to ask your doctor for a referral.  You can also </w:t>
            </w:r>
            <w:del w:id="407" w:author="Aussie" w:date="2012-10-16T11:09:00Z">
              <w:r w:rsidRPr="005B77A2">
                <w:rPr>
                  <w:rFonts w:ascii="Calibri" w:eastAsia="Times New Roman" w:hAnsi="Calibri" w:cs="Calibri"/>
                  <w:color w:val="000000"/>
                </w:rPr>
                <w:delText xml:space="preserve">call you insurance company and </w:delText>
              </w:r>
            </w:del>
            <w:r w:rsidR="00655C94">
              <w:rPr>
                <w:rFonts w:ascii="Calibri" w:eastAsia="Times New Roman" w:hAnsi="Calibri" w:cs="Calibri"/>
                <w:color w:val="000000"/>
              </w:rPr>
              <w:t xml:space="preserve">ask </w:t>
            </w:r>
            <w:ins w:id="408" w:author="Aussie" w:date="2012-10-16T11:09:00Z">
              <w:r w:rsidR="00655C94">
                <w:rPr>
                  <w:rFonts w:ascii="Calibri" w:eastAsia="Times New Roman" w:hAnsi="Calibri" w:cs="Calibri"/>
                  <w:color w:val="000000"/>
                </w:rPr>
                <w:t xml:space="preserve">other health care professionals </w:t>
              </w:r>
            </w:ins>
            <w:r w:rsidR="00655C94">
              <w:rPr>
                <w:rFonts w:ascii="Calibri" w:eastAsia="Times New Roman" w:hAnsi="Calibri" w:cs="Calibri"/>
                <w:color w:val="000000"/>
              </w:rPr>
              <w:t>for suggestions</w:t>
            </w:r>
            <w:r w:rsidRPr="005B77A2">
              <w:rPr>
                <w:rFonts w:ascii="Calibri" w:eastAsia="Times New Roman" w:hAnsi="Calibri" w:cs="Calibri"/>
                <w:color w:val="000000"/>
              </w:rPr>
              <w:t xml:space="preserve">. If you are a veteran, you can also call </w:t>
            </w:r>
            <w:del w:id="409" w:author="Aussie" w:date="2012-10-16T11:09:00Z">
              <w:r w:rsidRPr="005B77A2">
                <w:rPr>
                  <w:rFonts w:ascii="Calibri" w:eastAsia="Times New Roman" w:hAnsi="Calibri" w:cs="Calibri"/>
                  <w:color w:val="000000"/>
                </w:rPr>
                <w:delText xml:space="preserve">your </w:delText>
              </w:r>
            </w:del>
            <w:ins w:id="410" w:author="Aussie" w:date="2012-10-16T11:09:00Z">
              <w:r w:rsidR="00655C94">
                <w:rPr>
                  <w:rFonts w:ascii="Calibri" w:eastAsia="Times New Roman" w:hAnsi="Calibri" w:cs="Calibri"/>
                  <w:color w:val="000000"/>
                </w:rPr>
                <w:t>the Veterans and Veterans Families Counselling Service</w:t>
              </w:r>
              <w:r w:rsidRPr="005B77A2">
                <w:rPr>
                  <w:rFonts w:ascii="Calibri" w:eastAsia="Times New Roman" w:hAnsi="Calibri" w:cs="Calibri"/>
                  <w:color w:val="000000"/>
                </w:rPr>
                <w:t xml:space="preserve"> </w:t>
              </w:r>
              <w:r w:rsidR="00655C94">
                <w:rPr>
                  <w:rFonts w:ascii="Calibri" w:eastAsia="Times New Roman" w:hAnsi="Calibri" w:cs="Calibri"/>
                  <w:color w:val="000000"/>
                </w:rPr>
                <w:t xml:space="preserve">to find a </w:t>
              </w:r>
            </w:ins>
            <w:r w:rsidR="00655C94">
              <w:rPr>
                <w:rFonts w:ascii="Calibri" w:eastAsia="Times New Roman" w:hAnsi="Calibri" w:cs="Calibri"/>
                <w:color w:val="000000"/>
              </w:rPr>
              <w:t xml:space="preserve">local </w:t>
            </w:r>
            <w:del w:id="411" w:author="Aussie" w:date="2012-10-16T11:09:00Z">
              <w:r w:rsidRPr="005B77A2">
                <w:rPr>
                  <w:rFonts w:ascii="Calibri" w:eastAsia="Times New Roman" w:hAnsi="Calibri" w:cs="Calibri"/>
                  <w:color w:val="000000"/>
                </w:rPr>
                <w:delText>VA hospital or medical facility and ask for recommendations.</w:delText>
              </w:r>
            </w:del>
            <w:ins w:id="412" w:author="Aussie" w:date="2012-10-16T11:09:00Z">
              <w:r w:rsidR="00655C94">
                <w:rPr>
                  <w:rFonts w:ascii="Calibri" w:eastAsia="Times New Roman" w:hAnsi="Calibri" w:cs="Calibri"/>
                  <w:color w:val="000000"/>
                </w:rPr>
                <w:t>provider with experience working with veterans</w:t>
              </w:r>
              <w:r w:rsidRPr="005B77A2">
                <w:rPr>
                  <w:rFonts w:ascii="Calibri" w:eastAsia="Times New Roman" w:hAnsi="Calibri" w:cs="Calibri"/>
                  <w:color w:val="000000"/>
                </w:rPr>
                <w:t>.</w:t>
              </w:r>
            </w:ins>
            <w:r w:rsidRPr="005B77A2">
              <w:rPr>
                <w:rFonts w:ascii="Calibri" w:eastAsia="Times New Roman" w:hAnsi="Calibri" w:cs="Calibri"/>
                <w:color w:val="000000"/>
              </w:rPr>
              <w:t xml:space="preserve"> The number is </w:t>
            </w:r>
            <w:del w:id="413" w:author="Aussie" w:date="2012-10-16T11:09:00Z">
              <w:r w:rsidRPr="005B77A2">
                <w:rPr>
                  <w:rFonts w:ascii="Calibri" w:eastAsia="Times New Roman" w:hAnsi="Calibri" w:cs="Calibri"/>
                  <w:color w:val="000000"/>
                </w:rPr>
                <w:delText>877-222-8387.</w:delText>
              </w:r>
            </w:del>
            <w:ins w:id="414" w:author="Aussie" w:date="2012-10-16T11:09:00Z">
              <w:r w:rsidR="00655C94">
                <w:rPr>
                  <w:rFonts w:ascii="Calibri" w:eastAsia="Times New Roman" w:hAnsi="Calibri" w:cs="Calibri"/>
                  <w:color w:val="000000"/>
                </w:rPr>
                <w:t>1800-011-046</w:t>
              </w:r>
              <w:r w:rsidR="009A4A0B">
                <w:rPr>
                  <w:rFonts w:ascii="Calibri" w:eastAsia="Times New Roman" w:hAnsi="Calibri" w:cs="Calibri"/>
                  <w:color w:val="000000"/>
                </w:rPr>
                <w:t>, and is available 24 hours a day</w:t>
              </w:r>
              <w:r w:rsidRPr="005B77A2">
                <w:rPr>
                  <w:rFonts w:ascii="Calibri" w:eastAsia="Times New Roman" w:hAnsi="Calibri" w:cs="Calibri"/>
                  <w:color w:val="000000"/>
                </w:rPr>
                <w:t>.</w:t>
              </w:r>
            </w:ins>
            <w:r w:rsidRPr="005B77A2">
              <w:rPr>
                <w:rFonts w:ascii="Calibri" w:eastAsia="Times New Roman" w:hAnsi="Calibri" w:cs="Calibri"/>
                <w:color w:val="000000"/>
              </w:rPr>
              <w:t xml:space="preserve"> You can also check out the </w:t>
            </w:r>
            <w:del w:id="415" w:author="Aussie" w:date="2012-10-16T11:09:00Z">
              <w:r w:rsidRPr="005B77A2">
                <w:rPr>
                  <w:rFonts w:ascii="Calibri" w:eastAsia="Times New Roman" w:hAnsi="Calibri" w:cs="Calibri"/>
                  <w:color w:val="000000"/>
                </w:rPr>
                <w:delText xml:space="preserve">Locate Professional Care Near Me, under the </w:delText>
              </w:r>
            </w:del>
            <w:r w:rsidRPr="005B77A2">
              <w:rPr>
                <w:rFonts w:ascii="Calibri" w:eastAsia="Times New Roman" w:hAnsi="Calibri" w:cs="Calibri"/>
                <w:color w:val="000000"/>
              </w:rPr>
              <w:t xml:space="preserve">Find Support tab to find web links to resources for </w:t>
            </w:r>
            <w:del w:id="416" w:author="Aussie" w:date="2012-10-16T11:09:00Z">
              <w:r w:rsidRPr="005B77A2">
                <w:rPr>
                  <w:rFonts w:ascii="Calibri" w:eastAsia="Times New Roman" w:hAnsi="Calibri" w:cs="Calibri"/>
                  <w:color w:val="000000"/>
                </w:rPr>
                <w:delText>counseling</w:delText>
              </w:r>
            </w:del>
            <w:ins w:id="417"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and support.</w:t>
            </w:r>
            <w:r w:rsidRPr="005B77A2">
              <w:rPr>
                <w:rFonts w:ascii="Calibri" w:eastAsia="Times New Roman" w:hAnsi="Calibri" w:cs="Calibri"/>
                <w:color w:val="000000"/>
              </w:rPr>
              <w:br/>
              <w:t xml:space="preserve">Cost: </w:t>
            </w:r>
            <w:del w:id="418" w:author="Aussie" w:date="2012-10-16T11:09:00Z">
              <w:r w:rsidRPr="005B77A2">
                <w:rPr>
                  <w:rFonts w:ascii="Calibri" w:eastAsia="Times New Roman" w:hAnsi="Calibri" w:cs="Calibri"/>
                  <w:color w:val="000000"/>
                </w:rPr>
                <w:delText>Try</w:delText>
              </w:r>
            </w:del>
            <w:ins w:id="419" w:author="Aussie" w:date="2012-10-16T11:09:00Z">
              <w:r w:rsidR="00655C94">
                <w:rPr>
                  <w:rFonts w:ascii="Calibri" w:eastAsia="Times New Roman" w:hAnsi="Calibri" w:cs="Calibri"/>
                  <w:color w:val="000000"/>
                </w:rPr>
                <w:t>There may or may</w:t>
              </w:r>
            </w:ins>
            <w:r w:rsidR="00655C94">
              <w:rPr>
                <w:rFonts w:ascii="Calibri" w:eastAsia="Times New Roman" w:hAnsi="Calibri" w:cs="Calibri"/>
                <w:color w:val="000000"/>
              </w:rPr>
              <w:t xml:space="preserve"> not </w:t>
            </w:r>
            <w:del w:id="420" w:author="Aussie" w:date="2012-10-16T11:09:00Z">
              <w:r w:rsidRPr="005B77A2">
                <w:rPr>
                  <w:rFonts w:ascii="Calibri" w:eastAsia="Times New Roman" w:hAnsi="Calibri" w:cs="Calibri"/>
                  <w:color w:val="000000"/>
                </w:rPr>
                <w:delText>to worry about how much counseling will cost, until you have details.</w:delText>
              </w:r>
            </w:del>
            <w:ins w:id="421" w:author="Aussie" w:date="2012-10-16T11:09:00Z">
              <w:r w:rsidR="00655C94">
                <w:rPr>
                  <w:rFonts w:ascii="Calibri" w:eastAsia="Times New Roman" w:hAnsi="Calibri" w:cs="Calibri"/>
                  <w:color w:val="000000"/>
                </w:rPr>
                <w:t xml:space="preserve">be costs associated with accessing professional care. </w:t>
              </w:r>
            </w:ins>
            <w:r w:rsidR="00655C94">
              <w:rPr>
                <w:rFonts w:ascii="Calibri" w:eastAsia="Times New Roman" w:hAnsi="Calibri" w:cs="Calibri"/>
                <w:color w:val="000000"/>
              </w:rPr>
              <w:t xml:space="preserve"> Think </w:t>
            </w:r>
            <w:r w:rsidR="00997A3A">
              <w:rPr>
                <w:rFonts w:ascii="Calibri" w:eastAsia="Times New Roman" w:hAnsi="Calibri" w:cs="Calibri"/>
                <w:color w:val="000000"/>
              </w:rPr>
              <w:t xml:space="preserve">of </w:t>
            </w:r>
            <w:del w:id="422" w:author="Aussie" w:date="2012-10-16T11:09:00Z">
              <w:r w:rsidRPr="005B77A2">
                <w:rPr>
                  <w:rFonts w:ascii="Calibri" w:eastAsia="Times New Roman" w:hAnsi="Calibri" w:cs="Calibri"/>
                  <w:color w:val="000000"/>
                </w:rPr>
                <w:delText>counseling as</w:delText>
              </w:r>
            </w:del>
            <w:ins w:id="423" w:author="Aussie" w:date="2012-10-16T11:09:00Z">
              <w:r w:rsidR="00997A3A">
                <w:rPr>
                  <w:rFonts w:ascii="Calibri" w:eastAsia="Times New Roman" w:hAnsi="Calibri" w:cs="Calibri"/>
                  <w:color w:val="000000"/>
                </w:rPr>
                <w:t>taking</w:t>
              </w:r>
              <w:r w:rsidR="00655C94">
                <w:rPr>
                  <w:rFonts w:ascii="Calibri" w:eastAsia="Times New Roman" w:hAnsi="Calibri" w:cs="Calibri"/>
                  <w:color w:val="000000"/>
                </w:rPr>
                <w:t xml:space="preserve"> care of your mental health is</w:t>
              </w:r>
            </w:ins>
            <w:r w:rsidRPr="005B77A2">
              <w:rPr>
                <w:rFonts w:ascii="Calibri" w:eastAsia="Times New Roman" w:hAnsi="Calibri" w:cs="Calibri"/>
                <w:color w:val="000000"/>
              </w:rPr>
              <w:t xml:space="preserve"> an investment in your health and well-being. It helps you live a </w:t>
            </w:r>
            <w:del w:id="424" w:author="Aussie" w:date="2012-10-16T11:09:00Z">
              <w:r w:rsidRPr="005B77A2">
                <w:rPr>
                  <w:rFonts w:ascii="Calibri" w:eastAsia="Times New Roman" w:hAnsi="Calibri" w:cs="Calibri"/>
                  <w:color w:val="000000"/>
                </w:rPr>
                <w:delText>happier</w:delText>
              </w:r>
            </w:del>
            <w:ins w:id="425" w:author="Aussie" w:date="2012-10-16T11:09:00Z">
              <w:r w:rsidR="00655C94">
                <w:rPr>
                  <w:rFonts w:ascii="Calibri" w:eastAsia="Times New Roman" w:hAnsi="Calibri" w:cs="Calibri"/>
                  <w:color w:val="000000"/>
                </w:rPr>
                <w:t>richer,</w:t>
              </w:r>
            </w:ins>
            <w:r w:rsidR="00655C94"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fuller life. </w:t>
            </w:r>
            <w:del w:id="426" w:author="Aussie" w:date="2012-10-16T11:09:00Z">
              <w:r w:rsidRPr="005B77A2">
                <w:rPr>
                  <w:rFonts w:ascii="Calibri" w:eastAsia="Times New Roman" w:hAnsi="Calibri" w:cs="Calibri"/>
                  <w:color w:val="000000"/>
                </w:rPr>
                <w:delText xml:space="preserve">Call </w:delText>
              </w:r>
            </w:del>
            <w:ins w:id="427" w:author="Aussie" w:date="2012-10-16T11:09:00Z">
              <w:r w:rsidR="004D6BE5">
                <w:rPr>
                  <w:rFonts w:ascii="Calibri" w:eastAsia="Times New Roman" w:hAnsi="Calibri" w:cs="Calibri"/>
                  <w:color w:val="000000"/>
                </w:rPr>
                <w:t xml:space="preserve"> Opportunities to access counselling under the Medicare system can be discussed with </w:t>
              </w:r>
            </w:ins>
            <w:r w:rsidR="004D6BE5">
              <w:rPr>
                <w:rFonts w:ascii="Calibri" w:eastAsia="Times New Roman" w:hAnsi="Calibri" w:cs="Calibri"/>
                <w:color w:val="000000"/>
              </w:rPr>
              <w:t xml:space="preserve">your </w:t>
            </w:r>
            <w:del w:id="428" w:author="Aussie" w:date="2012-10-16T11:09:00Z">
              <w:r w:rsidRPr="005B77A2">
                <w:rPr>
                  <w:rFonts w:ascii="Calibri" w:eastAsia="Times New Roman" w:hAnsi="Calibri" w:cs="Calibri"/>
                  <w:color w:val="000000"/>
                </w:rPr>
                <w:delText>insurance company</w:delText>
              </w:r>
            </w:del>
            <w:ins w:id="429" w:author="Aussie" w:date="2012-10-16T11:09:00Z">
              <w:r w:rsidR="004D6BE5">
                <w:rPr>
                  <w:rFonts w:ascii="Calibri" w:eastAsia="Times New Roman" w:hAnsi="Calibri" w:cs="Calibri"/>
                  <w:color w:val="000000"/>
                </w:rPr>
                <w:t>GP.  For serving Defence members, treatment</w:t>
              </w:r>
            </w:ins>
            <w:r w:rsidR="004D6BE5">
              <w:rPr>
                <w:rFonts w:ascii="Calibri" w:eastAsia="Times New Roman" w:hAnsi="Calibri" w:cs="Calibri"/>
                <w:color w:val="000000"/>
              </w:rPr>
              <w:t xml:space="preserve"> and </w:t>
            </w:r>
            <w:del w:id="430" w:author="Aussie" w:date="2012-10-16T11:09:00Z">
              <w:r w:rsidRPr="005B77A2">
                <w:rPr>
                  <w:rFonts w:ascii="Calibri" w:eastAsia="Times New Roman" w:hAnsi="Calibri" w:cs="Calibri"/>
                  <w:color w:val="000000"/>
                </w:rPr>
                <w:delText>find out about your benefits. For veterans, the VA</w:delText>
              </w:r>
            </w:del>
            <w:ins w:id="431" w:author="Aussie" w:date="2012-10-16T11:09:00Z">
              <w:r w:rsidR="004D6BE5">
                <w:rPr>
                  <w:rFonts w:ascii="Calibri" w:eastAsia="Times New Roman" w:hAnsi="Calibri" w:cs="Calibri"/>
                  <w:color w:val="000000"/>
                </w:rPr>
                <w:t xml:space="preserve">support can be accessed </w:t>
              </w:r>
              <w:r w:rsidR="009A4A0B">
                <w:rPr>
                  <w:rFonts w:ascii="Calibri" w:eastAsia="Times New Roman" w:hAnsi="Calibri" w:cs="Calibri"/>
                  <w:color w:val="000000"/>
                </w:rPr>
                <w:t>via</w:t>
              </w:r>
              <w:r w:rsidR="004D6BE5">
                <w:rPr>
                  <w:rFonts w:ascii="Calibri" w:eastAsia="Times New Roman" w:hAnsi="Calibri" w:cs="Calibri"/>
                  <w:color w:val="000000"/>
                </w:rPr>
                <w:t xml:space="preserve"> Defence </w:t>
              </w:r>
              <w:r w:rsidR="009A4A0B">
                <w:rPr>
                  <w:rFonts w:ascii="Calibri" w:eastAsia="Times New Roman" w:hAnsi="Calibri" w:cs="Calibri"/>
                  <w:color w:val="000000"/>
                </w:rPr>
                <w:t xml:space="preserve">Health, </w:t>
              </w:r>
              <w:r w:rsidR="004D6BE5">
                <w:rPr>
                  <w:rFonts w:ascii="Calibri" w:eastAsia="Times New Roman" w:hAnsi="Calibri" w:cs="Calibri"/>
                  <w:color w:val="000000"/>
                </w:rPr>
                <w:t xml:space="preserve">and via referral to the Veterans and Veterans Families Counselling Service (VVCS). </w:t>
              </w:r>
              <w:r w:rsidRPr="005B77A2">
                <w:rPr>
                  <w:rFonts w:ascii="Calibri" w:eastAsia="Times New Roman" w:hAnsi="Calibri" w:cs="Calibri"/>
                  <w:color w:val="000000"/>
                </w:rPr>
                <w:t xml:space="preserve">For </w:t>
              </w:r>
              <w:r w:rsidR="00655C94">
                <w:rPr>
                  <w:rFonts w:ascii="Calibri" w:eastAsia="Times New Roman" w:hAnsi="Calibri" w:cs="Calibri"/>
                  <w:color w:val="000000"/>
                </w:rPr>
                <w:t xml:space="preserve">eligible </w:t>
              </w:r>
              <w:r w:rsidR="009A4A0B">
                <w:rPr>
                  <w:rFonts w:ascii="Calibri" w:eastAsia="Times New Roman" w:hAnsi="Calibri" w:cs="Calibri"/>
                  <w:color w:val="000000"/>
                </w:rPr>
                <w:t>Ex-Defence Members</w:t>
              </w:r>
              <w:r w:rsidRPr="005B77A2">
                <w:rPr>
                  <w:rFonts w:ascii="Calibri" w:eastAsia="Times New Roman" w:hAnsi="Calibri" w:cs="Calibri"/>
                  <w:color w:val="000000"/>
                </w:rPr>
                <w:t xml:space="preserve">, </w:t>
              </w:r>
              <w:r w:rsidR="00655C94">
                <w:rPr>
                  <w:rFonts w:ascii="Calibri" w:eastAsia="Times New Roman" w:hAnsi="Calibri" w:cs="Calibri"/>
                  <w:color w:val="000000"/>
                </w:rPr>
                <w:t>DVA</w:t>
              </w:r>
            </w:ins>
            <w:r w:rsidRPr="005B77A2">
              <w:rPr>
                <w:rFonts w:ascii="Calibri" w:eastAsia="Times New Roman" w:hAnsi="Calibri" w:cs="Calibri"/>
                <w:color w:val="000000"/>
              </w:rPr>
              <w:t xml:space="preserve"> offers </w:t>
            </w:r>
            <w:r w:rsidR="00655C94">
              <w:rPr>
                <w:rFonts w:ascii="Calibri" w:eastAsia="Times New Roman" w:hAnsi="Calibri" w:cs="Calibri"/>
                <w:color w:val="000000"/>
              </w:rPr>
              <w:t xml:space="preserve">free </w:t>
            </w:r>
            <w:del w:id="432" w:author="Aussie" w:date="2012-10-16T11:09:00Z">
              <w:r w:rsidRPr="005B77A2">
                <w:rPr>
                  <w:rFonts w:ascii="Calibri" w:eastAsia="Times New Roman" w:hAnsi="Calibri" w:cs="Calibri"/>
                  <w:color w:val="000000"/>
                </w:rPr>
                <w:delText xml:space="preserve">care for combat-related conditions for </w:delText>
              </w:r>
              <w:r>
                <w:rPr>
                  <w:rFonts w:ascii="Calibri" w:eastAsia="Times New Roman" w:hAnsi="Calibri" w:cs="Calibri"/>
                  <w:color w:val="000000"/>
                </w:rPr>
                <w:delText>five</w:delText>
              </w:r>
              <w:r w:rsidRPr="005B77A2">
                <w:rPr>
                  <w:rFonts w:ascii="Calibri" w:eastAsia="Times New Roman" w:hAnsi="Calibri" w:cs="Calibri"/>
                  <w:color w:val="000000"/>
                </w:rPr>
                <w:delText xml:space="preserve"> years after the person returns from deployment.</w:delText>
              </w:r>
            </w:del>
            <w:ins w:id="433" w:author="Aussie" w:date="2012-10-16T11:09:00Z">
              <w:r w:rsidR="00655C94">
                <w:rPr>
                  <w:rFonts w:ascii="Calibri" w:eastAsia="Times New Roman" w:hAnsi="Calibri" w:cs="Calibri"/>
                  <w:color w:val="000000"/>
                </w:rPr>
                <w:t>access to individual and group based treatment and support options via</w:t>
              </w:r>
              <w:r w:rsidR="004D6BE5">
                <w:rPr>
                  <w:rFonts w:ascii="Calibri" w:eastAsia="Times New Roman" w:hAnsi="Calibri" w:cs="Calibri"/>
                  <w:color w:val="000000"/>
                </w:rPr>
                <w:t xml:space="preserve"> the</w:t>
              </w:r>
              <w:r w:rsidR="00655C94">
                <w:rPr>
                  <w:rFonts w:ascii="Calibri" w:eastAsia="Times New Roman" w:hAnsi="Calibri" w:cs="Calibri"/>
                  <w:color w:val="000000"/>
                </w:rPr>
                <w:t xml:space="preserve"> </w:t>
              </w:r>
              <w:r w:rsidR="004D6BE5">
                <w:rPr>
                  <w:rFonts w:ascii="Calibri" w:eastAsia="Times New Roman" w:hAnsi="Calibri" w:cs="Calibri"/>
                  <w:color w:val="000000"/>
                </w:rPr>
                <w:t>VVCS</w:t>
              </w:r>
              <w:r w:rsidR="00655C94">
                <w:rPr>
                  <w:rFonts w:ascii="Calibri" w:eastAsia="Times New Roman" w:hAnsi="Calibri" w:cs="Calibri"/>
                  <w:color w:val="000000"/>
                </w:rPr>
                <w:t>, as well as by a variety of inpatient (hospital) based programs</w:t>
              </w:r>
              <w:r w:rsidRPr="005B77A2">
                <w:rPr>
                  <w:rFonts w:ascii="Calibri" w:eastAsia="Times New Roman" w:hAnsi="Calibri" w:cs="Calibri"/>
                  <w:color w:val="000000"/>
                </w:rPr>
                <w:t>.</w:t>
              </w:r>
            </w:ins>
            <w:r w:rsidRPr="005B77A2">
              <w:rPr>
                <w:rFonts w:ascii="Calibri" w:eastAsia="Times New Roman" w:hAnsi="Calibri" w:cs="Calibri"/>
                <w:color w:val="000000"/>
              </w:rPr>
              <w:t xml:space="preserve"> It also offers services for </w:t>
            </w:r>
            <w:del w:id="434" w:author="Aussie" w:date="2012-10-16T11:09:00Z">
              <w:r w:rsidRPr="005B77A2">
                <w:rPr>
                  <w:rFonts w:ascii="Calibri" w:eastAsia="Times New Roman" w:hAnsi="Calibri" w:cs="Calibri"/>
                  <w:color w:val="000000"/>
                </w:rPr>
                <w:delText>other veterans as well.</w:delText>
              </w:r>
            </w:del>
            <w:ins w:id="435" w:author="Aussie" w:date="2012-10-16T11:09:00Z">
              <w:r w:rsidR="00655C94">
                <w:rPr>
                  <w:rFonts w:ascii="Calibri" w:eastAsia="Times New Roman" w:hAnsi="Calibri" w:cs="Calibri"/>
                  <w:color w:val="000000"/>
                </w:rPr>
                <w:t>families of Veterans</w:t>
              </w:r>
              <w:r w:rsidRPr="005B77A2">
                <w:rPr>
                  <w:rFonts w:ascii="Calibri" w:eastAsia="Times New Roman" w:hAnsi="Calibri" w:cs="Calibri"/>
                  <w:color w:val="000000"/>
                </w:rPr>
                <w:t>.</w:t>
              </w:r>
            </w:ins>
            <w:r w:rsidRPr="005B77A2">
              <w:rPr>
                <w:rFonts w:ascii="Calibri" w:eastAsia="Times New Roman" w:hAnsi="Calibri" w:cs="Calibri"/>
                <w:color w:val="000000"/>
              </w:rPr>
              <w:t xml:space="preserve"> Call the </w:t>
            </w:r>
            <w:del w:id="436" w:author="Aussie" w:date="2012-10-16T11:09:00Z">
              <w:r w:rsidRPr="005B77A2">
                <w:rPr>
                  <w:rFonts w:ascii="Calibri" w:eastAsia="Times New Roman" w:hAnsi="Calibri" w:cs="Calibri"/>
                  <w:color w:val="000000"/>
                </w:rPr>
                <w:delText>VA</w:delText>
              </w:r>
            </w:del>
            <w:ins w:id="437" w:author="Aussie" w:date="2012-10-16T11:09:00Z">
              <w:r w:rsidR="004D6BE5">
                <w:rPr>
                  <w:rFonts w:ascii="Calibri" w:eastAsia="Times New Roman" w:hAnsi="Calibri" w:cs="Calibri"/>
                  <w:color w:val="000000"/>
                </w:rPr>
                <w:t>VVCS</w:t>
              </w:r>
            </w:ins>
            <w:r w:rsidR="004D6BE5"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to </w:t>
            </w:r>
            <w:del w:id="438" w:author="Aussie" w:date="2012-10-16T11:09:00Z">
              <w:r w:rsidRPr="005B77A2">
                <w:rPr>
                  <w:rFonts w:ascii="Calibri" w:eastAsia="Times New Roman" w:hAnsi="Calibri" w:cs="Calibri"/>
                  <w:color w:val="000000"/>
                </w:rPr>
                <w:delText>determine</w:delText>
              </w:r>
            </w:del>
            <w:ins w:id="439" w:author="Aussie" w:date="2012-10-16T11:09:00Z">
              <w:r w:rsidR="004D6BE5">
                <w:rPr>
                  <w:rFonts w:ascii="Calibri" w:eastAsia="Times New Roman" w:hAnsi="Calibri" w:cs="Calibri"/>
                  <w:color w:val="000000"/>
                </w:rPr>
                <w:t>discuss</w:t>
              </w:r>
            </w:ins>
            <w:r w:rsidR="004D6BE5">
              <w:rPr>
                <w:rFonts w:ascii="Calibri" w:eastAsia="Times New Roman" w:hAnsi="Calibri" w:cs="Calibri"/>
                <w:color w:val="000000"/>
              </w:rPr>
              <w:t xml:space="preserve"> your </w:t>
            </w:r>
            <w:del w:id="440" w:author="Aussie" w:date="2012-10-16T11:09:00Z">
              <w:r w:rsidRPr="005B77A2">
                <w:rPr>
                  <w:rFonts w:ascii="Calibri" w:eastAsia="Times New Roman" w:hAnsi="Calibri" w:cs="Calibri"/>
                  <w:color w:val="000000"/>
                </w:rPr>
                <w:delText>benefits at 800-827-1000</w:delText>
              </w:r>
            </w:del>
            <w:ins w:id="441" w:author="Aussie" w:date="2012-10-16T11:09:00Z">
              <w:r w:rsidR="004D6BE5">
                <w:rPr>
                  <w:rFonts w:ascii="Calibri" w:eastAsia="Times New Roman" w:hAnsi="Calibri" w:cs="Calibri"/>
                  <w:color w:val="000000"/>
                </w:rPr>
                <w:t>options</w:t>
              </w:r>
              <w:r w:rsidR="009A4A0B">
                <w:rPr>
                  <w:rFonts w:ascii="Calibri" w:eastAsia="Times New Roman" w:hAnsi="Calibri" w:cs="Calibri"/>
                  <w:color w:val="000000"/>
                </w:rPr>
                <w:t>, 24 hours a day,</w:t>
              </w:r>
              <w:r w:rsidRPr="005B77A2">
                <w:rPr>
                  <w:rFonts w:ascii="Calibri" w:eastAsia="Times New Roman" w:hAnsi="Calibri" w:cs="Calibri"/>
                  <w:color w:val="000000"/>
                </w:rPr>
                <w:t xml:space="preserve"> </w:t>
              </w:r>
              <w:r w:rsidR="009A4A0B">
                <w:rPr>
                  <w:rFonts w:ascii="Calibri" w:eastAsia="Times New Roman" w:hAnsi="Calibri" w:cs="Calibri"/>
                  <w:color w:val="000000"/>
                </w:rPr>
                <w:t>on</w:t>
              </w:r>
              <w:r w:rsidR="009A4A0B" w:rsidRPr="005B77A2">
                <w:rPr>
                  <w:rFonts w:ascii="Calibri" w:eastAsia="Times New Roman" w:hAnsi="Calibri" w:cs="Calibri"/>
                  <w:color w:val="000000"/>
                </w:rPr>
                <w:t xml:space="preserve"> </w:t>
              </w:r>
              <w:r w:rsidR="004D6BE5">
                <w:rPr>
                  <w:rFonts w:ascii="Calibri" w:eastAsia="Times New Roman" w:hAnsi="Calibri" w:cs="Calibri"/>
                  <w:color w:val="000000"/>
                </w:rPr>
                <w:t>1800-011-046</w:t>
              </w:r>
            </w:ins>
            <w:r w:rsidRPr="005B77A2">
              <w:rPr>
                <w:rFonts w:ascii="Calibri" w:eastAsia="Times New Roman" w:hAnsi="Calibri" w:cs="Calibri"/>
                <w:color w:val="000000"/>
              </w:rPr>
              <w:t>.</w:t>
            </w:r>
            <w:r w:rsidRPr="005B77A2">
              <w:rPr>
                <w:rFonts w:ascii="Calibri" w:eastAsia="Times New Roman" w:hAnsi="Calibri" w:cs="Calibri"/>
                <w:color w:val="000000"/>
              </w:rPr>
              <w:br/>
              <w:t xml:space="preserve">Time off from work: If you need flexible appointments so you do not miss work, look for a </w:t>
            </w:r>
            <w:del w:id="442" w:author="Aussie" w:date="2012-10-16T11:09:00Z">
              <w:r w:rsidRPr="005B77A2">
                <w:rPr>
                  <w:rFonts w:ascii="Calibri" w:eastAsia="Times New Roman" w:hAnsi="Calibri" w:cs="Calibri"/>
                  <w:color w:val="000000"/>
                </w:rPr>
                <w:delText>counselor</w:delText>
              </w:r>
            </w:del>
            <w:ins w:id="443"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that will work with your schedule. You want to find a good time where you won't feel rushed. Most employers will understand and help you take care of your health</w:t>
            </w:r>
            <w:r>
              <w:rPr>
                <w:rFonts w:ascii="Calibri" w:eastAsia="Times New Roman" w:hAnsi="Calibri" w:cs="Calibri"/>
                <w:color w:val="000000"/>
              </w:rPr>
              <w:t xml:space="preserve">, </w:t>
            </w:r>
            <w:r w:rsidRPr="005B77A2">
              <w:rPr>
                <w:rFonts w:ascii="Calibri" w:eastAsia="Times New Roman" w:hAnsi="Calibri" w:cs="Calibri"/>
                <w:color w:val="000000"/>
              </w:rPr>
              <w:t xml:space="preserve">whether it’s physical or emotional. Often, people work out a flexible schedule with their boss to free up time for their appointment. </w:t>
            </w:r>
            <w:r w:rsidRPr="005B77A2">
              <w:rPr>
                <w:rFonts w:ascii="Calibri" w:eastAsia="Times New Roman" w:hAnsi="Calibri" w:cs="Calibri"/>
                <w:color w:val="000000"/>
              </w:rPr>
              <w:br/>
              <w:t xml:space="preserve">Transportation: Some people have problems getting to and from appointments. If this is a problem for you, look into public transportation. Another option is to catch a ride with someone. Maybe, you can even arrange to borrow a vehicle. </w:t>
            </w:r>
            <w:del w:id="444" w:author="Aussie" w:date="2012-10-16T11:09:00Z">
              <w:r w:rsidRPr="005B77A2">
                <w:rPr>
                  <w:rFonts w:ascii="Calibri" w:eastAsia="Times New Roman" w:hAnsi="Calibri" w:cs="Calibri"/>
                  <w:color w:val="000000"/>
                </w:rPr>
                <w:delText xml:space="preserve">Some counseling centers offer transportation services for veterans. Ask your center if this is offered. </w:delText>
              </w:r>
            </w:del>
            <w:r w:rsidRPr="005B77A2">
              <w:rPr>
                <w:rFonts w:ascii="Calibri" w:eastAsia="Times New Roman" w:hAnsi="Calibri" w:cs="Calibri"/>
                <w:color w:val="000000"/>
              </w:rPr>
              <w:t>Consider all your options. You might be surprised at how many people will take the time to help you get to an appointment.</w:t>
            </w:r>
          </w:p>
        </w:tc>
      </w:tr>
      <w:tr w:rsidR="00CC4B5A" w:rsidRPr="005B77A2" w14:paraId="01B44523" w14:textId="77777777">
        <w:trPr>
          <w:trHeight w:val="4200"/>
        </w:trPr>
        <w:tc>
          <w:tcPr>
            <w:tcW w:w="0" w:type="auto"/>
          </w:tcPr>
          <w:p w14:paraId="56F9B274" w14:textId="77777777" w:rsidR="00CC4B5A" w:rsidRDefault="00CC4B5A" w:rsidP="00DA3938">
            <w:pPr>
              <w:rPr>
                <w:ins w:id="445" w:author="Aussie" w:date="2012-10-16T11:09:00Z"/>
                <w:rFonts w:ascii="Calibri" w:eastAsia="Times New Roman" w:hAnsi="Calibri" w:cs="Calibri"/>
                <w:color w:val="000000"/>
              </w:rPr>
            </w:pPr>
            <w:r w:rsidRPr="005B77A2">
              <w:rPr>
                <w:rFonts w:ascii="Calibri" w:eastAsia="Times New Roman" w:hAnsi="Calibri" w:cs="Calibri"/>
                <w:color w:val="000000"/>
              </w:rPr>
              <w:lastRenderedPageBreak/>
              <w:t>What does it mean about me if I go for help?</w:t>
            </w:r>
          </w:p>
          <w:p w14:paraId="44400094" w14:textId="77777777" w:rsidR="00485073" w:rsidRPr="005B77A2" w:rsidRDefault="00086AA0" w:rsidP="00DA3938">
            <w:pPr>
              <w:rPr>
                <w:rFonts w:ascii="Calibri" w:eastAsia="Times New Roman" w:hAnsi="Calibri" w:cs="Calibri"/>
                <w:color w:val="000000"/>
              </w:rPr>
            </w:pPr>
            <w:ins w:id="446" w:author="Aussie" w:date="2012-10-16T11:09:00Z">
              <w:r w:rsidRPr="004C3B43">
                <w:rPr>
                  <w:rFonts w:ascii="Calibri" w:eastAsia="Times New Roman" w:hAnsi="Calibri" w:cs="Calibri"/>
                  <w:noProof/>
                  <w:color w:val="000000"/>
                </w:rPr>
                <w:drawing>
                  <wp:inline distT="0" distB="0" distL="0" distR="0" wp14:anchorId="4CD45D39" wp14:editId="0A0938A4">
                    <wp:extent cx="466725" cy="466725"/>
                    <wp:effectExtent l="0" t="0" r="0" b="9525"/>
                    <wp:docPr id="15" name="Picture 15"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666311F1" w14:textId="3AD565AE" w:rsidR="00CC4B5A" w:rsidRPr="005B77A2" w:rsidRDefault="00CC4B5A" w:rsidP="006821AE">
            <w:pPr>
              <w:rPr>
                <w:rFonts w:ascii="Calibri" w:eastAsia="Times New Roman" w:hAnsi="Calibri" w:cs="Calibri"/>
                <w:color w:val="000000"/>
              </w:rPr>
            </w:pPr>
            <w:r w:rsidRPr="005B77A2">
              <w:rPr>
                <w:rFonts w:ascii="Calibri" w:eastAsia="Times New Roman" w:hAnsi="Calibri" w:cs="Calibri"/>
                <w:color w:val="000000"/>
              </w:rPr>
              <w:t xml:space="preserve">Remember: </w:t>
            </w:r>
            <w:del w:id="447" w:author="Aussie" w:date="2012-10-16T11:09:00Z">
              <w:r w:rsidRPr="005B77A2">
                <w:rPr>
                  <w:rFonts w:ascii="Calibri" w:eastAsia="Times New Roman" w:hAnsi="Calibri" w:cs="Calibri"/>
                  <w:color w:val="000000"/>
                </w:rPr>
                <w:delText>we are not</w:delText>
              </w:r>
            </w:del>
            <w:ins w:id="448" w:author="Aussie" w:date="2012-10-16T11:09:00Z">
              <w:r w:rsidR="009A4A0B">
                <w:rPr>
                  <w:rFonts w:ascii="Calibri" w:eastAsia="Times New Roman" w:hAnsi="Calibri" w:cs="Calibri"/>
                  <w:color w:val="000000"/>
                </w:rPr>
                <w:t>no one is</w:t>
              </w:r>
            </w:ins>
            <w:r w:rsidRPr="005B77A2">
              <w:rPr>
                <w:rFonts w:ascii="Calibri" w:eastAsia="Times New Roman" w:hAnsi="Calibri" w:cs="Calibri"/>
                <w:color w:val="000000"/>
              </w:rPr>
              <w:t xml:space="preserve"> alone in this world. People are here to help. Perhaps you believe that you should be able to handle your problems without help from others. But, people who use the sources of help around them are able to cope better than those who choose not to.  Trying to cope </w:t>
            </w:r>
            <w:del w:id="449" w:author="Aussie" w:date="2012-10-16T11:09:00Z">
              <w:r w:rsidRPr="005B77A2">
                <w:rPr>
                  <w:rFonts w:ascii="Calibri" w:eastAsia="Times New Roman" w:hAnsi="Calibri" w:cs="Calibri"/>
                  <w:color w:val="000000"/>
                </w:rPr>
                <w:delText>completely by yourself</w:delText>
              </w:r>
            </w:del>
            <w:ins w:id="450" w:author="Aussie" w:date="2012-10-16T11:09:00Z">
              <w:r w:rsidR="001138EA">
                <w:rPr>
                  <w:rFonts w:ascii="Calibri" w:eastAsia="Times New Roman" w:hAnsi="Calibri" w:cs="Calibri"/>
                  <w:color w:val="000000"/>
                </w:rPr>
                <w:t>on your own</w:t>
              </w:r>
            </w:ins>
            <w:r w:rsidRPr="005B77A2">
              <w:rPr>
                <w:rFonts w:ascii="Calibri" w:eastAsia="Times New Roman" w:hAnsi="Calibri" w:cs="Calibri"/>
                <w:color w:val="000000"/>
              </w:rPr>
              <w:t xml:space="preserve"> often makes things harder than needed. It </w:t>
            </w:r>
            <w:del w:id="451" w:author="Aussie" w:date="2012-10-16T11:09:00Z">
              <w:r w:rsidRPr="005B77A2">
                <w:rPr>
                  <w:rFonts w:ascii="Calibri" w:eastAsia="Times New Roman" w:hAnsi="Calibri" w:cs="Calibri"/>
                  <w:color w:val="000000"/>
                </w:rPr>
                <w:delText>adds</w:delText>
              </w:r>
            </w:del>
            <w:ins w:id="452" w:author="Aussie" w:date="2012-10-16T11:09:00Z">
              <w:r w:rsidR="004D6BE5">
                <w:rPr>
                  <w:rFonts w:ascii="Calibri" w:eastAsia="Times New Roman" w:hAnsi="Calibri" w:cs="Calibri"/>
                  <w:color w:val="000000"/>
                </w:rPr>
                <w:t xml:space="preserve">can also </w:t>
              </w:r>
              <w:r w:rsidRPr="005B77A2">
                <w:rPr>
                  <w:rFonts w:ascii="Calibri" w:eastAsia="Times New Roman" w:hAnsi="Calibri" w:cs="Calibri"/>
                  <w:color w:val="000000"/>
                </w:rPr>
                <w:t>add</w:t>
              </w:r>
            </w:ins>
            <w:r w:rsidR="004D6BE5">
              <w:rPr>
                <w:rFonts w:ascii="Calibri" w:eastAsia="Times New Roman" w:hAnsi="Calibri" w:cs="Calibri"/>
                <w:color w:val="000000"/>
              </w:rPr>
              <w:t xml:space="preserve"> </w:t>
            </w:r>
            <w:r w:rsidRPr="005B77A2">
              <w:rPr>
                <w:rFonts w:ascii="Calibri" w:eastAsia="Times New Roman" w:hAnsi="Calibri" w:cs="Calibri"/>
                <w:color w:val="000000"/>
              </w:rPr>
              <w:t>loneliness and isolation to your problems.</w:t>
            </w:r>
            <w:r w:rsidRPr="005B77A2">
              <w:rPr>
                <w:rFonts w:ascii="Calibri" w:eastAsia="Times New Roman" w:hAnsi="Calibri" w:cs="Calibri"/>
                <w:color w:val="000000"/>
              </w:rPr>
              <w:br/>
              <w:t>You may think that needing help means that you're not normal. You may also believe that seeking help means that you are not fit to do normal things. It is common to have problems. Many people report some type of concern about their mental health after stressful experiences.</w:t>
            </w:r>
            <w:r w:rsidRPr="005B77A2">
              <w:rPr>
                <w:rFonts w:ascii="Calibri" w:eastAsia="Times New Roman" w:hAnsi="Calibri" w:cs="Calibri"/>
                <w:color w:val="000000"/>
              </w:rPr>
              <w:br/>
              <w:t xml:space="preserve">Don’t feel guilty about taking time to get yourself well. You will be better able to live a </w:t>
            </w:r>
            <w:del w:id="453" w:author="Aussie" w:date="2012-10-16T11:09:00Z">
              <w:r w:rsidRPr="005B77A2">
                <w:rPr>
                  <w:rFonts w:ascii="Calibri" w:eastAsia="Times New Roman" w:hAnsi="Calibri" w:cs="Calibri"/>
                  <w:color w:val="000000"/>
                </w:rPr>
                <w:delText>normal</w:delText>
              </w:r>
            </w:del>
            <w:ins w:id="454" w:author="Aussie" w:date="2012-10-16T11:09:00Z">
              <w:r w:rsidR="004D6BE5">
                <w:rPr>
                  <w:rFonts w:ascii="Calibri" w:eastAsia="Times New Roman" w:hAnsi="Calibri" w:cs="Calibri"/>
                  <w:color w:val="000000"/>
                </w:rPr>
                <w:t>fulfilling</w:t>
              </w:r>
            </w:ins>
            <w:r w:rsidR="004D6BE5" w:rsidRPr="005B77A2">
              <w:rPr>
                <w:rFonts w:ascii="Calibri" w:eastAsia="Times New Roman" w:hAnsi="Calibri" w:cs="Calibri"/>
                <w:color w:val="000000"/>
              </w:rPr>
              <w:t xml:space="preserve"> </w:t>
            </w:r>
            <w:r w:rsidRPr="005B77A2">
              <w:rPr>
                <w:rFonts w:ascii="Calibri" w:eastAsia="Times New Roman" w:hAnsi="Calibri" w:cs="Calibri"/>
                <w:color w:val="000000"/>
              </w:rPr>
              <w:t>life if you are feeling better.</w:t>
            </w:r>
            <w:r w:rsidRPr="005B77A2">
              <w:rPr>
                <w:rFonts w:ascii="Calibri" w:eastAsia="Times New Roman" w:hAnsi="Calibri" w:cs="Calibri"/>
                <w:color w:val="000000"/>
              </w:rPr>
              <w:br/>
            </w:r>
            <w:del w:id="455" w:author="Aussie" w:date="2012-10-16T11:09:00Z">
              <w:r w:rsidRPr="005B77A2">
                <w:rPr>
                  <w:rFonts w:ascii="Calibri" w:eastAsia="Times New Roman" w:hAnsi="Calibri" w:cs="Calibri"/>
                  <w:color w:val="000000"/>
                </w:rPr>
                <w:delText xml:space="preserve">Counseling is not just for weak or broken people. </w:delText>
              </w:r>
            </w:del>
            <w:r w:rsidRPr="005B77A2">
              <w:rPr>
                <w:rFonts w:ascii="Calibri" w:eastAsia="Times New Roman" w:hAnsi="Calibri" w:cs="Calibri"/>
                <w:color w:val="000000"/>
              </w:rPr>
              <w:t xml:space="preserve">Talking about your experiences helps you feel </w:t>
            </w:r>
            <w:del w:id="456" w:author="Aussie" w:date="2012-10-16T11:09:00Z">
              <w:r w:rsidRPr="005B77A2">
                <w:rPr>
                  <w:rFonts w:ascii="Calibri" w:eastAsia="Times New Roman" w:hAnsi="Calibri" w:cs="Calibri"/>
                  <w:color w:val="000000"/>
                </w:rPr>
                <w:delText>better and stronger.</w:delText>
              </w:r>
            </w:del>
            <w:ins w:id="457" w:author="Aussie" w:date="2012-10-16T11:09:00Z">
              <w:r w:rsidR="001138EA">
                <w:rPr>
                  <w:rFonts w:ascii="Calibri" w:eastAsia="Times New Roman" w:hAnsi="Calibri" w:cs="Calibri"/>
                  <w:color w:val="000000"/>
                </w:rPr>
                <w:t>more in control</w:t>
              </w:r>
              <w:r w:rsidRPr="005B77A2">
                <w:rPr>
                  <w:rFonts w:ascii="Calibri" w:eastAsia="Times New Roman" w:hAnsi="Calibri" w:cs="Calibri"/>
                  <w:color w:val="000000"/>
                </w:rPr>
                <w:t>.</w:t>
              </w:r>
            </w:ins>
            <w:r w:rsidRPr="005B77A2">
              <w:rPr>
                <w:rFonts w:ascii="Calibri" w:eastAsia="Times New Roman" w:hAnsi="Calibri" w:cs="Calibri"/>
                <w:color w:val="000000"/>
              </w:rPr>
              <w:t xml:space="preserve"> And getting the support you need to live your life more fully shows strength, self-respect</w:t>
            </w:r>
            <w:del w:id="458" w:author="Aussie" w:date="2012-10-16T11:09:00Z">
              <w:r w:rsidRPr="005B77A2">
                <w:rPr>
                  <w:rFonts w:ascii="Calibri" w:eastAsia="Times New Roman" w:hAnsi="Calibri" w:cs="Calibri"/>
                  <w:color w:val="000000"/>
                </w:rPr>
                <w:delText>, growth,</w:delText>
              </w:r>
            </w:del>
            <w:r w:rsidR="001F6836">
              <w:rPr>
                <w:rFonts w:ascii="Calibri" w:eastAsia="Times New Roman" w:hAnsi="Calibri" w:cs="Calibri"/>
                <w:color w:val="000000"/>
              </w:rPr>
              <w:t xml:space="preserve"> </w:t>
            </w:r>
            <w:r w:rsidRPr="005B77A2">
              <w:rPr>
                <w:rFonts w:ascii="Calibri" w:eastAsia="Times New Roman" w:hAnsi="Calibri" w:cs="Calibri"/>
                <w:color w:val="000000"/>
              </w:rPr>
              <w:t>and courage.</w:t>
            </w:r>
            <w:r w:rsidRPr="005B77A2">
              <w:rPr>
                <w:rFonts w:ascii="Calibri" w:eastAsia="Times New Roman" w:hAnsi="Calibri" w:cs="Calibri"/>
                <w:color w:val="000000"/>
              </w:rPr>
              <w:br/>
            </w:r>
            <w:del w:id="459" w:author="Aussie" w:date="2012-10-16T11:09:00Z">
              <w:r w:rsidRPr="005B77A2">
                <w:rPr>
                  <w:rFonts w:ascii="Calibri" w:eastAsia="Times New Roman" w:hAnsi="Calibri" w:cs="Calibri"/>
                  <w:color w:val="000000"/>
                </w:rPr>
                <w:delText>The important thing is for you to feel better, even if you have to swallow your pride for a few weeks of counseling. It will all be worth it when you get your life back.</w:delText>
              </w:r>
            </w:del>
          </w:p>
        </w:tc>
      </w:tr>
      <w:tr w:rsidR="00CC4B5A" w:rsidRPr="005B77A2" w14:paraId="61B1360A" w14:textId="77777777">
        <w:trPr>
          <w:trHeight w:val="3900"/>
        </w:trPr>
        <w:tc>
          <w:tcPr>
            <w:tcW w:w="0" w:type="auto"/>
          </w:tcPr>
          <w:p w14:paraId="7BCD097B" w14:textId="77777777" w:rsidR="00CC4B5A" w:rsidRDefault="00CC4B5A" w:rsidP="00DA3938">
            <w:pPr>
              <w:rPr>
                <w:ins w:id="460" w:author="Aussie" w:date="2012-10-16T11:09:00Z"/>
                <w:rFonts w:ascii="Calibri" w:eastAsia="Times New Roman" w:hAnsi="Calibri" w:cs="Calibri"/>
                <w:color w:val="000000"/>
              </w:rPr>
            </w:pPr>
            <w:r w:rsidRPr="005B77A2">
              <w:rPr>
                <w:rFonts w:ascii="Calibri" w:eastAsia="Times New Roman" w:hAnsi="Calibri" w:cs="Calibri"/>
                <w:color w:val="000000"/>
              </w:rPr>
              <w:t>What if I'm embarrassed about seeking help?</w:t>
            </w:r>
          </w:p>
          <w:p w14:paraId="03F1B59E" w14:textId="77777777" w:rsidR="00485073" w:rsidRPr="005B77A2" w:rsidRDefault="00086AA0" w:rsidP="00DA3938">
            <w:pPr>
              <w:rPr>
                <w:rFonts w:ascii="Calibri" w:eastAsia="Times New Roman" w:hAnsi="Calibri" w:cs="Calibri"/>
                <w:color w:val="000000"/>
              </w:rPr>
            </w:pPr>
            <w:ins w:id="461" w:author="Aussie" w:date="2012-10-16T11:09:00Z">
              <w:r w:rsidRPr="004C3B43">
                <w:rPr>
                  <w:rFonts w:ascii="Calibri" w:eastAsia="Times New Roman" w:hAnsi="Calibri" w:cs="Calibri"/>
                  <w:noProof/>
                  <w:color w:val="000000"/>
                </w:rPr>
                <w:drawing>
                  <wp:inline distT="0" distB="0" distL="0" distR="0" wp14:anchorId="0329BB50" wp14:editId="73039FFC">
                    <wp:extent cx="466725" cy="466725"/>
                    <wp:effectExtent l="0" t="0" r="0" b="9525"/>
                    <wp:docPr id="16" name="Picture 16"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6AD1113D" w14:textId="27AA97D5" w:rsidR="00DA3938"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You don’t have to tell people that you’re working with a </w:t>
            </w:r>
            <w:del w:id="462" w:author="Aussie" w:date="2012-10-16T11:09:00Z">
              <w:r w:rsidRPr="005B77A2">
                <w:rPr>
                  <w:rFonts w:ascii="Calibri" w:eastAsia="Times New Roman" w:hAnsi="Calibri" w:cs="Calibri"/>
                  <w:color w:val="000000"/>
                </w:rPr>
                <w:delText>counselor</w:delText>
              </w:r>
            </w:del>
            <w:ins w:id="463"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You can just say you have an appointment and that it’s personal.  </w:t>
            </w:r>
          </w:p>
          <w:p w14:paraId="718F3CC1" w14:textId="568F9521" w:rsidR="00DA3938"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Try not to be upset with people that worry about you. </w:t>
            </w:r>
            <w:del w:id="464" w:author="Aussie" w:date="2012-10-16T11:09:00Z">
              <w:r w:rsidRPr="005B77A2">
                <w:rPr>
                  <w:rFonts w:ascii="Calibri" w:eastAsia="Times New Roman" w:hAnsi="Calibri" w:cs="Calibri"/>
                  <w:color w:val="000000"/>
                </w:rPr>
                <w:delText>Their concern can come from a good place and wanting good things for you. They may be on your side even if they are treating you differently.</w:delText>
              </w:r>
            </w:del>
            <w:ins w:id="465" w:author="Aussie" w:date="2012-10-16T11:09:00Z">
              <w:r w:rsidR="001F6836">
                <w:rPr>
                  <w:rFonts w:ascii="Calibri" w:eastAsia="Times New Roman" w:hAnsi="Calibri" w:cs="Calibri"/>
                  <w:color w:val="000000"/>
                </w:rPr>
                <w:t xml:space="preserve">Take it as a sign that they care and want the best for you. </w:t>
              </w:r>
            </w:ins>
            <w:r w:rsidRPr="005B77A2">
              <w:rPr>
                <w:rFonts w:ascii="Calibri" w:eastAsia="Times New Roman" w:hAnsi="Calibri" w:cs="Calibri"/>
                <w:color w:val="000000"/>
              </w:rPr>
              <w:t xml:space="preserve"> </w:t>
            </w:r>
          </w:p>
          <w:p w14:paraId="1F1AB206" w14:textId="77777777" w:rsidR="00DA3938" w:rsidRDefault="00CC4B5A" w:rsidP="00DA3938">
            <w:pPr>
              <w:rPr>
                <w:rFonts w:ascii="Calibri" w:eastAsia="Times New Roman" w:hAnsi="Calibri" w:cs="Calibri"/>
                <w:color w:val="000000"/>
              </w:rPr>
            </w:pPr>
            <w:r w:rsidRPr="005B77A2">
              <w:rPr>
                <w:rFonts w:ascii="Calibri" w:eastAsia="Times New Roman" w:hAnsi="Calibri" w:cs="Calibri"/>
                <w:color w:val="000000"/>
              </w:rPr>
              <w:t>Put yourself in their shoes. Think of a moment when a friend was having a hard time. Did you judge them for it, or were you glad that you could help? Friends, as well as family, want the best for you and are probably looking for ways to help.</w:t>
            </w:r>
          </w:p>
          <w:p w14:paraId="5E2C5809" w14:textId="77777777" w:rsidR="00DA3938"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You may think that people will make fun of you for getting help, because at one point you may have overheard someone making fun of someone in your situation.  But you will come to find out that this usually isn’t true. It's normal to have problems. Many men and women who served in the military have reported some concern about their mental health after their return. </w:t>
            </w:r>
          </w:p>
          <w:p w14:paraId="663A3286" w14:textId="788C19AD" w:rsidR="00CC4B5A" w:rsidRPr="005B77A2" w:rsidRDefault="00CC4B5A" w:rsidP="006821AE">
            <w:pPr>
              <w:rPr>
                <w:rFonts w:ascii="Calibri" w:eastAsia="Times New Roman" w:hAnsi="Calibri" w:cs="Calibri"/>
                <w:color w:val="000000"/>
              </w:rPr>
            </w:pPr>
            <w:del w:id="466" w:author="Aussie" w:date="2012-10-16T11:09:00Z">
              <w:r w:rsidRPr="005B77A2">
                <w:rPr>
                  <w:rFonts w:ascii="Calibri" w:eastAsia="Times New Roman" w:hAnsi="Calibri" w:cs="Calibri"/>
                  <w:color w:val="000000"/>
                </w:rPr>
                <w:delText>Believing that you will be embarrassed</w:delText>
              </w:r>
            </w:del>
            <w:ins w:id="467" w:author="Aussie" w:date="2012-10-16T11:09:00Z">
              <w:r w:rsidR="009A4A0B">
                <w:rPr>
                  <w:rFonts w:ascii="Calibri" w:eastAsia="Times New Roman" w:hAnsi="Calibri" w:cs="Calibri"/>
                  <w:color w:val="000000"/>
                </w:rPr>
                <w:t>Expecting embarrassment</w:t>
              </w:r>
            </w:ins>
            <w:r w:rsidR="009A4A0B">
              <w:rPr>
                <w:rFonts w:ascii="Calibri" w:eastAsia="Times New Roman" w:hAnsi="Calibri" w:cs="Calibri"/>
                <w:color w:val="000000"/>
              </w:rPr>
              <w:t xml:space="preserve"> and </w:t>
            </w:r>
            <w:del w:id="468" w:author="Aussie" w:date="2012-10-16T11:09:00Z">
              <w:r w:rsidRPr="005B77A2">
                <w:rPr>
                  <w:rFonts w:ascii="Calibri" w:eastAsia="Times New Roman" w:hAnsi="Calibri" w:cs="Calibri"/>
                  <w:color w:val="000000"/>
                </w:rPr>
                <w:delText>shamed</w:delText>
              </w:r>
            </w:del>
            <w:ins w:id="469" w:author="Aussie" w:date="2012-10-16T11:09:00Z">
              <w:r w:rsidR="009A4A0B">
                <w:rPr>
                  <w:rFonts w:ascii="Calibri" w:eastAsia="Times New Roman" w:hAnsi="Calibri" w:cs="Calibri"/>
                  <w:color w:val="000000"/>
                </w:rPr>
                <w:t>shame</w:t>
              </w:r>
            </w:ins>
            <w:r w:rsidRPr="005B77A2">
              <w:rPr>
                <w:rFonts w:ascii="Calibri" w:eastAsia="Times New Roman" w:hAnsi="Calibri" w:cs="Calibri"/>
                <w:color w:val="000000"/>
              </w:rPr>
              <w:t xml:space="preserve"> for asking for help is </w:t>
            </w:r>
            <w:ins w:id="470" w:author="Aussie" w:date="2012-10-16T11:09:00Z">
              <w:r w:rsidR="009A4A0B">
                <w:rPr>
                  <w:rFonts w:ascii="Calibri" w:eastAsia="Times New Roman" w:hAnsi="Calibri" w:cs="Calibri"/>
                  <w:color w:val="000000"/>
                </w:rPr>
                <w:t xml:space="preserve">one of </w:t>
              </w:r>
            </w:ins>
            <w:r w:rsidR="009A4A0B">
              <w:rPr>
                <w:rFonts w:ascii="Calibri" w:eastAsia="Times New Roman" w:hAnsi="Calibri" w:cs="Calibri"/>
                <w:color w:val="000000"/>
              </w:rPr>
              <w:t xml:space="preserve">the </w:t>
            </w:r>
            <w:del w:id="471" w:author="Aussie" w:date="2012-10-16T11:09:00Z">
              <w:r w:rsidRPr="005B77A2">
                <w:rPr>
                  <w:rFonts w:ascii="Calibri" w:eastAsia="Times New Roman" w:hAnsi="Calibri" w:cs="Calibri"/>
                  <w:color w:val="000000"/>
                </w:rPr>
                <w:delText>biggest reason that</w:delText>
              </w:r>
            </w:del>
            <w:ins w:id="472" w:author="Aussie" w:date="2012-10-16T11:09:00Z">
              <w:r w:rsidR="009A4A0B">
                <w:rPr>
                  <w:rFonts w:ascii="Calibri" w:eastAsia="Times New Roman" w:hAnsi="Calibri" w:cs="Calibri"/>
                  <w:color w:val="000000"/>
                </w:rPr>
                <w:t xml:space="preserve">main </w:t>
              </w:r>
              <w:r w:rsidRPr="005B77A2">
                <w:rPr>
                  <w:rFonts w:ascii="Calibri" w:eastAsia="Times New Roman" w:hAnsi="Calibri" w:cs="Calibri"/>
                  <w:color w:val="000000"/>
                </w:rPr>
                <w:t>reason</w:t>
              </w:r>
              <w:r w:rsidR="009A4A0B">
                <w:rPr>
                  <w:rFonts w:ascii="Calibri" w:eastAsia="Times New Roman" w:hAnsi="Calibri" w:cs="Calibri"/>
                  <w:color w:val="000000"/>
                </w:rPr>
                <w:t>s</w:t>
              </w:r>
              <w:r w:rsidRPr="005B77A2">
                <w:rPr>
                  <w:rFonts w:ascii="Calibri" w:eastAsia="Times New Roman" w:hAnsi="Calibri" w:cs="Calibri"/>
                  <w:color w:val="000000"/>
                </w:rPr>
                <w:t xml:space="preserve"> </w:t>
              </w:r>
              <w:r w:rsidR="001138EA">
                <w:rPr>
                  <w:rFonts w:ascii="Calibri" w:eastAsia="Times New Roman" w:hAnsi="Calibri" w:cs="Calibri"/>
                  <w:color w:val="000000"/>
                </w:rPr>
                <w:t>why</w:t>
              </w:r>
            </w:ins>
            <w:r w:rsidR="001138EA">
              <w:rPr>
                <w:rFonts w:ascii="Calibri" w:eastAsia="Times New Roman" w:hAnsi="Calibri" w:cs="Calibri"/>
                <w:color w:val="000000"/>
              </w:rPr>
              <w:t xml:space="preserve"> </w:t>
            </w:r>
            <w:r w:rsidRPr="005B77A2">
              <w:rPr>
                <w:rFonts w:ascii="Calibri" w:eastAsia="Times New Roman" w:hAnsi="Calibri" w:cs="Calibri"/>
                <w:color w:val="000000"/>
              </w:rPr>
              <w:t xml:space="preserve">people, including </w:t>
            </w:r>
            <w:del w:id="473" w:author="Aussie" w:date="2012-10-16T11:09:00Z">
              <w:r w:rsidRPr="005B77A2">
                <w:rPr>
                  <w:rFonts w:ascii="Calibri" w:eastAsia="Times New Roman" w:hAnsi="Calibri" w:cs="Calibri"/>
                  <w:color w:val="000000"/>
                </w:rPr>
                <w:delText>service</w:delText>
              </w:r>
            </w:del>
            <w:ins w:id="474" w:author="Aussie" w:date="2012-10-16T11:09:00Z">
              <w:r w:rsidRPr="005B77A2">
                <w:rPr>
                  <w:rFonts w:ascii="Calibri" w:eastAsia="Times New Roman" w:hAnsi="Calibri" w:cs="Calibri"/>
                  <w:color w:val="000000"/>
                </w:rPr>
                <w:t>servi</w:t>
              </w:r>
              <w:r w:rsidR="004D6BE5">
                <w:rPr>
                  <w:rFonts w:ascii="Calibri" w:eastAsia="Times New Roman" w:hAnsi="Calibri" w:cs="Calibri"/>
                  <w:color w:val="000000"/>
                </w:rPr>
                <w:t>ng</w:t>
              </w:r>
            </w:ins>
            <w:r w:rsidRPr="005B77A2">
              <w:rPr>
                <w:rFonts w:ascii="Calibri" w:eastAsia="Times New Roman" w:hAnsi="Calibri" w:cs="Calibri"/>
                <w:color w:val="000000"/>
              </w:rPr>
              <w:t xml:space="preserve"> members and veterans, don't </w:t>
            </w:r>
            <w:del w:id="475" w:author="Aussie" w:date="2012-10-16T11:09:00Z">
              <w:r w:rsidRPr="005B77A2">
                <w:rPr>
                  <w:rFonts w:ascii="Calibri" w:eastAsia="Times New Roman" w:hAnsi="Calibri" w:cs="Calibri"/>
                  <w:color w:val="000000"/>
                </w:rPr>
                <w:delText>seek</w:delText>
              </w:r>
            </w:del>
            <w:ins w:id="476" w:author="Aussie" w:date="2012-10-16T11:09:00Z">
              <w:r w:rsidR="00997A3A">
                <w:rPr>
                  <w:rFonts w:ascii="Calibri" w:eastAsia="Times New Roman" w:hAnsi="Calibri" w:cs="Calibri"/>
                  <w:color w:val="000000"/>
                </w:rPr>
                <w:t>receive</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help. </w:t>
            </w:r>
            <w:del w:id="477" w:author="Aussie" w:date="2012-10-16T11:09:00Z">
              <w:r w:rsidRPr="005B77A2">
                <w:rPr>
                  <w:rFonts w:ascii="Calibri" w:eastAsia="Times New Roman" w:hAnsi="Calibri" w:cs="Calibri"/>
                  <w:color w:val="000000"/>
                </w:rPr>
                <w:delText>But, take a minute to</w:delText>
              </w:r>
            </w:del>
            <w:ins w:id="478" w:author="Aussie" w:date="2012-10-16T11:09:00Z">
              <w:r w:rsidR="009A4A0B">
                <w:rPr>
                  <w:rFonts w:ascii="Calibri" w:eastAsia="Times New Roman" w:hAnsi="Calibri" w:cs="Calibri"/>
                  <w:color w:val="000000"/>
                </w:rPr>
                <w:t>Y</w:t>
              </w:r>
              <w:r w:rsidR="001138EA">
                <w:rPr>
                  <w:rFonts w:ascii="Calibri" w:eastAsia="Times New Roman" w:hAnsi="Calibri" w:cs="Calibri"/>
                  <w:color w:val="000000"/>
                </w:rPr>
                <w:t>ou might</w:t>
              </w:r>
            </w:ins>
            <w:r w:rsidR="001138EA">
              <w:rPr>
                <w:rFonts w:ascii="Calibri" w:eastAsia="Times New Roman" w:hAnsi="Calibri" w:cs="Calibri"/>
                <w:color w:val="000000"/>
              </w:rPr>
              <w:t xml:space="preserve"> ask</w:t>
            </w:r>
            <w:r w:rsidRPr="005B77A2">
              <w:rPr>
                <w:rFonts w:ascii="Calibri" w:eastAsia="Times New Roman" w:hAnsi="Calibri" w:cs="Calibri"/>
                <w:color w:val="000000"/>
              </w:rPr>
              <w:t xml:space="preserve"> yourself the following </w:t>
            </w:r>
            <w:del w:id="479" w:author="Aussie" w:date="2012-10-16T11:09:00Z">
              <w:r w:rsidRPr="005B77A2">
                <w:rPr>
                  <w:rFonts w:ascii="Calibri" w:eastAsia="Times New Roman" w:hAnsi="Calibri" w:cs="Calibri"/>
                  <w:color w:val="000000"/>
                </w:rPr>
                <w:delText>questions.</w:delText>
              </w:r>
            </w:del>
            <w:ins w:id="480" w:author="Aussie" w:date="2012-10-16T11:09:00Z">
              <w:r w:rsidRPr="005B77A2">
                <w:rPr>
                  <w:rFonts w:ascii="Calibri" w:eastAsia="Times New Roman" w:hAnsi="Calibri" w:cs="Calibri"/>
                  <w:color w:val="000000"/>
                </w:rPr>
                <w:t>question</w:t>
              </w:r>
              <w:r w:rsidR="009A4A0B">
                <w:rPr>
                  <w:rFonts w:ascii="Calibri" w:eastAsia="Times New Roman" w:hAnsi="Calibri" w:cs="Calibri"/>
                  <w:color w:val="000000"/>
                </w:rPr>
                <w:t xml:space="preserve">: </w:t>
              </w:r>
            </w:ins>
            <w:r w:rsidRPr="005B77A2">
              <w:rPr>
                <w:rFonts w:ascii="Calibri" w:eastAsia="Times New Roman" w:hAnsi="Calibri" w:cs="Calibri"/>
                <w:color w:val="000000"/>
              </w:rPr>
              <w:t xml:space="preserve"> Is it more important for me to worry about what someone else thinks of me? Or, is it important to get the help I need to move on with my life? </w:t>
            </w:r>
          </w:p>
        </w:tc>
      </w:tr>
      <w:tr w:rsidR="00CC4B5A" w:rsidRPr="005B77A2" w14:paraId="21724DAB" w14:textId="77777777">
        <w:trPr>
          <w:trHeight w:val="600"/>
        </w:trPr>
        <w:tc>
          <w:tcPr>
            <w:tcW w:w="0" w:type="auto"/>
          </w:tcPr>
          <w:p w14:paraId="66730508" w14:textId="77777777" w:rsidR="00CC4B5A" w:rsidRDefault="00CC4B5A" w:rsidP="00DA3938">
            <w:pPr>
              <w:rPr>
                <w:ins w:id="481" w:author="Aussie" w:date="2012-10-16T11:09:00Z"/>
                <w:rFonts w:ascii="Calibri" w:eastAsia="Times New Roman" w:hAnsi="Calibri" w:cs="Calibri"/>
                <w:color w:val="000000"/>
              </w:rPr>
            </w:pPr>
            <w:r w:rsidRPr="005B77A2">
              <w:rPr>
                <w:rFonts w:ascii="Calibri" w:eastAsia="Times New Roman" w:hAnsi="Calibri" w:cs="Calibri"/>
                <w:color w:val="000000"/>
              </w:rPr>
              <w:t>Who can help me?</w:t>
            </w:r>
          </w:p>
          <w:p w14:paraId="6594F738" w14:textId="77777777" w:rsidR="00485073" w:rsidRPr="005B77A2" w:rsidRDefault="00086AA0" w:rsidP="00DA3938">
            <w:pPr>
              <w:rPr>
                <w:rFonts w:ascii="Calibri" w:eastAsia="Times New Roman" w:hAnsi="Calibri" w:cs="Calibri"/>
                <w:color w:val="000000"/>
              </w:rPr>
            </w:pPr>
            <w:ins w:id="482" w:author="Aussie" w:date="2012-10-16T11:09:00Z">
              <w:r w:rsidRPr="004C3B43">
                <w:rPr>
                  <w:rFonts w:ascii="Calibri" w:eastAsia="Times New Roman" w:hAnsi="Calibri" w:cs="Calibri"/>
                  <w:noProof/>
                  <w:color w:val="000000"/>
                </w:rPr>
                <w:drawing>
                  <wp:inline distT="0" distB="0" distL="0" distR="0" wp14:anchorId="7B0BC7AD" wp14:editId="0DF832CF">
                    <wp:extent cx="466725" cy="466725"/>
                    <wp:effectExtent l="0" t="0" r="0" b="9525"/>
                    <wp:docPr id="17" name="Picture 17"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1EDD0E17" w14:textId="773AC80E" w:rsidR="00CC4B5A" w:rsidRPr="005B77A2" w:rsidRDefault="00CC4B5A" w:rsidP="00DA3938">
            <w:pPr>
              <w:rPr>
                <w:rFonts w:ascii="Calibri" w:eastAsia="Times New Roman" w:hAnsi="Calibri" w:cs="Calibri"/>
                <w:color w:val="000000"/>
              </w:rPr>
            </w:pPr>
            <w:r w:rsidRPr="005B77A2">
              <w:rPr>
                <w:rFonts w:ascii="Calibri" w:eastAsia="Times New Roman" w:hAnsi="Calibri" w:cs="Calibri"/>
                <w:color w:val="000000"/>
              </w:rPr>
              <w:t xml:space="preserve">As you think about getting care, know that there are many experts to help you. Below, you can read about the roles and duties of </w:t>
            </w:r>
            <w:del w:id="483" w:author="Aussie" w:date="2012-10-16T11:09:00Z">
              <w:r w:rsidRPr="005B77A2">
                <w:rPr>
                  <w:rFonts w:ascii="Calibri" w:eastAsia="Times New Roman" w:hAnsi="Calibri" w:cs="Calibri"/>
                  <w:color w:val="000000"/>
                </w:rPr>
                <w:delText>Primary Care Physicians</w:delText>
              </w:r>
            </w:del>
            <w:ins w:id="484" w:author="Aussie" w:date="2012-10-16T11:09:00Z">
              <w:r w:rsidR="001F56FE">
                <w:rPr>
                  <w:rFonts w:ascii="Calibri" w:eastAsia="Times New Roman" w:hAnsi="Calibri" w:cs="Calibri"/>
                  <w:color w:val="000000"/>
                </w:rPr>
                <w:t>General Practitioner</w:t>
              </w:r>
              <w:r w:rsidRPr="005B77A2">
                <w:rPr>
                  <w:rFonts w:ascii="Calibri" w:eastAsia="Times New Roman" w:hAnsi="Calibri" w:cs="Calibri"/>
                  <w:color w:val="000000"/>
                </w:rPr>
                <w:t>s</w:t>
              </w:r>
            </w:ins>
            <w:r w:rsidRPr="005B77A2">
              <w:rPr>
                <w:rFonts w:ascii="Calibri" w:eastAsia="Times New Roman" w:hAnsi="Calibri" w:cs="Calibri"/>
                <w:color w:val="000000"/>
              </w:rPr>
              <w:t xml:space="preserve">, Social Workers, Psychologists, Psychiatrists, and Pastoral </w:t>
            </w:r>
            <w:del w:id="485" w:author="Aussie" w:date="2012-10-16T11:09:00Z">
              <w:r w:rsidRPr="005B77A2">
                <w:rPr>
                  <w:rFonts w:ascii="Calibri" w:eastAsia="Times New Roman" w:hAnsi="Calibri" w:cs="Calibri"/>
                  <w:color w:val="000000"/>
                </w:rPr>
                <w:delText>Counselors</w:delText>
              </w:r>
            </w:del>
            <w:ins w:id="486" w:author="Aussie" w:date="2012-10-16T11:09:00Z">
              <w:r w:rsidR="00655C94">
                <w:rPr>
                  <w:rFonts w:ascii="Calibri" w:eastAsia="Times New Roman" w:hAnsi="Calibri" w:cs="Calibri"/>
                  <w:color w:val="000000"/>
                </w:rPr>
                <w:t>Counsellor</w:t>
              </w:r>
              <w:r w:rsidRPr="005B77A2">
                <w:rPr>
                  <w:rFonts w:ascii="Calibri" w:eastAsia="Times New Roman" w:hAnsi="Calibri" w:cs="Calibri"/>
                  <w:color w:val="000000"/>
                </w:rPr>
                <w:t>s</w:t>
              </w:r>
            </w:ins>
            <w:r w:rsidRPr="005B77A2">
              <w:rPr>
                <w:rFonts w:ascii="Calibri" w:eastAsia="Times New Roman" w:hAnsi="Calibri" w:cs="Calibri"/>
                <w:color w:val="000000"/>
              </w:rPr>
              <w:t xml:space="preserve"> or Chaplains.</w:t>
            </w:r>
          </w:p>
        </w:tc>
      </w:tr>
      <w:tr w:rsidR="00CC4B5A" w:rsidRPr="005B77A2" w14:paraId="6B521469" w14:textId="77777777">
        <w:trPr>
          <w:trHeight w:val="3000"/>
        </w:trPr>
        <w:tc>
          <w:tcPr>
            <w:tcW w:w="0" w:type="auto"/>
          </w:tcPr>
          <w:p w14:paraId="391A4D46" w14:textId="2519BAEC" w:rsidR="00CC4B5A" w:rsidRDefault="00CC4B5A" w:rsidP="00DA3938">
            <w:pPr>
              <w:rPr>
                <w:ins w:id="487" w:author="Aussie" w:date="2012-10-16T11:09:00Z"/>
                <w:rFonts w:ascii="Calibri" w:eastAsia="Times New Roman" w:hAnsi="Calibri" w:cs="Calibri"/>
                <w:color w:val="000000"/>
              </w:rPr>
            </w:pPr>
            <w:r w:rsidRPr="005B77A2">
              <w:rPr>
                <w:rFonts w:ascii="Calibri" w:eastAsia="Times New Roman" w:hAnsi="Calibri" w:cs="Calibri"/>
                <w:color w:val="000000"/>
              </w:rPr>
              <w:t xml:space="preserve">What does a </w:t>
            </w:r>
            <w:del w:id="488" w:author="Aussie" w:date="2012-10-16T11:09:00Z">
              <w:r w:rsidRPr="005B77A2">
                <w:rPr>
                  <w:rFonts w:ascii="Calibri" w:eastAsia="Times New Roman" w:hAnsi="Calibri" w:cs="Calibri"/>
                  <w:color w:val="000000"/>
                </w:rPr>
                <w:delText>Primary Care Physician</w:delText>
              </w:r>
            </w:del>
            <w:ins w:id="489" w:author="Aussie" w:date="2012-10-16T11:09:00Z">
              <w:r w:rsidR="001F56FE">
                <w:rPr>
                  <w:rFonts w:ascii="Calibri" w:eastAsia="Times New Roman" w:hAnsi="Calibri" w:cs="Calibri"/>
                  <w:color w:val="000000"/>
                </w:rPr>
                <w:t>General Practitioner</w:t>
              </w:r>
            </w:ins>
            <w:r w:rsidRPr="005B77A2">
              <w:rPr>
                <w:rFonts w:ascii="Calibri" w:eastAsia="Times New Roman" w:hAnsi="Calibri" w:cs="Calibri"/>
                <w:color w:val="000000"/>
              </w:rPr>
              <w:t xml:space="preserve"> do?</w:t>
            </w:r>
          </w:p>
          <w:p w14:paraId="41133A17" w14:textId="77777777" w:rsidR="00485073" w:rsidRPr="005B77A2" w:rsidRDefault="00086AA0" w:rsidP="00DA3938">
            <w:pPr>
              <w:rPr>
                <w:rFonts w:ascii="Calibri" w:eastAsia="Times New Roman" w:hAnsi="Calibri" w:cs="Calibri"/>
                <w:color w:val="000000"/>
              </w:rPr>
            </w:pPr>
            <w:ins w:id="490" w:author="Aussie" w:date="2012-10-16T11:09:00Z">
              <w:r w:rsidRPr="004C3B43">
                <w:rPr>
                  <w:rFonts w:ascii="Calibri" w:eastAsia="Times New Roman" w:hAnsi="Calibri" w:cs="Calibri"/>
                  <w:noProof/>
                  <w:color w:val="000000"/>
                </w:rPr>
                <w:drawing>
                  <wp:inline distT="0" distB="0" distL="0" distR="0" wp14:anchorId="05B31536" wp14:editId="42417B9A">
                    <wp:extent cx="466725" cy="466725"/>
                    <wp:effectExtent l="0" t="0" r="0" b="9525"/>
                    <wp:docPr id="18" name="Picture 18"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19A85F05" w14:textId="2C6F80B3" w:rsidR="00CC4B5A" w:rsidRPr="005B77A2" w:rsidRDefault="00CC4B5A" w:rsidP="00C90CF6">
            <w:pPr>
              <w:rPr>
                <w:rFonts w:ascii="Calibri" w:eastAsia="Times New Roman" w:hAnsi="Calibri" w:cs="Calibri"/>
                <w:color w:val="000000"/>
              </w:rPr>
            </w:pPr>
            <w:r w:rsidRPr="005B77A2">
              <w:rPr>
                <w:rFonts w:ascii="Calibri" w:eastAsia="Times New Roman" w:hAnsi="Calibri" w:cs="Calibri"/>
                <w:color w:val="000000"/>
              </w:rPr>
              <w:t xml:space="preserve">A </w:t>
            </w:r>
            <w:del w:id="491" w:author="Aussie" w:date="2012-10-16T11:09:00Z">
              <w:r w:rsidRPr="005B77A2">
                <w:rPr>
                  <w:rFonts w:ascii="Calibri" w:eastAsia="Times New Roman" w:hAnsi="Calibri" w:cs="Calibri"/>
                  <w:color w:val="000000"/>
                </w:rPr>
                <w:delText>primary care physician</w:delText>
              </w:r>
            </w:del>
            <w:ins w:id="492" w:author="Aussie" w:date="2012-10-16T11:09:00Z">
              <w:r w:rsidR="001F56FE">
                <w:rPr>
                  <w:rFonts w:ascii="Calibri" w:eastAsia="Times New Roman" w:hAnsi="Calibri" w:cs="Calibri"/>
                  <w:color w:val="000000"/>
                </w:rPr>
                <w:t>General Practitioner</w:t>
              </w:r>
            </w:ins>
            <w:r w:rsidRPr="005B77A2">
              <w:rPr>
                <w:rFonts w:ascii="Calibri" w:eastAsia="Times New Roman" w:hAnsi="Calibri" w:cs="Calibri"/>
                <w:color w:val="000000"/>
              </w:rPr>
              <w:t xml:space="preserve"> is also called a </w:t>
            </w:r>
            <w:del w:id="493" w:author="Aussie" w:date="2012-10-16T11:09:00Z">
              <w:r w:rsidRPr="005B77A2">
                <w:rPr>
                  <w:rFonts w:ascii="Calibri" w:eastAsia="Times New Roman" w:hAnsi="Calibri" w:cs="Calibri"/>
                  <w:color w:val="000000"/>
                </w:rPr>
                <w:delText>PCP</w:delText>
              </w:r>
            </w:del>
            <w:ins w:id="494" w:author="Aussie" w:date="2012-10-16T11:09:00Z">
              <w:r w:rsidR="00AB5CE8">
                <w:rPr>
                  <w:rFonts w:ascii="Calibri" w:eastAsia="Times New Roman" w:hAnsi="Calibri" w:cs="Calibri"/>
                  <w:color w:val="000000"/>
                </w:rPr>
                <w:t>GP</w:t>
              </w:r>
            </w:ins>
            <w:r w:rsidRPr="005B77A2">
              <w:rPr>
                <w:rFonts w:ascii="Calibri" w:eastAsia="Times New Roman" w:hAnsi="Calibri" w:cs="Calibri"/>
                <w:color w:val="000000"/>
              </w:rPr>
              <w:t xml:space="preserve">.  A </w:t>
            </w:r>
            <w:del w:id="495" w:author="Aussie" w:date="2012-10-16T11:09:00Z">
              <w:r w:rsidRPr="005B77A2">
                <w:rPr>
                  <w:rFonts w:ascii="Calibri" w:eastAsia="Times New Roman" w:hAnsi="Calibri" w:cs="Calibri"/>
                  <w:color w:val="000000"/>
                </w:rPr>
                <w:delText>primary care physician</w:delText>
              </w:r>
            </w:del>
            <w:ins w:id="496" w:author="Aussie" w:date="2012-10-16T11:09:00Z">
              <w:r w:rsidR="001F56FE">
                <w:rPr>
                  <w:rFonts w:ascii="Calibri" w:eastAsia="Times New Roman" w:hAnsi="Calibri" w:cs="Calibri"/>
                  <w:color w:val="000000"/>
                </w:rPr>
                <w:t>General Practitioner</w:t>
              </w:r>
            </w:ins>
            <w:r w:rsidRPr="005B77A2">
              <w:rPr>
                <w:rFonts w:ascii="Calibri" w:eastAsia="Times New Roman" w:hAnsi="Calibri" w:cs="Calibri"/>
                <w:color w:val="000000"/>
              </w:rPr>
              <w:t xml:space="preserve"> is a medical doctor</w:t>
            </w:r>
            <w:r w:rsidR="009A4A0B">
              <w:rPr>
                <w:rFonts w:ascii="Calibri" w:eastAsia="Times New Roman" w:hAnsi="Calibri" w:cs="Calibri"/>
                <w:color w:val="000000"/>
              </w:rPr>
              <w:t xml:space="preserve"> </w:t>
            </w:r>
            <w:del w:id="497" w:author="Aussie" w:date="2012-10-16T11:09:00Z">
              <w:r w:rsidRPr="005B77A2">
                <w:rPr>
                  <w:rFonts w:ascii="Calibri" w:eastAsia="Times New Roman" w:hAnsi="Calibri" w:cs="Calibri"/>
                  <w:color w:val="000000"/>
                </w:rPr>
                <w:delText xml:space="preserve">(M.D.) </w:delText>
              </w:r>
            </w:del>
            <w:r w:rsidRPr="005B77A2">
              <w:rPr>
                <w:rFonts w:ascii="Calibri" w:eastAsia="Times New Roman" w:hAnsi="Calibri" w:cs="Calibri"/>
                <w:color w:val="000000"/>
              </w:rPr>
              <w:t>with a degree to practice general medicine. This means that</w:t>
            </w:r>
            <w:ins w:id="498" w:author="Aussie" w:date="2012-10-16T11:09:00Z">
              <w:r w:rsidRPr="005B77A2">
                <w:rPr>
                  <w:rFonts w:ascii="Calibri" w:eastAsia="Times New Roman" w:hAnsi="Calibri" w:cs="Calibri"/>
                  <w:color w:val="000000"/>
                </w:rPr>
                <w:t xml:space="preserve"> </w:t>
              </w:r>
              <w:r w:rsidR="009A4A0B">
                <w:rPr>
                  <w:rFonts w:ascii="Calibri" w:eastAsia="Times New Roman" w:hAnsi="Calibri" w:cs="Calibri"/>
                  <w:color w:val="000000"/>
                </w:rPr>
                <w:t>he or</w:t>
              </w:r>
            </w:ins>
            <w:r w:rsidR="009A4A0B">
              <w:rPr>
                <w:rFonts w:ascii="Calibri" w:eastAsia="Times New Roman" w:hAnsi="Calibri" w:cs="Calibri"/>
                <w:color w:val="000000"/>
              </w:rPr>
              <w:t xml:space="preserve"> </w:t>
            </w:r>
            <w:r w:rsidRPr="005B77A2">
              <w:rPr>
                <w:rFonts w:ascii="Calibri" w:eastAsia="Times New Roman" w:hAnsi="Calibri" w:cs="Calibri"/>
                <w:color w:val="000000"/>
              </w:rPr>
              <w:t xml:space="preserve">she can treat common medical problems, and may also be trained to recognize and help with common psychological problems, such as depression and anxiety. A </w:t>
            </w:r>
            <w:del w:id="499" w:author="Aussie" w:date="2012-10-16T11:09:00Z">
              <w:r w:rsidRPr="005B77A2">
                <w:rPr>
                  <w:rFonts w:ascii="Calibri" w:eastAsia="Times New Roman" w:hAnsi="Calibri" w:cs="Calibri"/>
                  <w:color w:val="000000"/>
                </w:rPr>
                <w:delText>PCP</w:delText>
              </w:r>
            </w:del>
            <w:ins w:id="500" w:author="Aussie" w:date="2012-10-16T11:09:00Z">
              <w:r w:rsidR="00AB5CE8">
                <w:rPr>
                  <w:rFonts w:ascii="Calibri" w:eastAsia="Times New Roman" w:hAnsi="Calibri" w:cs="Calibri"/>
                  <w:color w:val="000000"/>
                </w:rPr>
                <w:t>GP</w:t>
              </w:r>
            </w:ins>
            <w:r w:rsidR="00AB5CE8"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may prescribe medicine to help with depression and sleep.  </w:t>
            </w:r>
            <w:del w:id="501" w:author="Aussie" w:date="2012-10-16T11:09:00Z">
              <w:r w:rsidRPr="005B77A2">
                <w:rPr>
                  <w:rFonts w:ascii="Calibri" w:eastAsia="Times New Roman" w:hAnsi="Calibri" w:cs="Calibri"/>
                  <w:color w:val="000000"/>
                </w:rPr>
                <w:delText>PCPs</w:delText>
              </w:r>
            </w:del>
            <w:ins w:id="502" w:author="Aussie" w:date="2012-10-16T11:09:00Z">
              <w:r w:rsidR="00AB5CE8">
                <w:rPr>
                  <w:rFonts w:ascii="Calibri" w:eastAsia="Times New Roman" w:hAnsi="Calibri" w:cs="Calibri"/>
                  <w:color w:val="000000"/>
                </w:rPr>
                <w:t>GPs</w:t>
              </w:r>
            </w:ins>
            <w:r w:rsidR="00AB5CE8"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are a good first contact to help you find the services you need.   They can refer you to an expert like a psychologist, psychiatrist or social worker, who can help you better address your problems. </w:t>
            </w:r>
            <w:del w:id="503" w:author="Aussie" w:date="2012-10-16T11:09:00Z">
              <w:r w:rsidRPr="005B77A2">
                <w:rPr>
                  <w:rFonts w:ascii="Calibri" w:eastAsia="Times New Roman" w:hAnsi="Calibri" w:cs="Calibri"/>
                  <w:color w:val="000000"/>
                </w:rPr>
                <w:delText>Primary care physicians</w:delText>
              </w:r>
            </w:del>
            <w:ins w:id="504" w:author="Aussie" w:date="2012-10-16T11:09:00Z">
              <w:r w:rsidR="001F56FE">
                <w:rPr>
                  <w:rFonts w:ascii="Calibri" w:eastAsia="Times New Roman" w:hAnsi="Calibri" w:cs="Calibri"/>
                  <w:color w:val="000000"/>
                </w:rPr>
                <w:t>General Practitioner</w:t>
              </w:r>
              <w:r w:rsidRPr="005B77A2">
                <w:rPr>
                  <w:rFonts w:ascii="Calibri" w:eastAsia="Times New Roman" w:hAnsi="Calibri" w:cs="Calibri"/>
                  <w:color w:val="000000"/>
                </w:rPr>
                <w:t>s</w:t>
              </w:r>
            </w:ins>
            <w:r w:rsidRPr="005B77A2">
              <w:rPr>
                <w:rFonts w:ascii="Calibri" w:eastAsia="Times New Roman" w:hAnsi="Calibri" w:cs="Calibri"/>
                <w:color w:val="000000"/>
              </w:rPr>
              <w:t xml:space="preserve"> are very well educated and experienced. They have completed </w:t>
            </w:r>
            <w:ins w:id="505" w:author="Aussie" w:date="2012-10-16T11:09:00Z">
              <w:r w:rsidR="00AB5CE8">
                <w:rPr>
                  <w:rFonts w:ascii="Calibri" w:eastAsia="Times New Roman" w:hAnsi="Calibri" w:cs="Calibri"/>
                  <w:color w:val="000000"/>
                </w:rPr>
                <w:t xml:space="preserve">university </w:t>
              </w:r>
            </w:ins>
            <w:r w:rsidRPr="005B77A2">
              <w:rPr>
                <w:rFonts w:ascii="Calibri" w:eastAsia="Times New Roman" w:hAnsi="Calibri" w:cs="Calibri"/>
                <w:color w:val="000000"/>
              </w:rPr>
              <w:t xml:space="preserve">medical </w:t>
            </w:r>
            <w:del w:id="506" w:author="Aussie" w:date="2012-10-16T11:09:00Z">
              <w:r w:rsidRPr="005B77A2">
                <w:rPr>
                  <w:rFonts w:ascii="Calibri" w:eastAsia="Times New Roman" w:hAnsi="Calibri" w:cs="Calibri"/>
                  <w:color w:val="000000"/>
                </w:rPr>
                <w:delText>school</w:delText>
              </w:r>
            </w:del>
            <w:ins w:id="507" w:author="Aussie" w:date="2012-10-16T11:09:00Z">
              <w:r w:rsidR="00AB5CE8">
                <w:rPr>
                  <w:rFonts w:ascii="Calibri" w:eastAsia="Times New Roman" w:hAnsi="Calibri" w:cs="Calibri"/>
                  <w:color w:val="000000"/>
                </w:rPr>
                <w:t>training</w:t>
              </w:r>
            </w:ins>
            <w:r w:rsidRPr="005B77A2">
              <w:rPr>
                <w:rFonts w:ascii="Calibri" w:eastAsia="Times New Roman" w:hAnsi="Calibri" w:cs="Calibri"/>
                <w:color w:val="000000"/>
              </w:rPr>
              <w:t xml:space="preserve">, which takes </w:t>
            </w:r>
            <w:del w:id="508" w:author="Aussie" w:date="2012-10-16T11:09:00Z">
              <w:r w:rsidRPr="005B77A2">
                <w:rPr>
                  <w:rFonts w:ascii="Calibri" w:eastAsia="Times New Roman" w:hAnsi="Calibri" w:cs="Calibri"/>
                  <w:color w:val="000000"/>
                </w:rPr>
                <w:delText>an extra 4</w:delText>
              </w:r>
            </w:del>
            <w:ins w:id="509" w:author="Aussie" w:date="2012-10-16T11:09:00Z">
              <w:r w:rsidR="00AB5CE8">
                <w:rPr>
                  <w:rFonts w:ascii="Calibri" w:eastAsia="Times New Roman" w:hAnsi="Calibri" w:cs="Calibri"/>
                  <w:color w:val="000000"/>
                </w:rPr>
                <w:t>6</w:t>
              </w:r>
            </w:ins>
            <w:r w:rsidRPr="005B77A2">
              <w:rPr>
                <w:rFonts w:ascii="Calibri" w:eastAsia="Times New Roman" w:hAnsi="Calibri" w:cs="Calibri"/>
                <w:color w:val="000000"/>
              </w:rPr>
              <w:t xml:space="preserve"> years</w:t>
            </w:r>
            <w:del w:id="510" w:author="Aussie" w:date="2012-10-16T11:09:00Z">
              <w:r w:rsidRPr="005B77A2">
                <w:rPr>
                  <w:rFonts w:ascii="Calibri" w:eastAsia="Times New Roman" w:hAnsi="Calibri" w:cs="Calibri"/>
                  <w:color w:val="000000"/>
                </w:rPr>
                <w:delText xml:space="preserve"> after graduating from college.</w:delText>
              </w:r>
            </w:del>
            <w:ins w:id="511" w:author="Aussie" w:date="2012-10-16T11:09:00Z">
              <w:r w:rsidRPr="005B77A2">
                <w:rPr>
                  <w:rFonts w:ascii="Calibri" w:eastAsia="Times New Roman" w:hAnsi="Calibri" w:cs="Calibri"/>
                  <w:color w:val="000000"/>
                </w:rPr>
                <w:t>.</w:t>
              </w:r>
            </w:ins>
            <w:r w:rsidRPr="005B77A2">
              <w:rPr>
                <w:rFonts w:ascii="Calibri" w:eastAsia="Times New Roman" w:hAnsi="Calibri" w:cs="Calibri"/>
                <w:color w:val="000000"/>
              </w:rPr>
              <w:t xml:space="preserve"> Plus, </w:t>
            </w:r>
            <w:del w:id="512" w:author="Aussie" w:date="2012-10-16T11:09:00Z">
              <w:r w:rsidRPr="005B77A2">
                <w:rPr>
                  <w:rFonts w:ascii="Calibri" w:eastAsia="Times New Roman" w:hAnsi="Calibri" w:cs="Calibri"/>
                  <w:color w:val="000000"/>
                </w:rPr>
                <w:delText>MDs must complete a 3 to 4 year</w:delText>
              </w:r>
            </w:del>
            <w:ins w:id="513" w:author="Aussie" w:date="2012-10-16T11:09:00Z">
              <w:r w:rsidR="00AB5CE8">
                <w:rPr>
                  <w:rFonts w:ascii="Calibri" w:eastAsia="Times New Roman" w:hAnsi="Calibri" w:cs="Calibri"/>
                  <w:color w:val="000000"/>
                </w:rPr>
                <w:t>GP</w:t>
              </w:r>
              <w:r w:rsidRPr="005B77A2">
                <w:rPr>
                  <w:rFonts w:ascii="Calibri" w:eastAsia="Times New Roman" w:hAnsi="Calibri" w:cs="Calibri"/>
                  <w:color w:val="000000"/>
                </w:rPr>
                <w:t xml:space="preserve">s </w:t>
              </w:r>
              <w:r w:rsidR="00AB5CE8">
                <w:rPr>
                  <w:rFonts w:ascii="Calibri" w:eastAsia="Times New Roman" w:hAnsi="Calibri" w:cs="Calibri"/>
                  <w:color w:val="000000"/>
                </w:rPr>
                <w:t>undertake post graduate</w:t>
              </w:r>
            </w:ins>
            <w:r w:rsidRPr="005B77A2">
              <w:rPr>
                <w:rFonts w:ascii="Calibri" w:eastAsia="Times New Roman" w:hAnsi="Calibri" w:cs="Calibri"/>
                <w:color w:val="000000"/>
              </w:rPr>
              <w:t xml:space="preserve"> specialized training after medical school</w:t>
            </w:r>
            <w:del w:id="514" w:author="Aussie" w:date="2012-10-16T11:09:00Z">
              <w:r w:rsidRPr="005B77A2">
                <w:rPr>
                  <w:rFonts w:ascii="Calibri" w:eastAsia="Times New Roman" w:hAnsi="Calibri" w:cs="Calibri"/>
                  <w:color w:val="000000"/>
                </w:rPr>
                <w:delText>.</w:delText>
              </w:r>
            </w:del>
            <w:ins w:id="515" w:author="Aussie" w:date="2012-10-16T11:09:00Z">
              <w:r w:rsidR="00AB5CE8">
                <w:rPr>
                  <w:rFonts w:ascii="Calibri" w:eastAsia="Times New Roman" w:hAnsi="Calibri" w:cs="Calibri"/>
                  <w:color w:val="000000"/>
                </w:rPr>
                <w:t xml:space="preserve"> which can take an additional 3 to 10 years</w:t>
              </w:r>
              <w:r w:rsidRPr="005B77A2">
                <w:rPr>
                  <w:rFonts w:ascii="Calibri" w:eastAsia="Times New Roman" w:hAnsi="Calibri" w:cs="Calibri"/>
                  <w:color w:val="000000"/>
                </w:rPr>
                <w:t>.</w:t>
              </w:r>
            </w:ins>
            <w:r w:rsidRPr="005B77A2">
              <w:rPr>
                <w:rFonts w:ascii="Calibri" w:eastAsia="Times New Roman" w:hAnsi="Calibri" w:cs="Calibri"/>
                <w:color w:val="000000"/>
              </w:rPr>
              <w:t xml:space="preserve"> You can find a physician in the </w:t>
            </w:r>
            <w:del w:id="516" w:author="Aussie" w:date="2012-10-16T11:09:00Z">
              <w:r w:rsidRPr="005B77A2">
                <w:rPr>
                  <w:rFonts w:ascii="Calibri" w:eastAsia="Times New Roman" w:hAnsi="Calibri" w:cs="Calibri"/>
                  <w:color w:val="000000"/>
                </w:rPr>
                <w:delText>military</w:delText>
              </w:r>
            </w:del>
            <w:ins w:id="517" w:author="Aussie" w:date="2012-10-16T11:09:00Z">
              <w:r w:rsidR="009A4A0B">
                <w:rPr>
                  <w:rFonts w:ascii="Calibri" w:eastAsia="Times New Roman" w:hAnsi="Calibri" w:cs="Calibri"/>
                  <w:color w:val="000000"/>
                </w:rPr>
                <w:t>Defence</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and </w:t>
            </w:r>
            <w:ins w:id="518" w:author="Aussie" w:date="2012-10-16T11:09:00Z">
              <w:r w:rsidR="00304E04">
                <w:rPr>
                  <w:rFonts w:ascii="Calibri" w:eastAsia="Times New Roman" w:hAnsi="Calibri" w:cs="Calibri"/>
                  <w:color w:val="000000"/>
                </w:rPr>
                <w:t xml:space="preserve">Department of </w:t>
              </w:r>
            </w:ins>
            <w:r w:rsidRPr="005B77A2">
              <w:rPr>
                <w:rFonts w:ascii="Calibri" w:eastAsia="Times New Roman" w:hAnsi="Calibri" w:cs="Calibri"/>
                <w:color w:val="000000"/>
              </w:rPr>
              <w:t>Veterans A</w:t>
            </w:r>
            <w:r w:rsidR="00BA5EFC">
              <w:rPr>
                <w:rFonts w:ascii="Calibri" w:eastAsia="Times New Roman" w:hAnsi="Calibri" w:cs="Calibri"/>
                <w:color w:val="000000"/>
              </w:rPr>
              <w:t>ffairs</w:t>
            </w:r>
            <w:r w:rsidRPr="005B77A2">
              <w:rPr>
                <w:rFonts w:ascii="Calibri" w:eastAsia="Times New Roman" w:hAnsi="Calibri" w:cs="Calibri"/>
                <w:color w:val="000000"/>
              </w:rPr>
              <w:t xml:space="preserve"> </w:t>
            </w:r>
            <w:del w:id="519" w:author="Aussie" w:date="2012-10-16T11:09:00Z">
              <w:r w:rsidRPr="005B77A2">
                <w:rPr>
                  <w:rFonts w:ascii="Calibri" w:eastAsia="Times New Roman" w:hAnsi="Calibri" w:cs="Calibri"/>
                  <w:color w:val="000000"/>
                </w:rPr>
                <w:delText xml:space="preserve">(VA) </w:delText>
              </w:r>
            </w:del>
            <w:r w:rsidRPr="005B77A2">
              <w:rPr>
                <w:rFonts w:ascii="Calibri" w:eastAsia="Times New Roman" w:hAnsi="Calibri" w:cs="Calibri"/>
                <w:color w:val="000000"/>
              </w:rPr>
              <w:t xml:space="preserve">health care systems, through recommendations from people you know, or </w:t>
            </w:r>
            <w:del w:id="520" w:author="Aussie" w:date="2012-10-16T11:09:00Z">
              <w:r w:rsidRPr="005B77A2">
                <w:rPr>
                  <w:rFonts w:ascii="Calibri" w:eastAsia="Times New Roman" w:hAnsi="Calibri" w:cs="Calibri"/>
                  <w:color w:val="000000"/>
                </w:rPr>
                <w:delText>through</w:delText>
              </w:r>
            </w:del>
            <w:ins w:id="521" w:author="Aussie" w:date="2012-10-16T11:09:00Z">
              <w:r w:rsidR="009A4A0B">
                <w:rPr>
                  <w:rFonts w:ascii="Calibri" w:eastAsia="Times New Roman" w:hAnsi="Calibri" w:cs="Calibri"/>
                  <w:color w:val="000000"/>
                </w:rPr>
                <w:t>via</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a referral from </w:t>
            </w:r>
            <w:del w:id="522" w:author="Aussie" w:date="2012-10-16T11:09:00Z">
              <w:r w:rsidRPr="005B77A2">
                <w:rPr>
                  <w:rFonts w:ascii="Calibri" w:eastAsia="Times New Roman" w:hAnsi="Calibri" w:cs="Calibri"/>
                  <w:color w:val="000000"/>
                </w:rPr>
                <w:delText>a doctor, nurse, or your insurance company.</w:delText>
              </w:r>
            </w:del>
            <w:ins w:id="523" w:author="Aussie" w:date="2012-10-16T11:09:00Z">
              <w:r w:rsidRPr="005B77A2">
                <w:rPr>
                  <w:rFonts w:ascii="Calibri" w:eastAsia="Times New Roman" w:hAnsi="Calibri" w:cs="Calibri"/>
                  <w:color w:val="000000"/>
                </w:rPr>
                <w:t>a</w:t>
              </w:r>
              <w:r w:rsidR="009A4A0B">
                <w:rPr>
                  <w:rFonts w:ascii="Calibri" w:eastAsia="Times New Roman" w:hAnsi="Calibri" w:cs="Calibri"/>
                  <w:color w:val="000000"/>
                </w:rPr>
                <w:t>nother health practitioner</w:t>
              </w:r>
              <w:r w:rsidRPr="005B77A2">
                <w:rPr>
                  <w:rFonts w:ascii="Calibri" w:eastAsia="Times New Roman" w:hAnsi="Calibri" w:cs="Calibri"/>
                  <w:color w:val="000000"/>
                </w:rPr>
                <w:t>.</w:t>
              </w:r>
            </w:ins>
            <w:r w:rsidRPr="005B77A2">
              <w:rPr>
                <w:rFonts w:ascii="Calibri" w:eastAsia="Times New Roman" w:hAnsi="Calibri" w:cs="Calibri"/>
                <w:color w:val="000000"/>
              </w:rPr>
              <w:t xml:space="preserve"> If you need medical attention, a prescription, or a referral to a specialist, then your </w:t>
            </w:r>
            <w:del w:id="524" w:author="Aussie" w:date="2012-10-16T11:09:00Z">
              <w:r w:rsidRPr="005B77A2">
                <w:rPr>
                  <w:rFonts w:ascii="Calibri" w:eastAsia="Times New Roman" w:hAnsi="Calibri" w:cs="Calibri"/>
                  <w:color w:val="000000"/>
                </w:rPr>
                <w:delText>PCP</w:delText>
              </w:r>
            </w:del>
            <w:ins w:id="525" w:author="Aussie" w:date="2012-10-16T11:09:00Z">
              <w:r w:rsidR="00AB5CE8">
                <w:rPr>
                  <w:rFonts w:ascii="Calibri" w:eastAsia="Times New Roman" w:hAnsi="Calibri" w:cs="Calibri"/>
                  <w:color w:val="000000"/>
                </w:rPr>
                <w:t>GP</w:t>
              </w:r>
            </w:ins>
            <w:r w:rsidR="00AB5CE8" w:rsidRPr="005B77A2">
              <w:rPr>
                <w:rFonts w:ascii="Calibri" w:eastAsia="Times New Roman" w:hAnsi="Calibri" w:cs="Calibri"/>
                <w:color w:val="000000"/>
              </w:rPr>
              <w:t xml:space="preserve"> </w:t>
            </w:r>
            <w:r w:rsidRPr="005B77A2">
              <w:rPr>
                <w:rFonts w:ascii="Calibri" w:eastAsia="Times New Roman" w:hAnsi="Calibri" w:cs="Calibri"/>
                <w:color w:val="000000"/>
              </w:rPr>
              <w:t>is the best place to start.</w:t>
            </w:r>
          </w:p>
        </w:tc>
      </w:tr>
      <w:tr w:rsidR="00CC4B5A" w:rsidRPr="005B77A2" w14:paraId="17C8C16B" w14:textId="77777777">
        <w:trPr>
          <w:trHeight w:val="3000"/>
        </w:trPr>
        <w:tc>
          <w:tcPr>
            <w:tcW w:w="0" w:type="auto"/>
          </w:tcPr>
          <w:p w14:paraId="46E5F8EE" w14:textId="77777777" w:rsidR="00CC4B5A" w:rsidRDefault="00CC4B5A" w:rsidP="00DA3938">
            <w:pPr>
              <w:rPr>
                <w:ins w:id="526" w:author="Aussie" w:date="2012-10-16T11:09:00Z"/>
                <w:rFonts w:ascii="Calibri" w:eastAsia="Times New Roman" w:hAnsi="Calibri" w:cs="Calibri"/>
                <w:color w:val="000000"/>
              </w:rPr>
            </w:pPr>
            <w:r w:rsidRPr="005B77A2">
              <w:rPr>
                <w:rFonts w:ascii="Calibri" w:eastAsia="Times New Roman" w:hAnsi="Calibri" w:cs="Calibri"/>
                <w:color w:val="000000"/>
              </w:rPr>
              <w:lastRenderedPageBreak/>
              <w:t>What does a Social Worker do?</w:t>
            </w:r>
          </w:p>
          <w:p w14:paraId="7F8B94CE" w14:textId="77777777" w:rsidR="00485073" w:rsidRPr="005B77A2" w:rsidRDefault="00086AA0" w:rsidP="00DA3938">
            <w:pPr>
              <w:rPr>
                <w:rFonts w:ascii="Calibri" w:eastAsia="Times New Roman" w:hAnsi="Calibri" w:cs="Calibri"/>
                <w:color w:val="000000"/>
              </w:rPr>
            </w:pPr>
            <w:ins w:id="527" w:author="Aussie" w:date="2012-10-16T11:09:00Z">
              <w:r w:rsidRPr="004C3B43">
                <w:rPr>
                  <w:rFonts w:ascii="Calibri" w:eastAsia="Times New Roman" w:hAnsi="Calibri" w:cs="Calibri"/>
                  <w:noProof/>
                  <w:color w:val="000000"/>
                </w:rPr>
                <w:drawing>
                  <wp:inline distT="0" distB="0" distL="0" distR="0" wp14:anchorId="32E89CF5" wp14:editId="20DA216C">
                    <wp:extent cx="466725" cy="466725"/>
                    <wp:effectExtent l="0" t="0" r="0" b="9525"/>
                    <wp:docPr id="19" name="Picture 19"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28D89494" w14:textId="0A428FF6" w:rsidR="00CC4B5A" w:rsidRPr="005B77A2" w:rsidRDefault="00CC4B5A" w:rsidP="00C90CF6">
            <w:pPr>
              <w:rPr>
                <w:rFonts w:ascii="Calibri" w:eastAsia="Times New Roman" w:hAnsi="Calibri" w:cs="Calibri"/>
                <w:color w:val="000000"/>
              </w:rPr>
            </w:pPr>
            <w:r w:rsidRPr="005B77A2">
              <w:rPr>
                <w:rFonts w:ascii="Calibri" w:eastAsia="Times New Roman" w:hAnsi="Calibri" w:cs="Calibri"/>
                <w:color w:val="000000"/>
              </w:rPr>
              <w:t>Social workers work with people who are struggling with depression, anxiety, PTSD, and substance use problems. They also help people with more severe mental health issues, and family and relationship difficulties.  Social workers help clients with other challenges including finding employment, housing, and government benefits</w:t>
            </w:r>
            <w:del w:id="528" w:author="Aussie" w:date="2012-10-16T11:09:00Z">
              <w:r w:rsidRPr="005B77A2">
                <w:rPr>
                  <w:rFonts w:ascii="Calibri" w:eastAsia="Times New Roman" w:hAnsi="Calibri" w:cs="Calibri"/>
                  <w:color w:val="000000"/>
                </w:rPr>
                <w:delText>. They also practice psychotherapy or “talk therapy,”</w:delText>
              </w:r>
            </w:del>
            <w:ins w:id="529" w:author="Aussie" w:date="2012-10-16T11:09:00Z">
              <w:r w:rsidR="00C90CF6">
                <w:rPr>
                  <w:rFonts w:ascii="Calibri" w:eastAsia="Times New Roman" w:hAnsi="Calibri" w:cs="Calibri"/>
                  <w:color w:val="000000"/>
                </w:rPr>
                <w:t xml:space="preserve">, as well as </w:t>
              </w:r>
              <w:r w:rsidR="001F56FE">
                <w:rPr>
                  <w:rFonts w:ascii="Calibri" w:eastAsia="Times New Roman" w:hAnsi="Calibri" w:cs="Calibri"/>
                  <w:color w:val="000000"/>
                </w:rPr>
                <w:t>counselling</w:t>
              </w:r>
              <w:r w:rsidRPr="005B77A2">
                <w:rPr>
                  <w:rFonts w:ascii="Calibri" w:eastAsia="Times New Roman" w:hAnsi="Calibri" w:cs="Calibri"/>
                  <w:color w:val="000000"/>
                </w:rPr>
                <w:t>,</w:t>
              </w:r>
            </w:ins>
            <w:r w:rsidRPr="005B77A2">
              <w:rPr>
                <w:rFonts w:ascii="Calibri" w:eastAsia="Times New Roman" w:hAnsi="Calibri" w:cs="Calibri"/>
                <w:color w:val="000000"/>
              </w:rPr>
              <w:t xml:space="preserve"> which involves teaching people skills for coping and living. Social workers are not medical doctors and cannot prescribe medications. Social workers usually have a </w:t>
            </w:r>
            <w:del w:id="530" w:author="Aussie" w:date="2012-10-16T11:09:00Z">
              <w:r w:rsidRPr="005B77A2">
                <w:rPr>
                  <w:rFonts w:ascii="Calibri" w:eastAsia="Times New Roman" w:hAnsi="Calibri" w:cs="Calibri"/>
                  <w:color w:val="000000"/>
                </w:rPr>
                <w:delText>master’s</w:delText>
              </w:r>
            </w:del>
            <w:ins w:id="531" w:author="Aussie" w:date="2012-10-16T11:09:00Z">
              <w:r w:rsidR="009A4A0B">
                <w:rPr>
                  <w:rFonts w:ascii="Calibri" w:eastAsia="Times New Roman" w:hAnsi="Calibri" w:cs="Calibri"/>
                  <w:color w:val="000000"/>
                </w:rPr>
                <w:t>bachelor’s</w:t>
              </w:r>
            </w:ins>
            <w:r w:rsidR="00AB5CE8"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degree in social work that takes </w:t>
            </w:r>
            <w:del w:id="532" w:author="Aussie" w:date="2012-10-16T11:09:00Z">
              <w:r w:rsidRPr="005B77A2">
                <w:rPr>
                  <w:rFonts w:ascii="Calibri" w:eastAsia="Times New Roman" w:hAnsi="Calibri" w:cs="Calibri"/>
                  <w:color w:val="000000"/>
                </w:rPr>
                <w:delText>2</w:delText>
              </w:r>
            </w:del>
            <w:ins w:id="533" w:author="Aussie" w:date="2012-10-16T11:09:00Z">
              <w:r w:rsidR="00AB5CE8">
                <w:rPr>
                  <w:rFonts w:ascii="Calibri" w:eastAsia="Times New Roman" w:hAnsi="Calibri" w:cs="Calibri"/>
                  <w:color w:val="000000"/>
                </w:rPr>
                <w:t>4</w:t>
              </w:r>
            </w:ins>
            <w:r w:rsidR="00AB5CE8">
              <w:rPr>
                <w:rFonts w:ascii="Calibri" w:eastAsia="Times New Roman" w:hAnsi="Calibri" w:cs="Calibri"/>
                <w:color w:val="000000"/>
              </w:rPr>
              <w:t xml:space="preserve"> years </w:t>
            </w:r>
            <w:del w:id="534" w:author="Aussie" w:date="2012-10-16T11:09:00Z">
              <w:r w:rsidRPr="005B77A2">
                <w:rPr>
                  <w:rFonts w:ascii="Calibri" w:eastAsia="Times New Roman" w:hAnsi="Calibri" w:cs="Calibri"/>
                  <w:color w:val="000000"/>
                </w:rPr>
                <w:delText>after college is finished</w:delText>
              </w:r>
            </w:del>
            <w:ins w:id="535" w:author="Aussie" w:date="2012-10-16T11:09:00Z">
              <w:r w:rsidR="00AB5CE8">
                <w:rPr>
                  <w:rFonts w:ascii="Calibri" w:eastAsia="Times New Roman" w:hAnsi="Calibri" w:cs="Calibri"/>
                  <w:color w:val="000000"/>
                </w:rPr>
                <w:t>at university</w:t>
              </w:r>
            </w:ins>
            <w:r w:rsidRPr="005B77A2">
              <w:rPr>
                <w:rFonts w:ascii="Calibri" w:eastAsia="Times New Roman" w:hAnsi="Calibri" w:cs="Calibri"/>
                <w:color w:val="000000"/>
              </w:rPr>
              <w:t xml:space="preserve">, though some social workers have </w:t>
            </w:r>
            <w:del w:id="536" w:author="Aussie" w:date="2012-10-16T11:09:00Z">
              <w:r w:rsidRPr="005B77A2">
                <w:rPr>
                  <w:rFonts w:ascii="Calibri" w:eastAsia="Times New Roman" w:hAnsi="Calibri" w:cs="Calibri"/>
                  <w:color w:val="000000"/>
                </w:rPr>
                <w:delText>a</w:delText>
              </w:r>
            </w:del>
            <w:ins w:id="537" w:author="Aussie" w:date="2012-10-16T11:09:00Z">
              <w:r w:rsidR="00AB5CE8">
                <w:rPr>
                  <w:rFonts w:ascii="Calibri" w:eastAsia="Times New Roman" w:hAnsi="Calibri" w:cs="Calibri"/>
                  <w:color w:val="000000"/>
                </w:rPr>
                <w:t>masters or</w:t>
              </w:r>
            </w:ins>
            <w:r w:rsidR="00AB5CE8"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doctoral </w:t>
            </w:r>
            <w:del w:id="538" w:author="Aussie" w:date="2012-10-16T11:09:00Z">
              <w:r w:rsidRPr="005B77A2">
                <w:rPr>
                  <w:rFonts w:ascii="Calibri" w:eastAsia="Times New Roman" w:hAnsi="Calibri" w:cs="Calibri"/>
                  <w:color w:val="000000"/>
                </w:rPr>
                <w:delText>degree</w:delText>
              </w:r>
            </w:del>
            <w:ins w:id="539" w:author="Aussie" w:date="2012-10-16T11:09:00Z">
              <w:r w:rsidRPr="005B77A2">
                <w:rPr>
                  <w:rFonts w:ascii="Calibri" w:eastAsia="Times New Roman" w:hAnsi="Calibri" w:cs="Calibri"/>
                  <w:color w:val="000000"/>
                </w:rPr>
                <w:t>degree</w:t>
              </w:r>
              <w:r w:rsidR="00AB5CE8">
                <w:rPr>
                  <w:rFonts w:ascii="Calibri" w:eastAsia="Times New Roman" w:hAnsi="Calibri" w:cs="Calibri"/>
                  <w:color w:val="000000"/>
                </w:rPr>
                <w:t>s</w:t>
              </w:r>
            </w:ins>
            <w:r w:rsidRPr="005B77A2">
              <w:rPr>
                <w:rFonts w:ascii="Calibri" w:eastAsia="Times New Roman" w:hAnsi="Calibri" w:cs="Calibri"/>
                <w:color w:val="000000"/>
              </w:rPr>
              <w:t xml:space="preserve"> in social work. Social workers also must complete supervised experience</w:t>
            </w:r>
            <w:del w:id="540" w:author="Aussie" w:date="2012-10-16T11:09:00Z">
              <w:r w:rsidRPr="005B77A2">
                <w:rPr>
                  <w:rFonts w:ascii="Calibri" w:eastAsia="Times New Roman" w:hAnsi="Calibri" w:cs="Calibri"/>
                  <w:color w:val="000000"/>
                </w:rPr>
                <w:delText xml:space="preserve"> and receive a license to work</w:delText>
              </w:r>
            </w:del>
            <w:r w:rsidRPr="005B77A2">
              <w:rPr>
                <w:rFonts w:ascii="Calibri" w:eastAsia="Times New Roman" w:hAnsi="Calibri" w:cs="Calibri"/>
                <w:color w:val="000000"/>
              </w:rPr>
              <w:t xml:space="preserve">.  Social workers often work for local agencies and local mental health programs. There are many social workers in the </w:t>
            </w:r>
            <w:del w:id="541" w:author="Aussie" w:date="2012-10-16T11:09:00Z">
              <w:r w:rsidRPr="005B77A2">
                <w:rPr>
                  <w:rFonts w:ascii="Calibri" w:eastAsia="Times New Roman" w:hAnsi="Calibri" w:cs="Calibri"/>
                  <w:color w:val="000000"/>
                </w:rPr>
                <w:delText>military</w:delText>
              </w:r>
            </w:del>
            <w:ins w:id="542" w:author="Aussie" w:date="2012-10-16T11:09:00Z">
              <w:r w:rsidR="009A4A0B">
                <w:rPr>
                  <w:rFonts w:ascii="Calibri" w:eastAsia="Times New Roman" w:hAnsi="Calibri" w:cs="Calibri"/>
                  <w:color w:val="000000"/>
                </w:rPr>
                <w:t>Defence</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and</w:t>
            </w:r>
            <w:r w:rsidR="00AB5CE8">
              <w:rPr>
                <w:rFonts w:ascii="Calibri" w:eastAsia="Times New Roman" w:hAnsi="Calibri" w:cs="Calibri"/>
                <w:color w:val="000000"/>
              </w:rPr>
              <w:t xml:space="preserve"> </w:t>
            </w:r>
            <w:ins w:id="543" w:author="Aussie" w:date="2012-10-16T11:09:00Z">
              <w:r w:rsidR="00AB5CE8">
                <w:rPr>
                  <w:rFonts w:ascii="Calibri" w:eastAsia="Times New Roman" w:hAnsi="Calibri" w:cs="Calibri"/>
                  <w:color w:val="000000"/>
                </w:rPr>
                <w:t>the Department of</w:t>
              </w:r>
              <w:r w:rsidRPr="005B77A2">
                <w:rPr>
                  <w:rFonts w:ascii="Calibri" w:eastAsia="Times New Roman" w:hAnsi="Calibri" w:cs="Calibri"/>
                  <w:color w:val="000000"/>
                </w:rPr>
                <w:t xml:space="preserve"> </w:t>
              </w:r>
            </w:ins>
            <w:r w:rsidRPr="005B77A2">
              <w:rPr>
                <w:rFonts w:ascii="Calibri" w:eastAsia="Times New Roman" w:hAnsi="Calibri" w:cs="Calibri"/>
                <w:color w:val="000000"/>
              </w:rPr>
              <w:t xml:space="preserve">Veterans </w:t>
            </w:r>
            <w:del w:id="544" w:author="Aussie" w:date="2012-10-16T11:09:00Z">
              <w:r w:rsidRPr="005B77A2">
                <w:rPr>
                  <w:rFonts w:ascii="Calibri" w:eastAsia="Times New Roman" w:hAnsi="Calibri" w:cs="Calibri"/>
                  <w:color w:val="000000"/>
                </w:rPr>
                <w:delText>Administration</w:delText>
              </w:r>
            </w:del>
            <w:ins w:id="545" w:author="Aussie" w:date="2012-10-16T11:09:00Z">
              <w:r w:rsidR="009A4A0B">
                <w:rPr>
                  <w:rFonts w:ascii="Calibri" w:eastAsia="Times New Roman" w:hAnsi="Calibri" w:cs="Calibri"/>
                  <w:color w:val="000000"/>
                </w:rPr>
                <w:t>Affairs</w:t>
              </w:r>
            </w:ins>
            <w:r w:rsidR="009A4A0B">
              <w:rPr>
                <w:rFonts w:ascii="Calibri" w:eastAsia="Times New Roman" w:hAnsi="Calibri" w:cs="Calibri"/>
                <w:color w:val="000000"/>
              </w:rPr>
              <w:t xml:space="preserve"> </w:t>
            </w:r>
            <w:r w:rsidRPr="005B77A2">
              <w:rPr>
                <w:rFonts w:ascii="Calibri" w:eastAsia="Times New Roman" w:hAnsi="Calibri" w:cs="Calibri"/>
                <w:color w:val="000000"/>
              </w:rPr>
              <w:t>health care systems. You can find a social worker through advice from people you know or referrals from a doctor</w:t>
            </w:r>
            <w:del w:id="546" w:author="Aussie" w:date="2012-10-16T11:09:00Z">
              <w:r w:rsidRPr="005B77A2">
                <w:rPr>
                  <w:rFonts w:ascii="Calibri" w:eastAsia="Times New Roman" w:hAnsi="Calibri" w:cs="Calibri"/>
                  <w:color w:val="000000"/>
                </w:rPr>
                <w:delText>, nurse,</w:delText>
              </w:r>
            </w:del>
            <w:r w:rsidR="00C33389">
              <w:rPr>
                <w:rFonts w:ascii="Calibri" w:eastAsia="Times New Roman" w:hAnsi="Calibri" w:cs="Calibri"/>
                <w:color w:val="000000"/>
              </w:rPr>
              <w:t xml:space="preserve"> or </w:t>
            </w:r>
            <w:del w:id="547" w:author="Aussie" w:date="2012-10-16T11:09:00Z">
              <w:r w:rsidRPr="005B77A2">
                <w:rPr>
                  <w:rFonts w:ascii="Calibri" w:eastAsia="Times New Roman" w:hAnsi="Calibri" w:cs="Calibri"/>
                  <w:color w:val="000000"/>
                </w:rPr>
                <w:delText>your insurance company.</w:delText>
              </w:r>
            </w:del>
            <w:ins w:id="548" w:author="Aussie" w:date="2012-10-16T11:09:00Z">
              <w:r w:rsidR="00C33389">
                <w:rPr>
                  <w:rFonts w:ascii="Calibri" w:eastAsia="Times New Roman" w:hAnsi="Calibri" w:cs="Calibri"/>
                  <w:color w:val="000000"/>
                </w:rPr>
                <w:t>other healthcare provider</w:t>
              </w:r>
              <w:r w:rsidRPr="005B77A2">
                <w:rPr>
                  <w:rFonts w:ascii="Calibri" w:eastAsia="Times New Roman" w:hAnsi="Calibri" w:cs="Calibri"/>
                  <w:color w:val="000000"/>
                </w:rPr>
                <w:t>.</w:t>
              </w:r>
            </w:ins>
            <w:r w:rsidRPr="005B77A2">
              <w:rPr>
                <w:rFonts w:ascii="Calibri" w:eastAsia="Times New Roman" w:hAnsi="Calibri" w:cs="Calibri"/>
                <w:color w:val="000000"/>
              </w:rPr>
              <w:t xml:space="preserve">  If you need someone to help you get back on track with getting a job, housing, </w:t>
            </w:r>
            <w:del w:id="549" w:author="Aussie" w:date="2012-10-16T11:09:00Z">
              <w:r w:rsidRPr="005B77A2">
                <w:rPr>
                  <w:rFonts w:ascii="Calibri" w:eastAsia="Times New Roman" w:hAnsi="Calibri" w:cs="Calibri"/>
                  <w:color w:val="000000"/>
                </w:rPr>
                <w:delText>government benefits</w:delText>
              </w:r>
            </w:del>
            <w:ins w:id="550" w:author="Aussie" w:date="2012-10-16T11:09:00Z">
              <w:r w:rsidR="009A4A0B">
                <w:rPr>
                  <w:rFonts w:ascii="Calibri" w:eastAsia="Times New Roman" w:hAnsi="Calibri" w:cs="Calibri"/>
                  <w:color w:val="000000"/>
                </w:rPr>
                <w:t>entitlements</w:t>
              </w:r>
            </w:ins>
            <w:r w:rsidRPr="005B77A2">
              <w:rPr>
                <w:rFonts w:ascii="Calibri" w:eastAsia="Times New Roman" w:hAnsi="Calibri" w:cs="Calibri"/>
                <w:color w:val="000000"/>
              </w:rPr>
              <w:t>, or you just need someone who will listen and refer you to an expert, then a social worker can help.</w:t>
            </w:r>
          </w:p>
        </w:tc>
      </w:tr>
      <w:tr w:rsidR="00CC4B5A" w:rsidRPr="005B77A2" w14:paraId="189B7B0F" w14:textId="77777777">
        <w:trPr>
          <w:trHeight w:val="2400"/>
        </w:trPr>
        <w:tc>
          <w:tcPr>
            <w:tcW w:w="0" w:type="auto"/>
          </w:tcPr>
          <w:p w14:paraId="0BB0DC93" w14:textId="77777777" w:rsidR="00CC4B5A" w:rsidRDefault="00CC4B5A" w:rsidP="00DA3938">
            <w:pPr>
              <w:rPr>
                <w:ins w:id="551" w:author="Aussie" w:date="2012-10-16T11:09:00Z"/>
                <w:rFonts w:ascii="Calibri" w:eastAsia="Times New Roman" w:hAnsi="Calibri" w:cs="Calibri"/>
                <w:color w:val="000000"/>
              </w:rPr>
            </w:pPr>
            <w:r w:rsidRPr="005B77A2">
              <w:rPr>
                <w:rFonts w:ascii="Calibri" w:eastAsia="Times New Roman" w:hAnsi="Calibri" w:cs="Calibri"/>
                <w:color w:val="000000"/>
              </w:rPr>
              <w:t>What does a Psychologist do?</w:t>
            </w:r>
          </w:p>
          <w:p w14:paraId="1B0A9772" w14:textId="77777777" w:rsidR="00485073" w:rsidRPr="005B77A2" w:rsidRDefault="00086AA0" w:rsidP="00DA3938">
            <w:pPr>
              <w:rPr>
                <w:rFonts w:ascii="Calibri" w:eastAsia="Times New Roman" w:hAnsi="Calibri" w:cs="Calibri"/>
                <w:color w:val="000000"/>
              </w:rPr>
            </w:pPr>
            <w:ins w:id="552" w:author="Aussie" w:date="2012-10-16T11:09:00Z">
              <w:r w:rsidRPr="004C3B43">
                <w:rPr>
                  <w:rFonts w:ascii="Calibri" w:eastAsia="Times New Roman" w:hAnsi="Calibri" w:cs="Calibri"/>
                  <w:noProof/>
                  <w:color w:val="000000"/>
                </w:rPr>
                <w:drawing>
                  <wp:inline distT="0" distB="0" distL="0" distR="0" wp14:anchorId="3122EA66" wp14:editId="238711A4">
                    <wp:extent cx="466725" cy="466725"/>
                    <wp:effectExtent l="0" t="0" r="0" b="9525"/>
                    <wp:docPr id="20" name="Picture 20"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0060B20E" w14:textId="4AF1F909" w:rsidR="00CC4B5A" w:rsidRPr="005B77A2" w:rsidRDefault="00CC4B5A" w:rsidP="006821AE">
            <w:pPr>
              <w:rPr>
                <w:rFonts w:ascii="Calibri" w:eastAsia="Times New Roman" w:hAnsi="Calibri" w:cs="Calibri"/>
                <w:color w:val="000000"/>
              </w:rPr>
            </w:pPr>
            <w:r w:rsidRPr="005B77A2">
              <w:rPr>
                <w:rFonts w:ascii="Calibri" w:eastAsia="Times New Roman" w:hAnsi="Calibri" w:cs="Calibri"/>
                <w:color w:val="000000"/>
              </w:rPr>
              <w:t xml:space="preserve">Psychologists work with clients who have many concerns, including depression, anxiety, PTSD, and substance use problems.  Psychologists also work with singles, couples, families and groups.  They help people deal with other life problems such as family and relationship problems.  </w:t>
            </w:r>
            <w:del w:id="553" w:author="Aussie" w:date="2012-10-16T11:09:00Z">
              <w:r w:rsidRPr="005B77A2">
                <w:rPr>
                  <w:rFonts w:ascii="Calibri" w:eastAsia="Times New Roman" w:hAnsi="Calibri" w:cs="Calibri"/>
                  <w:color w:val="000000"/>
                </w:rPr>
                <w:delText>Licensed</w:delText>
              </w:r>
            </w:del>
            <w:ins w:id="554" w:author="Aussie" w:date="2012-10-16T11:09:00Z">
              <w:r w:rsidR="00C33389">
                <w:rPr>
                  <w:rFonts w:ascii="Calibri" w:eastAsia="Times New Roman" w:hAnsi="Calibri" w:cs="Calibri"/>
                  <w:color w:val="000000"/>
                </w:rPr>
                <w:t>Registered</w:t>
              </w:r>
            </w:ins>
            <w:r w:rsidR="00C33389"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psychologists </w:t>
            </w:r>
            <w:r w:rsidR="00C33389">
              <w:rPr>
                <w:rFonts w:ascii="Calibri" w:eastAsia="Times New Roman" w:hAnsi="Calibri" w:cs="Calibri"/>
                <w:color w:val="000000"/>
              </w:rPr>
              <w:t xml:space="preserve">have a </w:t>
            </w:r>
            <w:del w:id="555" w:author="Aussie" w:date="2012-10-16T11:09:00Z">
              <w:r w:rsidRPr="005B77A2">
                <w:rPr>
                  <w:rFonts w:ascii="Calibri" w:eastAsia="Times New Roman" w:hAnsi="Calibri" w:cs="Calibri"/>
                  <w:color w:val="000000"/>
                </w:rPr>
                <w:delText>Ph.D. or Psy.D.</w:delText>
              </w:r>
            </w:del>
            <w:ins w:id="556" w:author="Aussie" w:date="2012-10-16T11:09:00Z">
              <w:r w:rsidR="00C33389">
                <w:rPr>
                  <w:rFonts w:ascii="Calibri" w:eastAsia="Times New Roman" w:hAnsi="Calibri" w:cs="Calibri"/>
                  <w:color w:val="000000"/>
                </w:rPr>
                <w:t>range of qualifications including masters and doctoral degrees. Training</w:t>
              </w:r>
            </w:ins>
            <w:r w:rsidR="00C33389">
              <w:rPr>
                <w:rFonts w:ascii="Calibri" w:eastAsia="Times New Roman" w:hAnsi="Calibri" w:cs="Calibri"/>
                <w:color w:val="000000"/>
              </w:rPr>
              <w:t xml:space="preserve"> in psychology </w:t>
            </w:r>
            <w:del w:id="557" w:author="Aussie" w:date="2012-10-16T11:09:00Z">
              <w:r w:rsidRPr="005B77A2">
                <w:rPr>
                  <w:rFonts w:ascii="Calibri" w:eastAsia="Times New Roman" w:hAnsi="Calibri" w:cs="Calibri"/>
                  <w:color w:val="000000"/>
                </w:rPr>
                <w:delText xml:space="preserve">or a related field. This </w:delText>
              </w:r>
            </w:del>
            <w:r w:rsidRPr="005B77A2">
              <w:rPr>
                <w:rFonts w:ascii="Calibri" w:eastAsia="Times New Roman" w:hAnsi="Calibri" w:cs="Calibri"/>
                <w:color w:val="000000"/>
              </w:rPr>
              <w:t xml:space="preserve">takes about </w:t>
            </w:r>
            <w:del w:id="558" w:author="Aussie" w:date="2012-10-16T11:09:00Z">
              <w:r w:rsidRPr="005B77A2">
                <w:rPr>
                  <w:rFonts w:ascii="Calibri" w:eastAsia="Times New Roman" w:hAnsi="Calibri" w:cs="Calibri"/>
                  <w:color w:val="000000"/>
                </w:rPr>
                <w:delText>5</w:delText>
              </w:r>
            </w:del>
            <w:ins w:id="559" w:author="Aussie" w:date="2012-10-16T11:09:00Z">
              <w:r w:rsidR="00C33389">
                <w:rPr>
                  <w:rFonts w:ascii="Calibri" w:eastAsia="Times New Roman" w:hAnsi="Calibri" w:cs="Calibri"/>
                  <w:color w:val="000000"/>
                </w:rPr>
                <w:t>6</w:t>
              </w:r>
            </w:ins>
            <w:r w:rsidRPr="005B77A2">
              <w:rPr>
                <w:rFonts w:ascii="Calibri" w:eastAsia="Times New Roman" w:hAnsi="Calibri" w:cs="Calibri"/>
                <w:color w:val="000000"/>
              </w:rPr>
              <w:t xml:space="preserve"> years </w:t>
            </w:r>
            <w:del w:id="560" w:author="Aussie" w:date="2012-10-16T11:09:00Z">
              <w:r w:rsidRPr="005B77A2">
                <w:rPr>
                  <w:rFonts w:ascii="Calibri" w:eastAsia="Times New Roman" w:hAnsi="Calibri" w:cs="Calibri"/>
                  <w:color w:val="000000"/>
                </w:rPr>
                <w:delText>after college</w:delText>
              </w:r>
            </w:del>
            <w:ins w:id="561" w:author="Aussie" w:date="2012-10-16T11:09:00Z">
              <w:r w:rsidR="00C33389">
                <w:rPr>
                  <w:rFonts w:ascii="Calibri" w:eastAsia="Times New Roman" w:hAnsi="Calibri" w:cs="Calibri"/>
                  <w:color w:val="000000"/>
                </w:rPr>
                <w:t>at university</w:t>
              </w:r>
            </w:ins>
            <w:r w:rsidR="00C33389">
              <w:rPr>
                <w:rFonts w:ascii="Calibri" w:eastAsia="Times New Roman" w:hAnsi="Calibri" w:cs="Calibri"/>
                <w:color w:val="000000"/>
              </w:rPr>
              <w:t xml:space="preserve"> </w:t>
            </w:r>
            <w:r w:rsidRPr="005B77A2">
              <w:rPr>
                <w:rFonts w:ascii="Calibri" w:eastAsia="Times New Roman" w:hAnsi="Calibri" w:cs="Calibri"/>
                <w:color w:val="000000"/>
              </w:rPr>
              <w:t>to complete</w:t>
            </w:r>
            <w:del w:id="562" w:author="Aussie" w:date="2012-10-16T11:09:00Z">
              <w:r w:rsidRPr="005B77A2">
                <w:rPr>
                  <w:rFonts w:ascii="Calibri" w:eastAsia="Times New Roman" w:hAnsi="Calibri" w:cs="Calibri"/>
                  <w:color w:val="000000"/>
                </w:rPr>
                <w:delText>. They must also complete</w:delText>
              </w:r>
            </w:del>
            <w:ins w:id="563" w:author="Aussie" w:date="2012-10-16T11:09:00Z">
              <w:r w:rsidR="00C33389">
                <w:rPr>
                  <w:rFonts w:ascii="Calibri" w:eastAsia="Times New Roman" w:hAnsi="Calibri" w:cs="Calibri"/>
                  <w:color w:val="000000"/>
                </w:rPr>
                <w:t>, and includes</w:t>
              </w:r>
            </w:ins>
            <w:r w:rsidR="00C33389">
              <w:rPr>
                <w:rFonts w:ascii="Calibri" w:eastAsia="Times New Roman" w:hAnsi="Calibri" w:cs="Calibri"/>
                <w:color w:val="000000"/>
              </w:rPr>
              <w:t xml:space="preserve"> </w:t>
            </w:r>
            <w:r w:rsidRPr="005B77A2">
              <w:rPr>
                <w:rFonts w:ascii="Calibri" w:eastAsia="Times New Roman" w:hAnsi="Calibri" w:cs="Calibri"/>
                <w:color w:val="000000"/>
              </w:rPr>
              <w:t xml:space="preserve">supervised professional experience. Although Psychologists </w:t>
            </w:r>
            <w:del w:id="564" w:author="Aussie" w:date="2012-10-16T11:09:00Z">
              <w:r w:rsidRPr="005B77A2">
                <w:rPr>
                  <w:rFonts w:ascii="Calibri" w:eastAsia="Times New Roman" w:hAnsi="Calibri" w:cs="Calibri"/>
                  <w:color w:val="000000"/>
                </w:rPr>
                <w:delText>are called</w:delText>
              </w:r>
            </w:del>
            <w:ins w:id="565" w:author="Aussie" w:date="2012-10-16T11:09:00Z">
              <w:r w:rsidR="00C33389">
                <w:rPr>
                  <w:rFonts w:ascii="Calibri" w:eastAsia="Times New Roman" w:hAnsi="Calibri" w:cs="Calibri"/>
                  <w:color w:val="000000"/>
                </w:rPr>
                <w:t>can be</w:t>
              </w:r>
            </w:ins>
            <w:r w:rsidR="00C33389">
              <w:rPr>
                <w:rFonts w:ascii="Calibri" w:eastAsia="Times New Roman" w:hAnsi="Calibri" w:cs="Calibri"/>
                <w:color w:val="000000"/>
              </w:rPr>
              <w:t xml:space="preserve"> </w:t>
            </w:r>
            <w:r w:rsidRPr="005B77A2">
              <w:rPr>
                <w:rFonts w:ascii="Calibri" w:eastAsia="Times New Roman" w:hAnsi="Calibri" w:cs="Calibri"/>
                <w:color w:val="000000"/>
              </w:rPr>
              <w:t xml:space="preserve">doctors, they are not medical doctors and cannot prescribe medicine. Their role is to provide assessment and </w:t>
            </w:r>
            <w:del w:id="566" w:author="Aussie" w:date="2012-10-16T11:09:00Z">
              <w:r w:rsidRPr="005B77A2">
                <w:rPr>
                  <w:rFonts w:ascii="Calibri" w:eastAsia="Times New Roman" w:hAnsi="Calibri" w:cs="Calibri"/>
                  <w:color w:val="000000"/>
                </w:rPr>
                <w:delText>talk therapy</w:delText>
              </w:r>
            </w:del>
            <w:ins w:id="567" w:author="Aussie" w:date="2012-10-16T11:09:00Z">
              <w:r w:rsidR="001F56FE">
                <w:rPr>
                  <w:rFonts w:ascii="Calibri" w:eastAsia="Times New Roman" w:hAnsi="Calibri" w:cs="Calibri"/>
                  <w:color w:val="000000"/>
                </w:rPr>
                <w:t>counselling</w:t>
              </w:r>
            </w:ins>
            <w:r w:rsidRPr="005B77A2">
              <w:rPr>
                <w:rFonts w:ascii="Calibri" w:eastAsia="Times New Roman" w:hAnsi="Calibri" w:cs="Calibri"/>
                <w:color w:val="000000"/>
              </w:rPr>
              <w:t xml:space="preserve">. There are psychologists in the community and working throughout </w:t>
            </w:r>
            <w:del w:id="568" w:author="Aussie" w:date="2012-10-16T11:09:00Z">
              <w:r w:rsidRPr="005B77A2">
                <w:rPr>
                  <w:rFonts w:ascii="Calibri" w:eastAsia="Times New Roman" w:hAnsi="Calibri" w:cs="Calibri"/>
                  <w:color w:val="000000"/>
                </w:rPr>
                <w:delText>military</w:delText>
              </w:r>
            </w:del>
            <w:ins w:id="569" w:author="Aussie" w:date="2012-10-16T11:09:00Z">
              <w:r w:rsidR="009A4A0B">
                <w:rPr>
                  <w:rFonts w:ascii="Calibri" w:eastAsia="Times New Roman" w:hAnsi="Calibri" w:cs="Calibri"/>
                  <w:color w:val="000000"/>
                </w:rPr>
                <w:t>Defence</w:t>
              </w:r>
            </w:ins>
            <w:r w:rsidR="009A4A0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and </w:t>
            </w:r>
            <w:ins w:id="570" w:author="Aussie" w:date="2012-10-16T11:09:00Z">
              <w:r w:rsidR="00304E04">
                <w:rPr>
                  <w:rFonts w:ascii="Calibri" w:eastAsia="Times New Roman" w:hAnsi="Calibri" w:cs="Calibri"/>
                  <w:color w:val="000000"/>
                </w:rPr>
                <w:t xml:space="preserve">Department of </w:t>
              </w:r>
            </w:ins>
            <w:r w:rsidRPr="005B77A2">
              <w:rPr>
                <w:rFonts w:ascii="Calibri" w:eastAsia="Times New Roman" w:hAnsi="Calibri" w:cs="Calibri"/>
                <w:color w:val="000000"/>
              </w:rPr>
              <w:t>Veterans A</w:t>
            </w:r>
            <w:r w:rsidR="00BA5EFC">
              <w:rPr>
                <w:rFonts w:ascii="Calibri" w:eastAsia="Times New Roman" w:hAnsi="Calibri" w:cs="Calibri"/>
                <w:color w:val="000000"/>
              </w:rPr>
              <w:t>ffairs</w:t>
            </w:r>
            <w:r w:rsidRPr="005B77A2">
              <w:rPr>
                <w:rFonts w:ascii="Calibri" w:eastAsia="Times New Roman" w:hAnsi="Calibri" w:cs="Calibri"/>
                <w:color w:val="000000"/>
              </w:rPr>
              <w:t xml:space="preserve"> health care</w:t>
            </w:r>
            <w:ins w:id="571" w:author="Aussie" w:date="2012-10-16T11:09:00Z">
              <w:r w:rsidR="00C33389">
                <w:rPr>
                  <w:rFonts w:ascii="Calibri" w:eastAsia="Times New Roman" w:hAnsi="Calibri" w:cs="Calibri"/>
                  <w:color w:val="000000"/>
                </w:rPr>
                <w:t xml:space="preserve"> systems</w:t>
              </w:r>
            </w:ins>
            <w:r w:rsidRPr="005B77A2">
              <w:rPr>
                <w:rFonts w:ascii="Calibri" w:eastAsia="Times New Roman" w:hAnsi="Calibri" w:cs="Calibri"/>
                <w:color w:val="000000"/>
              </w:rPr>
              <w:t xml:space="preserve">. You can find a psychologist through advice from people you know or referrals from a doctor, </w:t>
            </w:r>
            <w:del w:id="572" w:author="Aussie" w:date="2012-10-16T11:09:00Z">
              <w:r w:rsidRPr="005B77A2">
                <w:rPr>
                  <w:rFonts w:ascii="Calibri" w:eastAsia="Times New Roman" w:hAnsi="Calibri" w:cs="Calibri"/>
                  <w:color w:val="000000"/>
                </w:rPr>
                <w:delText>nurse</w:delText>
              </w:r>
            </w:del>
            <w:ins w:id="573" w:author="Aussie" w:date="2012-10-16T11:09:00Z">
              <w:r w:rsidR="00C33389">
                <w:rPr>
                  <w:rFonts w:ascii="Calibri" w:eastAsia="Times New Roman" w:hAnsi="Calibri" w:cs="Calibri"/>
                  <w:color w:val="000000"/>
                </w:rPr>
                <w:t>other health care provider</w:t>
              </w:r>
            </w:ins>
            <w:r w:rsidRPr="005B77A2">
              <w:rPr>
                <w:rFonts w:ascii="Calibri" w:eastAsia="Times New Roman" w:hAnsi="Calibri" w:cs="Calibri"/>
                <w:color w:val="000000"/>
              </w:rPr>
              <w:t>, o</w:t>
            </w:r>
            <w:r w:rsidR="009A4A0B">
              <w:rPr>
                <w:rFonts w:ascii="Calibri" w:eastAsia="Times New Roman" w:hAnsi="Calibri" w:cs="Calibri"/>
                <w:color w:val="000000"/>
              </w:rPr>
              <w:t>r</w:t>
            </w:r>
            <w:r w:rsidRPr="005B77A2">
              <w:rPr>
                <w:rFonts w:ascii="Calibri" w:eastAsia="Times New Roman" w:hAnsi="Calibri" w:cs="Calibri"/>
                <w:color w:val="000000"/>
              </w:rPr>
              <w:t xml:space="preserve"> </w:t>
            </w:r>
            <w:del w:id="574" w:author="Aussie" w:date="2012-10-16T11:09:00Z">
              <w:r w:rsidRPr="005B77A2">
                <w:rPr>
                  <w:rFonts w:ascii="Calibri" w:eastAsia="Times New Roman" w:hAnsi="Calibri" w:cs="Calibri"/>
                  <w:color w:val="000000"/>
                </w:rPr>
                <w:delText>your insurance company.</w:delText>
              </w:r>
            </w:del>
            <w:ins w:id="575" w:author="Aussie" w:date="2012-10-16T11:09:00Z">
              <w:r w:rsidR="00304E04">
                <w:rPr>
                  <w:rFonts w:ascii="Calibri" w:eastAsia="Times New Roman" w:hAnsi="Calibri" w:cs="Calibri"/>
                  <w:color w:val="000000"/>
                </w:rPr>
                <w:t xml:space="preserve">via the Australian Psychological Society </w:t>
              </w:r>
              <w:r w:rsidR="00C33389">
                <w:rPr>
                  <w:rFonts w:ascii="Calibri" w:eastAsia="Times New Roman" w:hAnsi="Calibri" w:cs="Calibri"/>
                  <w:color w:val="000000"/>
                </w:rPr>
                <w:t>find a psychologist</w:t>
              </w:r>
              <w:r w:rsidR="009A4A0B">
                <w:rPr>
                  <w:rFonts w:ascii="Calibri" w:eastAsia="Times New Roman" w:hAnsi="Calibri" w:cs="Calibri"/>
                  <w:color w:val="000000"/>
                </w:rPr>
                <w:t xml:space="preserve"> which is linked to under the Find Support Tab below</w:t>
              </w:r>
              <w:r w:rsidRPr="005B77A2">
                <w:rPr>
                  <w:rFonts w:ascii="Calibri" w:eastAsia="Times New Roman" w:hAnsi="Calibri" w:cs="Calibri"/>
                  <w:color w:val="000000"/>
                </w:rPr>
                <w:t>.</w:t>
              </w:r>
              <w:r w:rsidR="00C33389">
                <w:rPr>
                  <w:rFonts w:ascii="Calibri" w:eastAsia="Times New Roman" w:hAnsi="Calibri" w:cs="Calibri"/>
                  <w:color w:val="000000"/>
                </w:rPr>
                <w:t xml:space="preserve"> Eligible serving members and </w:t>
              </w:r>
              <w:r w:rsidR="009A4A0B">
                <w:rPr>
                  <w:rFonts w:ascii="Calibri" w:eastAsia="Times New Roman" w:hAnsi="Calibri" w:cs="Calibri"/>
                  <w:color w:val="000000"/>
                </w:rPr>
                <w:t>ex-serving members</w:t>
              </w:r>
              <w:r w:rsidR="00C33389">
                <w:rPr>
                  <w:rFonts w:ascii="Calibri" w:eastAsia="Times New Roman" w:hAnsi="Calibri" w:cs="Calibri"/>
                  <w:color w:val="000000"/>
                </w:rPr>
                <w:t xml:space="preserve"> may also be able to find a psychologist</w:t>
              </w:r>
              <w:r w:rsidR="009A4A0B">
                <w:rPr>
                  <w:rFonts w:ascii="Calibri" w:eastAsia="Times New Roman" w:hAnsi="Calibri" w:cs="Calibri"/>
                  <w:color w:val="000000"/>
                </w:rPr>
                <w:t xml:space="preserve"> via the Veterans and Veterans F</w:t>
              </w:r>
              <w:r w:rsidR="00C33389">
                <w:rPr>
                  <w:rFonts w:ascii="Calibri" w:eastAsia="Times New Roman" w:hAnsi="Calibri" w:cs="Calibri"/>
                  <w:color w:val="000000"/>
                </w:rPr>
                <w:t xml:space="preserve">amilies </w:t>
              </w:r>
              <w:r w:rsidR="009A4A0B">
                <w:rPr>
                  <w:rFonts w:ascii="Calibri" w:eastAsia="Times New Roman" w:hAnsi="Calibri" w:cs="Calibri"/>
                  <w:color w:val="000000"/>
                </w:rPr>
                <w:t>C</w:t>
              </w:r>
              <w:r w:rsidR="00C33389">
                <w:rPr>
                  <w:rFonts w:ascii="Calibri" w:eastAsia="Times New Roman" w:hAnsi="Calibri" w:cs="Calibri"/>
                  <w:color w:val="000000"/>
                </w:rPr>
                <w:t xml:space="preserve">ounseling </w:t>
              </w:r>
              <w:r w:rsidR="009A4A0B">
                <w:rPr>
                  <w:rFonts w:ascii="Calibri" w:eastAsia="Times New Roman" w:hAnsi="Calibri" w:cs="Calibri"/>
                  <w:color w:val="000000"/>
                </w:rPr>
                <w:t>S</w:t>
              </w:r>
              <w:r w:rsidR="00C33389">
                <w:rPr>
                  <w:rFonts w:ascii="Calibri" w:eastAsia="Times New Roman" w:hAnsi="Calibri" w:cs="Calibri"/>
                  <w:color w:val="000000"/>
                </w:rPr>
                <w:t>ervice</w:t>
              </w:r>
              <w:r w:rsidR="009A4A0B">
                <w:rPr>
                  <w:rFonts w:ascii="Calibri" w:eastAsia="Times New Roman" w:hAnsi="Calibri" w:cs="Calibri"/>
                  <w:color w:val="000000"/>
                </w:rPr>
                <w:t xml:space="preserve"> (VVCS)</w:t>
              </w:r>
              <w:r w:rsidR="00C33389">
                <w:rPr>
                  <w:rFonts w:ascii="Calibri" w:eastAsia="Times New Roman" w:hAnsi="Calibri" w:cs="Calibri"/>
                  <w:color w:val="000000"/>
                </w:rPr>
                <w:t>.</w:t>
              </w:r>
            </w:ins>
          </w:p>
        </w:tc>
      </w:tr>
      <w:tr w:rsidR="00CC4B5A" w:rsidRPr="005B77A2" w14:paraId="04E50CE8" w14:textId="77777777">
        <w:trPr>
          <w:trHeight w:val="2700"/>
        </w:trPr>
        <w:tc>
          <w:tcPr>
            <w:tcW w:w="0" w:type="auto"/>
          </w:tcPr>
          <w:p w14:paraId="1FCCBC3B" w14:textId="77777777" w:rsidR="00CC4B5A" w:rsidRDefault="00CC4B5A" w:rsidP="00DA3938">
            <w:pPr>
              <w:rPr>
                <w:ins w:id="576" w:author="Aussie" w:date="2012-10-16T11:09:00Z"/>
                <w:rFonts w:ascii="Calibri" w:eastAsia="Times New Roman" w:hAnsi="Calibri" w:cs="Calibri"/>
                <w:color w:val="000000"/>
              </w:rPr>
            </w:pPr>
            <w:r w:rsidRPr="005B77A2">
              <w:rPr>
                <w:rFonts w:ascii="Calibri" w:eastAsia="Times New Roman" w:hAnsi="Calibri" w:cs="Calibri"/>
                <w:color w:val="000000"/>
              </w:rPr>
              <w:t>What does a Psychiatrist do?</w:t>
            </w:r>
          </w:p>
          <w:p w14:paraId="0C5DD3BF" w14:textId="77777777" w:rsidR="00485073" w:rsidRPr="005B77A2" w:rsidRDefault="00086AA0" w:rsidP="00DA3938">
            <w:pPr>
              <w:rPr>
                <w:rFonts w:ascii="Calibri" w:eastAsia="Times New Roman" w:hAnsi="Calibri" w:cs="Calibri"/>
                <w:color w:val="000000"/>
              </w:rPr>
            </w:pPr>
            <w:ins w:id="577" w:author="Aussie" w:date="2012-10-16T11:09:00Z">
              <w:r w:rsidRPr="004C3B43">
                <w:rPr>
                  <w:rFonts w:ascii="Calibri" w:eastAsia="Times New Roman" w:hAnsi="Calibri" w:cs="Calibri"/>
                  <w:noProof/>
                  <w:color w:val="000000"/>
                </w:rPr>
                <w:drawing>
                  <wp:inline distT="0" distB="0" distL="0" distR="0" wp14:anchorId="709533A1" wp14:editId="26EAA1D9">
                    <wp:extent cx="466725" cy="466725"/>
                    <wp:effectExtent l="0" t="0" r="0" b="9525"/>
                    <wp:docPr id="21" name="Picture 21"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069107CE" w14:textId="40582A89" w:rsidR="00CC4B5A" w:rsidRPr="005B77A2" w:rsidRDefault="00CC4B5A" w:rsidP="00C90CF6">
            <w:pPr>
              <w:rPr>
                <w:rFonts w:ascii="Calibri" w:eastAsia="Times New Roman" w:hAnsi="Calibri" w:cs="Calibri"/>
                <w:color w:val="000000"/>
              </w:rPr>
            </w:pPr>
            <w:r w:rsidRPr="005B77A2">
              <w:rPr>
                <w:rFonts w:ascii="Calibri" w:eastAsia="Times New Roman" w:hAnsi="Calibri" w:cs="Calibri"/>
                <w:color w:val="000000"/>
              </w:rPr>
              <w:t>Psychiatrists treat a variety of mental health problems, including depression, anxiety, PTSD, substance use problems, and severe mental illnesses.  Psychiatrists primarily treat patients with a variety of medications that can ease depression and anxiety, help with sleep, and help with symptoms of mental illness</w:t>
            </w:r>
            <w:r>
              <w:rPr>
                <w:rFonts w:ascii="Calibri" w:eastAsia="Times New Roman" w:hAnsi="Calibri" w:cs="Calibri"/>
                <w:color w:val="000000"/>
              </w:rPr>
              <w:t>.</w:t>
            </w:r>
            <w:r w:rsidRPr="005B77A2">
              <w:rPr>
                <w:rFonts w:ascii="Calibri" w:eastAsia="Times New Roman" w:hAnsi="Calibri" w:cs="Calibri"/>
                <w:color w:val="000000"/>
              </w:rPr>
              <w:t xml:space="preserve">  Some psychiatrists also practice psychotherapy or </w:t>
            </w:r>
            <w:del w:id="578" w:author="Aussie" w:date="2012-10-16T11:09:00Z">
              <w:r w:rsidRPr="005B77A2">
                <w:rPr>
                  <w:rFonts w:ascii="Calibri" w:eastAsia="Times New Roman" w:hAnsi="Calibri" w:cs="Calibri"/>
                  <w:color w:val="000000"/>
                </w:rPr>
                <w:delText>“talk therapy”.</w:delText>
              </w:r>
            </w:del>
            <w:ins w:id="579" w:author="Aussie" w:date="2012-10-16T11:09:00Z">
              <w:r w:rsidR="001F56FE">
                <w:rPr>
                  <w:rFonts w:ascii="Calibri" w:eastAsia="Times New Roman" w:hAnsi="Calibri" w:cs="Calibri"/>
                  <w:color w:val="000000"/>
                </w:rPr>
                <w:t>counselling</w:t>
              </w:r>
              <w:r w:rsidRPr="005B77A2">
                <w:rPr>
                  <w:rFonts w:ascii="Calibri" w:eastAsia="Times New Roman" w:hAnsi="Calibri" w:cs="Calibri"/>
                  <w:color w:val="000000"/>
                </w:rPr>
                <w:t>.</w:t>
              </w:r>
            </w:ins>
            <w:r w:rsidRPr="005B77A2">
              <w:rPr>
                <w:rFonts w:ascii="Calibri" w:eastAsia="Times New Roman" w:hAnsi="Calibri" w:cs="Calibri"/>
                <w:color w:val="000000"/>
              </w:rPr>
              <w:t xml:space="preserve"> Psychiatrists are medical doctors</w:t>
            </w:r>
            <w:del w:id="580" w:author="Aussie" w:date="2012-10-16T11:09:00Z">
              <w:r w:rsidRPr="005B77A2">
                <w:rPr>
                  <w:rFonts w:ascii="Calibri" w:eastAsia="Times New Roman" w:hAnsi="Calibri" w:cs="Calibri"/>
                  <w:color w:val="000000"/>
                </w:rPr>
                <w:delText>, MDs</w:delText>
              </w:r>
            </w:del>
            <w:ins w:id="581" w:author="Aussie" w:date="2012-10-16T11:09:00Z">
              <w:r w:rsidRPr="005B77A2">
                <w:rPr>
                  <w:rFonts w:ascii="Calibri" w:eastAsia="Times New Roman" w:hAnsi="Calibri" w:cs="Calibri"/>
                  <w:color w:val="000000"/>
                </w:rPr>
                <w:t xml:space="preserve"> </w:t>
              </w:r>
              <w:r w:rsidR="002F077B">
                <w:rPr>
                  <w:rFonts w:ascii="Calibri" w:eastAsia="Times New Roman" w:hAnsi="Calibri" w:cs="Calibri"/>
                  <w:color w:val="000000"/>
                </w:rPr>
                <w:t>first</w:t>
              </w:r>
            </w:ins>
            <w:r w:rsidRPr="005B77A2">
              <w:rPr>
                <w:rFonts w:ascii="Calibri" w:eastAsia="Times New Roman" w:hAnsi="Calibri" w:cs="Calibri"/>
                <w:color w:val="000000"/>
              </w:rPr>
              <w:t xml:space="preserve">, meaning that they have completed medical </w:t>
            </w:r>
            <w:del w:id="582" w:author="Aussie" w:date="2012-10-16T11:09:00Z">
              <w:r w:rsidRPr="005B77A2">
                <w:rPr>
                  <w:rFonts w:ascii="Calibri" w:eastAsia="Times New Roman" w:hAnsi="Calibri" w:cs="Calibri"/>
                  <w:color w:val="000000"/>
                </w:rPr>
                <w:delText>school after graduating from college.</w:delText>
              </w:r>
            </w:del>
            <w:ins w:id="583" w:author="Aussie" w:date="2012-10-16T11:09:00Z">
              <w:r w:rsidR="002F077B">
                <w:rPr>
                  <w:rFonts w:ascii="Calibri" w:eastAsia="Times New Roman" w:hAnsi="Calibri" w:cs="Calibri"/>
                  <w:color w:val="000000"/>
                </w:rPr>
                <w:t>training</w:t>
              </w:r>
              <w:r w:rsidRPr="005B77A2">
                <w:rPr>
                  <w:rFonts w:ascii="Calibri" w:eastAsia="Times New Roman" w:hAnsi="Calibri" w:cs="Calibri"/>
                  <w:color w:val="000000"/>
                </w:rPr>
                <w:t>.</w:t>
              </w:r>
            </w:ins>
            <w:r w:rsidRPr="005B77A2">
              <w:rPr>
                <w:rFonts w:ascii="Calibri" w:eastAsia="Times New Roman" w:hAnsi="Calibri" w:cs="Calibri"/>
                <w:color w:val="000000"/>
              </w:rPr>
              <w:t xml:space="preserve"> After medical </w:t>
            </w:r>
            <w:del w:id="584" w:author="Aussie" w:date="2012-10-16T11:09:00Z">
              <w:r w:rsidRPr="005B77A2">
                <w:rPr>
                  <w:rFonts w:ascii="Calibri" w:eastAsia="Times New Roman" w:hAnsi="Calibri" w:cs="Calibri"/>
                  <w:color w:val="000000"/>
                </w:rPr>
                <w:delText>school</w:delText>
              </w:r>
            </w:del>
            <w:ins w:id="585" w:author="Aussie" w:date="2012-10-16T11:09:00Z">
              <w:r w:rsidR="002F077B">
                <w:rPr>
                  <w:rFonts w:ascii="Calibri" w:eastAsia="Times New Roman" w:hAnsi="Calibri" w:cs="Calibri"/>
                  <w:color w:val="000000"/>
                </w:rPr>
                <w:t>training</w:t>
              </w:r>
            </w:ins>
            <w:r w:rsidRPr="005B77A2">
              <w:rPr>
                <w:rFonts w:ascii="Calibri" w:eastAsia="Times New Roman" w:hAnsi="Calibri" w:cs="Calibri"/>
                <w:color w:val="000000"/>
              </w:rPr>
              <w:t xml:space="preserve">, psychiatrists also complete specialized training in psychiatry, which usually takes another 3 to 4 years. Psychiatrists work in the community and throughout </w:t>
            </w:r>
            <w:del w:id="586" w:author="Aussie" w:date="2012-10-16T11:09:00Z">
              <w:r w:rsidRPr="005B77A2">
                <w:rPr>
                  <w:rFonts w:ascii="Calibri" w:eastAsia="Times New Roman" w:hAnsi="Calibri" w:cs="Calibri"/>
                  <w:color w:val="000000"/>
                </w:rPr>
                <w:delText>military</w:delText>
              </w:r>
            </w:del>
            <w:ins w:id="587" w:author="Aussie" w:date="2012-10-16T11:09:00Z">
              <w:r w:rsidR="002F077B">
                <w:rPr>
                  <w:rFonts w:ascii="Calibri" w:eastAsia="Times New Roman" w:hAnsi="Calibri" w:cs="Calibri"/>
                  <w:color w:val="000000"/>
                </w:rPr>
                <w:t>the Defence</w:t>
              </w:r>
            </w:ins>
            <w:r w:rsidR="002F077B" w:rsidRPr="005B77A2">
              <w:rPr>
                <w:rFonts w:ascii="Calibri" w:eastAsia="Times New Roman" w:hAnsi="Calibri" w:cs="Calibri"/>
                <w:color w:val="000000"/>
              </w:rPr>
              <w:t xml:space="preserve"> </w:t>
            </w:r>
            <w:r w:rsidRPr="005B77A2">
              <w:rPr>
                <w:rFonts w:ascii="Calibri" w:eastAsia="Times New Roman" w:hAnsi="Calibri" w:cs="Calibri"/>
                <w:color w:val="000000"/>
              </w:rPr>
              <w:t xml:space="preserve">and </w:t>
            </w:r>
            <w:ins w:id="588" w:author="Aussie" w:date="2012-10-16T11:09:00Z">
              <w:r w:rsidR="000369F8">
                <w:rPr>
                  <w:rFonts w:ascii="Calibri" w:eastAsia="Times New Roman" w:hAnsi="Calibri" w:cs="Calibri"/>
                  <w:color w:val="000000"/>
                </w:rPr>
                <w:t xml:space="preserve">Department of </w:t>
              </w:r>
            </w:ins>
            <w:r w:rsidRPr="005B77A2">
              <w:rPr>
                <w:rFonts w:ascii="Calibri" w:eastAsia="Times New Roman" w:hAnsi="Calibri" w:cs="Calibri"/>
                <w:color w:val="000000"/>
              </w:rPr>
              <w:t>Veterans A</w:t>
            </w:r>
            <w:r w:rsidR="00BA5EFC">
              <w:rPr>
                <w:rFonts w:ascii="Calibri" w:eastAsia="Times New Roman" w:hAnsi="Calibri" w:cs="Calibri"/>
                <w:color w:val="000000"/>
              </w:rPr>
              <w:t>ffairs</w:t>
            </w:r>
            <w:r w:rsidRPr="005B77A2">
              <w:rPr>
                <w:rFonts w:ascii="Calibri" w:eastAsia="Times New Roman" w:hAnsi="Calibri" w:cs="Calibri"/>
                <w:color w:val="000000"/>
              </w:rPr>
              <w:t xml:space="preserve"> health care</w:t>
            </w:r>
            <w:ins w:id="589" w:author="Aussie" w:date="2012-10-16T11:09:00Z">
              <w:r w:rsidR="00176DA0">
                <w:rPr>
                  <w:rFonts w:ascii="Calibri" w:eastAsia="Times New Roman" w:hAnsi="Calibri" w:cs="Calibri"/>
                  <w:color w:val="000000"/>
                </w:rPr>
                <w:t xml:space="preserve"> system</w:t>
              </w:r>
              <w:r w:rsidR="002F077B">
                <w:rPr>
                  <w:rFonts w:ascii="Calibri" w:eastAsia="Times New Roman" w:hAnsi="Calibri" w:cs="Calibri"/>
                  <w:color w:val="000000"/>
                </w:rPr>
                <w:t>s</w:t>
              </w:r>
            </w:ins>
            <w:r w:rsidRPr="005B77A2">
              <w:rPr>
                <w:rFonts w:ascii="Calibri" w:eastAsia="Times New Roman" w:hAnsi="Calibri" w:cs="Calibri"/>
                <w:color w:val="000000"/>
              </w:rPr>
              <w:t xml:space="preserve">. You can find a psychiatrist through advice from people you know or referrals from a doctor, nurse, or </w:t>
            </w:r>
            <w:del w:id="590" w:author="Aussie" w:date="2012-10-16T11:09:00Z">
              <w:r w:rsidRPr="005B77A2">
                <w:rPr>
                  <w:rFonts w:ascii="Calibri" w:eastAsia="Times New Roman" w:hAnsi="Calibri" w:cs="Calibri"/>
                  <w:color w:val="000000"/>
                </w:rPr>
                <w:delText>your insurance company. Your primary</w:delText>
              </w:r>
            </w:del>
            <w:ins w:id="591" w:author="Aussie" w:date="2012-10-16T11:09:00Z">
              <w:r w:rsidR="00176DA0">
                <w:rPr>
                  <w:rFonts w:ascii="Calibri" w:eastAsia="Times New Roman" w:hAnsi="Calibri" w:cs="Calibri"/>
                  <w:color w:val="000000"/>
                </w:rPr>
                <w:t>other health</w:t>
              </w:r>
            </w:ins>
            <w:r w:rsidR="00176DA0">
              <w:rPr>
                <w:rFonts w:ascii="Calibri" w:eastAsia="Times New Roman" w:hAnsi="Calibri" w:cs="Calibri"/>
                <w:color w:val="000000"/>
              </w:rPr>
              <w:t xml:space="preserve"> care provider</w:t>
            </w:r>
            <w:ins w:id="592" w:author="Aussie" w:date="2012-10-16T11:09:00Z">
              <w:r w:rsidRPr="005B77A2">
                <w:rPr>
                  <w:rFonts w:ascii="Calibri" w:eastAsia="Times New Roman" w:hAnsi="Calibri" w:cs="Calibri"/>
                  <w:color w:val="000000"/>
                </w:rPr>
                <w:t xml:space="preserve">. Your </w:t>
              </w:r>
              <w:r w:rsidR="00176DA0">
                <w:rPr>
                  <w:rFonts w:ascii="Calibri" w:eastAsia="Times New Roman" w:hAnsi="Calibri" w:cs="Calibri"/>
                  <w:color w:val="000000"/>
                </w:rPr>
                <w:t>general practitioner</w:t>
              </w:r>
            </w:ins>
            <w:r w:rsidRPr="005B77A2">
              <w:rPr>
                <w:rFonts w:ascii="Calibri" w:eastAsia="Times New Roman" w:hAnsi="Calibri" w:cs="Calibri"/>
                <w:color w:val="000000"/>
              </w:rPr>
              <w:t xml:space="preserve">, social worker, or psychologist can </w:t>
            </w:r>
            <w:ins w:id="593" w:author="Aussie" w:date="2012-10-16T11:09:00Z">
              <w:r w:rsidR="00176DA0">
                <w:rPr>
                  <w:rFonts w:ascii="Calibri" w:eastAsia="Times New Roman" w:hAnsi="Calibri" w:cs="Calibri"/>
                  <w:color w:val="000000"/>
                </w:rPr>
                <w:t xml:space="preserve">also </w:t>
              </w:r>
            </w:ins>
            <w:r w:rsidRPr="005B77A2">
              <w:rPr>
                <w:rFonts w:ascii="Calibri" w:eastAsia="Times New Roman" w:hAnsi="Calibri" w:cs="Calibri"/>
                <w:color w:val="000000"/>
              </w:rPr>
              <w:t>help you make an appointment with a psychiatrist.</w:t>
            </w:r>
          </w:p>
        </w:tc>
      </w:tr>
      <w:tr w:rsidR="00CC4B5A" w:rsidRPr="005B77A2" w14:paraId="74942F46" w14:textId="77777777">
        <w:trPr>
          <w:trHeight w:val="1800"/>
        </w:trPr>
        <w:tc>
          <w:tcPr>
            <w:tcW w:w="0" w:type="auto"/>
          </w:tcPr>
          <w:p w14:paraId="622CD40E" w14:textId="1164A184" w:rsidR="00CC4B5A" w:rsidRDefault="00CC4B5A" w:rsidP="00DA3938">
            <w:pPr>
              <w:rPr>
                <w:ins w:id="594" w:author="Aussie" w:date="2012-10-16T11:09:00Z"/>
                <w:rFonts w:ascii="Calibri" w:eastAsia="Times New Roman" w:hAnsi="Calibri" w:cs="Calibri"/>
                <w:color w:val="000000"/>
              </w:rPr>
            </w:pPr>
            <w:r w:rsidRPr="005B77A2">
              <w:rPr>
                <w:rFonts w:ascii="Calibri" w:eastAsia="Times New Roman" w:hAnsi="Calibri" w:cs="Calibri"/>
                <w:color w:val="000000"/>
              </w:rPr>
              <w:t xml:space="preserve">What does a Pastoral </w:t>
            </w:r>
            <w:del w:id="595" w:author="Aussie" w:date="2012-10-16T11:09:00Z">
              <w:r w:rsidRPr="005B77A2">
                <w:rPr>
                  <w:rFonts w:ascii="Calibri" w:eastAsia="Times New Roman" w:hAnsi="Calibri" w:cs="Calibri"/>
                  <w:color w:val="000000"/>
                </w:rPr>
                <w:delText>Counselor</w:delText>
              </w:r>
            </w:del>
            <w:ins w:id="596"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or Chaplain do?</w:t>
            </w:r>
          </w:p>
          <w:p w14:paraId="6CD00AA1" w14:textId="77777777" w:rsidR="00485073" w:rsidRPr="005B77A2" w:rsidRDefault="00086AA0" w:rsidP="00DA3938">
            <w:pPr>
              <w:rPr>
                <w:rFonts w:ascii="Calibri" w:eastAsia="Times New Roman" w:hAnsi="Calibri" w:cs="Calibri"/>
                <w:color w:val="000000"/>
              </w:rPr>
            </w:pPr>
            <w:ins w:id="597" w:author="Aussie" w:date="2012-10-16T11:09:00Z">
              <w:r w:rsidRPr="004C3B43">
                <w:rPr>
                  <w:rFonts w:ascii="Calibri" w:eastAsia="Times New Roman" w:hAnsi="Calibri" w:cs="Calibri"/>
                  <w:noProof/>
                  <w:color w:val="000000"/>
                </w:rPr>
                <w:drawing>
                  <wp:inline distT="0" distB="0" distL="0" distR="0" wp14:anchorId="7FA5180F" wp14:editId="7B98E25E">
                    <wp:extent cx="466725" cy="466725"/>
                    <wp:effectExtent l="0" t="0" r="0" b="9525"/>
                    <wp:docPr id="22" name="Picture 22"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0434B1C3" w14:textId="4486AB0C" w:rsidR="00CC4B5A" w:rsidRPr="005B77A2" w:rsidRDefault="00CC4B5A" w:rsidP="00176DA0">
            <w:pPr>
              <w:rPr>
                <w:rFonts w:ascii="Calibri" w:eastAsia="Times New Roman" w:hAnsi="Calibri" w:cs="Calibri"/>
                <w:color w:val="000000"/>
              </w:rPr>
            </w:pPr>
            <w:r w:rsidRPr="005B77A2">
              <w:rPr>
                <w:rFonts w:ascii="Calibri" w:eastAsia="Times New Roman" w:hAnsi="Calibri" w:cs="Calibri"/>
                <w:color w:val="000000"/>
              </w:rPr>
              <w:t xml:space="preserve">A pastoral </w:t>
            </w:r>
            <w:del w:id="598" w:author="Aussie" w:date="2012-10-16T11:09:00Z">
              <w:r w:rsidRPr="005B77A2">
                <w:rPr>
                  <w:rFonts w:ascii="Calibri" w:eastAsia="Times New Roman" w:hAnsi="Calibri" w:cs="Calibri"/>
                  <w:color w:val="000000"/>
                </w:rPr>
                <w:delText>counselor</w:delText>
              </w:r>
            </w:del>
            <w:ins w:id="599"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or chaplain is a member of the clergy who provides spiritual support and guidance, conducts religious services in the field, and offers support in emergency situations. Chaplains help people regardless of their faith and religious beliefs. Chaplains are not trained to provide mental health </w:t>
            </w:r>
            <w:del w:id="600" w:author="Aussie" w:date="2012-10-16T11:09:00Z">
              <w:r w:rsidRPr="005B77A2">
                <w:rPr>
                  <w:rFonts w:ascii="Calibri" w:eastAsia="Times New Roman" w:hAnsi="Calibri" w:cs="Calibri"/>
                  <w:color w:val="000000"/>
                </w:rPr>
                <w:delText>counseling</w:delText>
              </w:r>
            </w:del>
            <w:ins w:id="601"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but they can refer you to a specialist like a psychologist, psychiatrist or social worker, who can help you address your emotional difficulties more thoroughly.  If you are looking for spiritual guidance as part of your road to receiving professional care, then perhaps a pastoral </w:t>
            </w:r>
            <w:del w:id="602" w:author="Aussie" w:date="2012-10-16T11:09:00Z">
              <w:r w:rsidRPr="005B77A2">
                <w:rPr>
                  <w:rFonts w:ascii="Calibri" w:eastAsia="Times New Roman" w:hAnsi="Calibri" w:cs="Calibri"/>
                  <w:color w:val="000000"/>
                </w:rPr>
                <w:delText>counselor</w:delText>
              </w:r>
            </w:del>
            <w:ins w:id="603" w:author="Aussie" w:date="2012-10-16T11:09:00Z">
              <w:r w:rsidR="00655C94">
                <w:rPr>
                  <w:rFonts w:ascii="Calibri" w:eastAsia="Times New Roman" w:hAnsi="Calibri" w:cs="Calibri"/>
                  <w:color w:val="000000"/>
                </w:rPr>
                <w:t>counsellor</w:t>
              </w:r>
            </w:ins>
            <w:r w:rsidRPr="005B77A2">
              <w:rPr>
                <w:rFonts w:ascii="Calibri" w:eastAsia="Times New Roman" w:hAnsi="Calibri" w:cs="Calibri"/>
                <w:color w:val="000000"/>
              </w:rPr>
              <w:t xml:space="preserve"> or chaplain is a </w:t>
            </w:r>
            <w:del w:id="604" w:author="Aussie" w:date="2012-10-16T11:09:00Z">
              <w:r w:rsidRPr="005B77A2">
                <w:rPr>
                  <w:rFonts w:ascii="Calibri" w:eastAsia="Times New Roman" w:hAnsi="Calibri" w:cs="Calibri"/>
                  <w:color w:val="000000"/>
                </w:rPr>
                <w:delText>great</w:delText>
              </w:r>
            </w:del>
            <w:ins w:id="605" w:author="Aussie" w:date="2012-10-16T11:09:00Z">
              <w:r w:rsidR="00176DA0">
                <w:rPr>
                  <w:rFonts w:ascii="Calibri" w:eastAsia="Times New Roman" w:hAnsi="Calibri" w:cs="Calibri"/>
                  <w:color w:val="000000"/>
                </w:rPr>
                <w:t>good place to</w:t>
              </w:r>
            </w:ins>
            <w:r w:rsidR="00176DA0" w:rsidRPr="005B77A2">
              <w:rPr>
                <w:rFonts w:ascii="Calibri" w:eastAsia="Times New Roman" w:hAnsi="Calibri" w:cs="Calibri"/>
                <w:color w:val="000000"/>
              </w:rPr>
              <w:t xml:space="preserve"> </w:t>
            </w:r>
            <w:r w:rsidRPr="005B77A2">
              <w:rPr>
                <w:rFonts w:ascii="Calibri" w:eastAsia="Times New Roman" w:hAnsi="Calibri" w:cs="Calibri"/>
                <w:color w:val="000000"/>
              </w:rPr>
              <w:t>start</w:t>
            </w:r>
            <w:del w:id="606" w:author="Aussie" w:date="2012-10-16T11:09:00Z">
              <w:r w:rsidRPr="005B77A2">
                <w:rPr>
                  <w:rFonts w:ascii="Calibri" w:eastAsia="Times New Roman" w:hAnsi="Calibri" w:cs="Calibri"/>
                  <w:color w:val="000000"/>
                </w:rPr>
                <w:delText xml:space="preserve"> for you</w:delText>
              </w:r>
            </w:del>
            <w:r w:rsidRPr="005B77A2">
              <w:rPr>
                <w:rFonts w:ascii="Calibri" w:eastAsia="Times New Roman" w:hAnsi="Calibri" w:cs="Calibri"/>
                <w:color w:val="000000"/>
              </w:rPr>
              <w:t>.</w:t>
            </w:r>
          </w:p>
        </w:tc>
      </w:tr>
      <w:tr w:rsidR="00CC4B5A" w:rsidRPr="005B77A2" w14:paraId="62D8D553" w14:textId="77777777">
        <w:trPr>
          <w:trHeight w:val="900"/>
        </w:trPr>
        <w:tc>
          <w:tcPr>
            <w:tcW w:w="0" w:type="auto"/>
          </w:tcPr>
          <w:p w14:paraId="73E67B6D" w14:textId="77777777" w:rsidR="00CC4B5A" w:rsidRDefault="00CC4B5A" w:rsidP="00DA3938">
            <w:pPr>
              <w:rPr>
                <w:ins w:id="607" w:author="Aussie" w:date="2012-10-16T11:09:00Z"/>
                <w:rFonts w:ascii="Calibri" w:eastAsia="Times New Roman" w:hAnsi="Calibri" w:cs="Calibri"/>
                <w:color w:val="000000"/>
              </w:rPr>
            </w:pPr>
            <w:r w:rsidRPr="005B77A2">
              <w:rPr>
                <w:rFonts w:ascii="Calibri" w:eastAsia="Times New Roman" w:hAnsi="Calibri" w:cs="Calibri"/>
                <w:color w:val="000000"/>
              </w:rPr>
              <w:lastRenderedPageBreak/>
              <w:t>Where can I find professional care near me?</w:t>
            </w:r>
          </w:p>
          <w:p w14:paraId="6C19ED1F" w14:textId="77777777" w:rsidR="00485073" w:rsidRPr="005B77A2" w:rsidRDefault="00086AA0" w:rsidP="00DA3938">
            <w:pPr>
              <w:rPr>
                <w:rFonts w:ascii="Calibri" w:eastAsia="Times New Roman" w:hAnsi="Calibri" w:cs="Calibri"/>
                <w:color w:val="000000"/>
              </w:rPr>
            </w:pPr>
            <w:ins w:id="608" w:author="Aussie" w:date="2012-10-16T11:09:00Z">
              <w:r w:rsidRPr="004C3B43">
                <w:rPr>
                  <w:rFonts w:ascii="Calibri" w:eastAsia="Times New Roman" w:hAnsi="Calibri" w:cs="Calibri"/>
                  <w:noProof/>
                  <w:color w:val="000000"/>
                </w:rPr>
                <w:drawing>
                  <wp:inline distT="0" distB="0" distL="0" distR="0" wp14:anchorId="611C51DF" wp14:editId="167DB84C">
                    <wp:extent cx="466725" cy="466725"/>
                    <wp:effectExtent l="0" t="0" r="0" b="9525"/>
                    <wp:docPr id="23" name="Picture 23"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p>
        </w:tc>
        <w:tc>
          <w:tcPr>
            <w:tcW w:w="0" w:type="auto"/>
          </w:tcPr>
          <w:p w14:paraId="39AAA716" w14:textId="0A928E3D" w:rsidR="00A307F4" w:rsidRPr="005B77A2" w:rsidRDefault="00CC4B5A" w:rsidP="006821AE">
            <w:pPr>
              <w:rPr>
                <w:rFonts w:ascii="Calibri" w:eastAsia="Times New Roman" w:hAnsi="Calibri" w:cs="Calibri"/>
                <w:color w:val="000000"/>
              </w:rPr>
            </w:pPr>
            <w:r w:rsidRPr="005B77A2">
              <w:rPr>
                <w:rFonts w:ascii="Calibri" w:eastAsia="Times New Roman" w:hAnsi="Calibri" w:cs="Calibri"/>
                <w:color w:val="000000"/>
              </w:rPr>
              <w:t xml:space="preserve">Go to </w:t>
            </w:r>
            <w:del w:id="609" w:author="Aussie" w:date="2012-10-16T11:09:00Z">
              <w:r w:rsidRPr="005B77A2">
                <w:rPr>
                  <w:rFonts w:ascii="Calibri" w:eastAsia="Times New Roman" w:hAnsi="Calibri" w:cs="Calibri"/>
                  <w:color w:val="000000"/>
                </w:rPr>
                <w:delText xml:space="preserve">Locate Professional Care Near Me, under </w:delText>
              </w:r>
            </w:del>
            <w:r w:rsidRPr="005B77A2">
              <w:rPr>
                <w:rFonts w:ascii="Calibri" w:eastAsia="Times New Roman" w:hAnsi="Calibri" w:cs="Calibri"/>
                <w:color w:val="000000"/>
              </w:rPr>
              <w:t xml:space="preserve">the Find Support tab to find web links to resources for </w:t>
            </w:r>
            <w:del w:id="610" w:author="Aussie" w:date="2012-10-16T11:09:00Z">
              <w:r w:rsidRPr="005B77A2">
                <w:rPr>
                  <w:rFonts w:ascii="Calibri" w:eastAsia="Times New Roman" w:hAnsi="Calibri" w:cs="Calibri"/>
                  <w:color w:val="000000"/>
                </w:rPr>
                <w:delText>counseling</w:delText>
              </w:r>
            </w:del>
            <w:ins w:id="611" w:author="Aussie" w:date="2012-10-16T11:09:00Z">
              <w:r w:rsidR="000369F8">
                <w:rPr>
                  <w:rFonts w:ascii="Calibri" w:eastAsia="Times New Roman" w:hAnsi="Calibri" w:cs="Calibri"/>
                  <w:color w:val="000000"/>
                </w:rPr>
                <w:t>counselling</w:t>
              </w:r>
            </w:ins>
            <w:r w:rsidRPr="005B77A2">
              <w:rPr>
                <w:rFonts w:ascii="Calibri" w:eastAsia="Times New Roman" w:hAnsi="Calibri" w:cs="Calibri"/>
                <w:color w:val="000000"/>
              </w:rPr>
              <w:t xml:space="preserve"> and support. Some of the resources are organizations and networks, like </w:t>
            </w:r>
            <w:r w:rsidR="00176DA0">
              <w:rPr>
                <w:rFonts w:ascii="Calibri" w:eastAsia="Times New Roman" w:hAnsi="Calibri" w:cs="Calibri"/>
                <w:color w:val="000000"/>
              </w:rPr>
              <w:t xml:space="preserve">the </w:t>
            </w:r>
            <w:del w:id="612" w:author="Aussie" w:date="2012-10-16T11:09:00Z">
              <w:r w:rsidRPr="005B77A2">
                <w:rPr>
                  <w:rFonts w:ascii="Calibri" w:eastAsia="Times New Roman" w:hAnsi="Calibri" w:cs="Calibri"/>
                  <w:color w:val="000000"/>
                </w:rPr>
                <w:delText>VA</w:delText>
              </w:r>
            </w:del>
            <w:ins w:id="613" w:author="Aussie" w:date="2012-10-16T11:09:00Z">
              <w:r w:rsidR="00176DA0">
                <w:rPr>
                  <w:rFonts w:ascii="Calibri" w:eastAsia="Times New Roman" w:hAnsi="Calibri" w:cs="Calibri"/>
                  <w:color w:val="000000"/>
                </w:rPr>
                <w:t>Department of Veteran’s Affairs</w:t>
              </w:r>
            </w:ins>
            <w:r w:rsidRPr="005B77A2">
              <w:rPr>
                <w:rFonts w:ascii="Calibri" w:eastAsia="Times New Roman" w:hAnsi="Calibri" w:cs="Calibri"/>
                <w:color w:val="000000"/>
              </w:rPr>
              <w:t xml:space="preserve"> and </w:t>
            </w:r>
            <w:del w:id="614" w:author="Aussie" w:date="2012-10-16T11:09:00Z">
              <w:r w:rsidRPr="005B77A2">
                <w:rPr>
                  <w:rFonts w:ascii="Calibri" w:eastAsia="Times New Roman" w:hAnsi="Calibri" w:cs="Calibri"/>
                  <w:color w:val="000000"/>
                </w:rPr>
                <w:delText>Military OneSource,</w:delText>
              </w:r>
            </w:del>
            <w:ins w:id="615" w:author="Aussie" w:date="2012-10-16T11:09:00Z">
              <w:r w:rsidR="00176DA0">
                <w:rPr>
                  <w:rFonts w:ascii="Calibri" w:eastAsia="Times New Roman" w:hAnsi="Calibri" w:cs="Calibri"/>
                  <w:color w:val="000000"/>
                </w:rPr>
                <w:t>Veterans and Veterans Families Counselling Service</w:t>
              </w:r>
              <w:r w:rsidR="002F077B">
                <w:rPr>
                  <w:rFonts w:ascii="Calibri" w:eastAsia="Times New Roman" w:hAnsi="Calibri" w:cs="Calibri"/>
                  <w:color w:val="000000"/>
                </w:rPr>
                <w:t xml:space="preserve"> (VVCS)</w:t>
              </w:r>
              <w:r w:rsidRPr="005B77A2">
                <w:rPr>
                  <w:rFonts w:ascii="Calibri" w:eastAsia="Times New Roman" w:hAnsi="Calibri" w:cs="Calibri"/>
                  <w:color w:val="000000"/>
                </w:rPr>
                <w:t>,</w:t>
              </w:r>
            </w:ins>
            <w:r w:rsidRPr="005B77A2">
              <w:rPr>
                <w:rFonts w:ascii="Calibri" w:eastAsia="Times New Roman" w:hAnsi="Calibri" w:cs="Calibri"/>
                <w:color w:val="000000"/>
              </w:rPr>
              <w:t xml:space="preserve"> and there are </w:t>
            </w:r>
            <w:del w:id="616" w:author="Aussie" w:date="2012-10-16T11:09:00Z">
              <w:r w:rsidRPr="005B77A2">
                <w:rPr>
                  <w:rFonts w:ascii="Calibri" w:eastAsia="Times New Roman" w:hAnsi="Calibri" w:cs="Calibri"/>
                  <w:color w:val="000000"/>
                </w:rPr>
                <w:delText>civilian</w:delText>
              </w:r>
            </w:del>
            <w:ins w:id="617" w:author="Aussie" w:date="2012-10-16T11:09:00Z">
              <w:r w:rsidR="00176DA0">
                <w:rPr>
                  <w:rFonts w:ascii="Calibri" w:eastAsia="Times New Roman" w:hAnsi="Calibri" w:cs="Calibri"/>
                  <w:color w:val="000000"/>
                </w:rPr>
                <w:t>community care</w:t>
              </w:r>
            </w:ins>
            <w:r w:rsidR="00176DA0" w:rsidRPr="005B77A2">
              <w:rPr>
                <w:rFonts w:ascii="Calibri" w:eastAsia="Times New Roman" w:hAnsi="Calibri" w:cs="Calibri"/>
                <w:color w:val="000000"/>
              </w:rPr>
              <w:t xml:space="preserve"> </w:t>
            </w:r>
            <w:r w:rsidRPr="005B77A2">
              <w:rPr>
                <w:rFonts w:ascii="Calibri" w:eastAsia="Times New Roman" w:hAnsi="Calibri" w:cs="Calibri"/>
                <w:color w:val="000000"/>
              </w:rPr>
              <w:t>options as well.</w:t>
            </w:r>
            <w:r w:rsidR="00A307F4">
              <w:rPr>
                <w:rFonts w:ascii="Calibri" w:eastAsia="Times New Roman" w:hAnsi="Calibri" w:cs="Calibri"/>
                <w:color w:val="000000"/>
              </w:rPr>
              <w:t xml:space="preserve"> </w:t>
            </w:r>
            <w:del w:id="618" w:author="Aussie" w:date="2012-10-16T11:09:00Z">
              <w:r w:rsidR="00A307F4">
                <w:rPr>
                  <w:rFonts w:ascii="Calibri" w:eastAsia="Times New Roman" w:hAnsi="Calibri" w:cs="Calibri"/>
                  <w:color w:val="000000"/>
                </w:rPr>
                <w:delText>You can also check out the National Center for PTSD website.</w:delText>
              </w:r>
            </w:del>
          </w:p>
        </w:tc>
      </w:tr>
    </w:tbl>
    <w:p w14:paraId="337CC54B" w14:textId="77777777" w:rsidR="0039251C" w:rsidRDefault="0039251C" w:rsidP="0039251C">
      <w:pPr>
        <w:pStyle w:val="Heading1"/>
      </w:pPr>
      <w:bookmarkStart w:id="619" w:name="_Toc196805504"/>
      <w:r>
        <w:t>Self-Assessment</w:t>
      </w:r>
      <w:bookmarkEnd w:id="619"/>
    </w:p>
    <w:p w14:paraId="54A9968D" w14:textId="77777777" w:rsidR="002D16D9" w:rsidRDefault="002D16D9" w:rsidP="002D16D9">
      <w:pPr>
        <w:pStyle w:val="Heading4"/>
      </w:pPr>
      <w:bookmarkStart w:id="620" w:name="_Toc196805505"/>
      <w:r>
        <w:t>PCL Instructions Page Help Text</w:t>
      </w:r>
      <w:bookmarkEnd w:id="620"/>
    </w:p>
    <w:p w14:paraId="090183EE" w14:textId="77777777" w:rsidR="002D16D9" w:rsidRPr="002D16D9" w:rsidRDefault="002D16D9" w:rsidP="002D16D9">
      <w:r w:rsidRPr="002D16D9">
        <w:t>The self-assessment in this app is called the PTSD Checklist or PCL. This scale has been used with people with PTSD for screening, diagnosis, and monitoring for many years</w:t>
      </w:r>
      <w:r w:rsidR="00205161">
        <w:t xml:space="preserve"> and has been scientifically validated</w:t>
      </w:r>
      <w:r w:rsidRPr="002D16D9">
        <w:t xml:space="preserve">. It was originally developed in </w:t>
      </w:r>
      <w:r w:rsidR="005D487E" w:rsidRPr="002D16D9">
        <w:t>199</w:t>
      </w:r>
      <w:r w:rsidR="005D487E">
        <w:t>3</w:t>
      </w:r>
      <w:r w:rsidR="005D487E" w:rsidRPr="002D16D9">
        <w:t xml:space="preserve"> </w:t>
      </w:r>
      <w:r w:rsidRPr="002D16D9">
        <w:t xml:space="preserve">by </w:t>
      </w:r>
      <w:r w:rsidR="00FF605D">
        <w:t>the</w:t>
      </w:r>
      <w:r w:rsidR="002F077B">
        <w:t xml:space="preserve"> </w:t>
      </w:r>
      <w:ins w:id="621" w:author="Aussie" w:date="2012-10-16T11:09:00Z">
        <w:r w:rsidR="00C90CF6">
          <w:t>US</w:t>
        </w:r>
        <w:r w:rsidR="002F077B">
          <w:t xml:space="preserve"> </w:t>
        </w:r>
      </w:ins>
      <w:r w:rsidR="00FF605D">
        <w:t>National Center for PTSD</w:t>
      </w:r>
      <w:r w:rsidRPr="002D16D9">
        <w:t xml:space="preserve">. It includes 17 questions, each of which </w:t>
      </w:r>
      <w:r w:rsidR="005512EE" w:rsidRPr="002D16D9">
        <w:t>has</w:t>
      </w:r>
      <w:r w:rsidRPr="002D16D9">
        <w:t xml:space="preserve"> 5 possible answers. This assessment cannot </w:t>
      </w:r>
      <w:r w:rsidR="002875D5">
        <w:t>tell you if you have</w:t>
      </w:r>
      <w:r w:rsidRPr="002D16D9">
        <w:t xml:space="preserve"> PTSD -- only a trained mental health </w:t>
      </w:r>
      <w:r w:rsidR="002875D5">
        <w:t xml:space="preserve">provider </w:t>
      </w:r>
      <w:r w:rsidRPr="002D16D9">
        <w:t xml:space="preserve">can do that. However, it can give you some valuable information about </w:t>
      </w:r>
      <w:r w:rsidR="004A06EB">
        <w:t>how severe your symptoms are</w:t>
      </w:r>
      <w:r w:rsidRPr="002D16D9">
        <w:t xml:space="preserve">, and if you are getting better or worse over time.  If you are </w:t>
      </w:r>
      <w:r w:rsidR="00CD2E59">
        <w:t>worried</w:t>
      </w:r>
      <w:r w:rsidR="00FF605D">
        <w:t xml:space="preserve"> </w:t>
      </w:r>
      <w:r w:rsidRPr="002D16D9">
        <w:t xml:space="preserve">that you might have PTSD but you have never been diagnosed, </w:t>
      </w:r>
      <w:r w:rsidR="002B3E08">
        <w:t>it’s important to talk</w:t>
      </w:r>
      <w:r w:rsidRPr="002D16D9">
        <w:t xml:space="preserve"> with your doctor to get a </w:t>
      </w:r>
      <w:r w:rsidR="00FF4164" w:rsidRPr="002D16D9">
        <w:t>referral</w:t>
      </w:r>
      <w:r w:rsidRPr="002D16D9">
        <w:t xml:space="preserve"> to a mental health pr</w:t>
      </w:r>
      <w:r w:rsidR="00FF605D">
        <w:t>ovider</w:t>
      </w:r>
      <w:r w:rsidRPr="002D16D9">
        <w:t>.</w:t>
      </w:r>
    </w:p>
    <w:p w14:paraId="1A2EF9BC" w14:textId="77777777" w:rsidR="008C2A63" w:rsidRDefault="008C2A63" w:rsidP="008C2A63">
      <w:pPr>
        <w:pStyle w:val="Heading2"/>
      </w:pPr>
      <w:bookmarkStart w:id="622" w:name="_Toc196805506"/>
      <w:r>
        <w:t>PCL Feedback</w:t>
      </w:r>
      <w:bookmarkEnd w:id="622"/>
    </w:p>
    <w:tbl>
      <w:tblPr>
        <w:tblStyle w:val="TableGrid"/>
        <w:tblW w:w="11060" w:type="dxa"/>
        <w:tblLook w:val="0620" w:firstRow="1" w:lastRow="0" w:firstColumn="0" w:lastColumn="0" w:noHBand="1" w:noVBand="1"/>
      </w:tblPr>
      <w:tblGrid>
        <w:gridCol w:w="1060"/>
        <w:gridCol w:w="720"/>
        <w:gridCol w:w="1960"/>
        <w:gridCol w:w="7320"/>
      </w:tblGrid>
      <w:tr w:rsidR="00B3458F" w:rsidRPr="008C2A63" w14:paraId="1B65B148" w14:textId="77777777">
        <w:trPr>
          <w:trHeight w:val="300"/>
        </w:trPr>
        <w:tc>
          <w:tcPr>
            <w:tcW w:w="1060" w:type="dxa"/>
            <w:shd w:val="clear" w:color="auto" w:fill="4BACC6" w:themeFill="accent5"/>
            <w:noWrap/>
          </w:tcPr>
          <w:p w14:paraId="172F6496" w14:textId="77777777" w:rsidR="00B3458F" w:rsidRPr="008C2A63" w:rsidRDefault="00B3458F" w:rsidP="002A3C90">
            <w:pPr>
              <w:rPr>
                <w:rFonts w:ascii="Calibri" w:eastAsia="Times New Roman" w:hAnsi="Calibri" w:cs="Calibri"/>
                <w:b/>
                <w:bCs/>
                <w:color w:val="000000"/>
              </w:rPr>
            </w:pPr>
            <w:r w:rsidRPr="008C2A63">
              <w:rPr>
                <w:rFonts w:ascii="Calibri" w:eastAsia="Times New Roman" w:hAnsi="Calibri" w:cs="Calibri"/>
                <w:b/>
                <w:bCs/>
                <w:color w:val="000000"/>
              </w:rPr>
              <w:t xml:space="preserve">First Time </w:t>
            </w:r>
          </w:p>
        </w:tc>
        <w:tc>
          <w:tcPr>
            <w:tcW w:w="720" w:type="dxa"/>
            <w:shd w:val="clear" w:color="auto" w:fill="4BACC6" w:themeFill="accent5"/>
            <w:noWrap/>
          </w:tcPr>
          <w:p w14:paraId="10328651" w14:textId="77777777" w:rsidR="00B3458F" w:rsidRPr="008C2A63" w:rsidRDefault="00B3458F" w:rsidP="002A3C90">
            <w:pPr>
              <w:rPr>
                <w:rFonts w:ascii="Calibri" w:eastAsia="Times New Roman" w:hAnsi="Calibri" w:cs="Calibri"/>
                <w:b/>
                <w:bCs/>
                <w:color w:val="000000"/>
              </w:rPr>
            </w:pPr>
            <w:r w:rsidRPr="008C2A63">
              <w:rPr>
                <w:rFonts w:ascii="Calibri" w:eastAsia="Times New Roman" w:hAnsi="Calibri" w:cs="Calibri"/>
                <w:b/>
                <w:bCs/>
                <w:color w:val="000000"/>
              </w:rPr>
              <w:t>Score</w:t>
            </w:r>
          </w:p>
        </w:tc>
        <w:tc>
          <w:tcPr>
            <w:tcW w:w="1960" w:type="dxa"/>
            <w:shd w:val="clear" w:color="auto" w:fill="4BACC6" w:themeFill="accent5"/>
            <w:noWrap/>
          </w:tcPr>
          <w:p w14:paraId="7D579143" w14:textId="77777777" w:rsidR="00B3458F" w:rsidRPr="008C2A63" w:rsidRDefault="00B3458F" w:rsidP="002A3C90">
            <w:pPr>
              <w:rPr>
                <w:rFonts w:ascii="Calibri" w:eastAsia="Times New Roman" w:hAnsi="Calibri" w:cs="Calibri"/>
                <w:b/>
                <w:bCs/>
                <w:color w:val="000000"/>
              </w:rPr>
            </w:pPr>
            <w:r w:rsidRPr="008C2A63">
              <w:rPr>
                <w:rFonts w:ascii="Calibri" w:eastAsia="Times New Roman" w:hAnsi="Calibri" w:cs="Calibri"/>
                <w:b/>
                <w:bCs/>
                <w:color w:val="000000"/>
              </w:rPr>
              <w:t>Delta Since Last PCL</w:t>
            </w:r>
          </w:p>
        </w:tc>
        <w:tc>
          <w:tcPr>
            <w:tcW w:w="7320" w:type="dxa"/>
            <w:shd w:val="clear" w:color="auto" w:fill="4BACC6" w:themeFill="accent5"/>
          </w:tcPr>
          <w:p w14:paraId="236CAE41" w14:textId="77777777" w:rsidR="00B3458F" w:rsidRPr="008C2A63" w:rsidRDefault="00B3458F" w:rsidP="002A3C90">
            <w:pPr>
              <w:rPr>
                <w:rFonts w:ascii="Calibri" w:eastAsia="Times New Roman" w:hAnsi="Calibri" w:cs="Calibri"/>
                <w:b/>
                <w:bCs/>
                <w:color w:val="000000"/>
              </w:rPr>
            </w:pPr>
            <w:r w:rsidRPr="008C2A63">
              <w:rPr>
                <w:rFonts w:ascii="Calibri" w:eastAsia="Times New Roman" w:hAnsi="Calibri" w:cs="Calibri"/>
                <w:b/>
                <w:bCs/>
                <w:color w:val="000000"/>
              </w:rPr>
              <w:t>Feedback</w:t>
            </w:r>
          </w:p>
        </w:tc>
      </w:tr>
      <w:tr w:rsidR="00B3458F" w:rsidRPr="008C2A63" w14:paraId="40221493" w14:textId="77777777">
        <w:trPr>
          <w:trHeight w:val="300"/>
        </w:trPr>
        <w:tc>
          <w:tcPr>
            <w:tcW w:w="1060" w:type="dxa"/>
            <w:shd w:val="clear" w:color="auto" w:fill="auto"/>
            <w:noWrap/>
          </w:tcPr>
          <w:p w14:paraId="274EDD71"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X</w:t>
            </w:r>
          </w:p>
        </w:tc>
        <w:tc>
          <w:tcPr>
            <w:tcW w:w="720" w:type="dxa"/>
            <w:shd w:val="clear" w:color="auto" w:fill="auto"/>
            <w:noWrap/>
          </w:tcPr>
          <w:p w14:paraId="1791FA11"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17</w:t>
            </w:r>
          </w:p>
        </w:tc>
        <w:tc>
          <w:tcPr>
            <w:tcW w:w="1960" w:type="dxa"/>
            <w:shd w:val="clear" w:color="auto" w:fill="auto"/>
            <w:noWrap/>
          </w:tcPr>
          <w:p w14:paraId="563312A0"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n/a</w:t>
            </w:r>
          </w:p>
        </w:tc>
        <w:tc>
          <w:tcPr>
            <w:tcW w:w="7320" w:type="dxa"/>
            <w:shd w:val="clear" w:color="auto" w:fill="auto"/>
          </w:tcPr>
          <w:p w14:paraId="005E63AA"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3"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p>
        </w:tc>
      </w:tr>
      <w:tr w:rsidR="00B3458F" w:rsidRPr="008C2A63" w14:paraId="0A1B180A" w14:textId="77777777">
        <w:trPr>
          <w:trHeight w:val="300"/>
        </w:trPr>
        <w:tc>
          <w:tcPr>
            <w:tcW w:w="1060" w:type="dxa"/>
            <w:shd w:val="clear" w:color="auto" w:fill="auto"/>
            <w:noWrap/>
          </w:tcPr>
          <w:p w14:paraId="767C1E7F"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No</w:t>
            </w:r>
          </w:p>
        </w:tc>
        <w:tc>
          <w:tcPr>
            <w:tcW w:w="720" w:type="dxa"/>
            <w:shd w:val="clear" w:color="auto" w:fill="auto"/>
            <w:noWrap/>
          </w:tcPr>
          <w:p w14:paraId="12AAE739"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17</w:t>
            </w:r>
          </w:p>
        </w:tc>
        <w:tc>
          <w:tcPr>
            <w:tcW w:w="1960" w:type="dxa"/>
            <w:shd w:val="clear" w:color="auto" w:fill="auto"/>
            <w:noWrap/>
          </w:tcPr>
          <w:p w14:paraId="41753D90"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No change</w:t>
            </w:r>
          </w:p>
        </w:tc>
        <w:tc>
          <w:tcPr>
            <w:tcW w:w="7320" w:type="dxa"/>
            <w:shd w:val="clear" w:color="auto" w:fill="auto"/>
          </w:tcPr>
          <w:p w14:paraId="49C79E92"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 xml:space="preserve">Your score has not changed since the last time you took this assessment. You still do not have any symptoms of Posttraumatic Stress Disorder.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4"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p>
        </w:tc>
      </w:tr>
      <w:tr w:rsidR="00B3458F" w:rsidRPr="008C2A63" w14:paraId="3F69CA59" w14:textId="77777777">
        <w:trPr>
          <w:trHeight w:val="300"/>
        </w:trPr>
        <w:tc>
          <w:tcPr>
            <w:tcW w:w="1060" w:type="dxa"/>
            <w:shd w:val="clear" w:color="auto" w:fill="auto"/>
            <w:noWrap/>
          </w:tcPr>
          <w:p w14:paraId="4C75F8AC"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No</w:t>
            </w:r>
          </w:p>
        </w:tc>
        <w:tc>
          <w:tcPr>
            <w:tcW w:w="720" w:type="dxa"/>
            <w:shd w:val="clear" w:color="auto" w:fill="auto"/>
            <w:noWrap/>
          </w:tcPr>
          <w:p w14:paraId="64D1AB6F"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17</w:t>
            </w:r>
          </w:p>
        </w:tc>
        <w:tc>
          <w:tcPr>
            <w:tcW w:w="1960" w:type="dxa"/>
            <w:shd w:val="clear" w:color="auto" w:fill="auto"/>
            <w:noWrap/>
          </w:tcPr>
          <w:p w14:paraId="5AAAB011"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bCs/>
                <w:color w:val="000000"/>
              </w:rPr>
              <w:t>Decreased</w:t>
            </w:r>
          </w:p>
        </w:tc>
        <w:tc>
          <w:tcPr>
            <w:tcW w:w="7320" w:type="dxa"/>
            <w:shd w:val="clear" w:color="auto" w:fill="auto"/>
          </w:tcPr>
          <w:p w14:paraId="613167D9" w14:textId="77777777" w:rsidR="00B3458F" w:rsidRPr="00DE3048" w:rsidRDefault="00B3458F" w:rsidP="002A3C90">
            <w:pPr>
              <w:rPr>
                <w:rFonts w:ascii="Calibri" w:eastAsia="Times New Roman" w:hAnsi="Calibri" w:cs="Calibri"/>
                <w:bCs/>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Pr>
                <w:rFonts w:ascii="Calibri" w:eastAsia="Times New Roman" w:hAnsi="Calibri" w:cs="Calibri"/>
                <w:bCs/>
                <w:color w:val="000000"/>
              </w:rPr>
              <w:lastRenderedPageBreak/>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5"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p>
        </w:tc>
      </w:tr>
      <w:tr w:rsidR="00B3458F" w:rsidRPr="008C2A63" w14:paraId="0CE93345" w14:textId="77777777">
        <w:trPr>
          <w:trHeight w:val="3900"/>
        </w:trPr>
        <w:tc>
          <w:tcPr>
            <w:tcW w:w="1060" w:type="dxa"/>
            <w:shd w:val="clear" w:color="auto" w:fill="auto"/>
            <w:noWrap/>
          </w:tcPr>
          <w:p w14:paraId="58847BFE"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x</w:t>
            </w:r>
          </w:p>
        </w:tc>
        <w:tc>
          <w:tcPr>
            <w:tcW w:w="720" w:type="dxa"/>
            <w:shd w:val="clear" w:color="auto" w:fill="auto"/>
            <w:noWrap/>
          </w:tcPr>
          <w:p w14:paraId="6D9599EF"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&lt;30</w:t>
            </w:r>
          </w:p>
        </w:tc>
        <w:tc>
          <w:tcPr>
            <w:tcW w:w="1960" w:type="dxa"/>
            <w:shd w:val="clear" w:color="auto" w:fill="auto"/>
            <w:noWrap/>
          </w:tcPr>
          <w:p w14:paraId="1F3F5DC9"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n/a</w:t>
            </w:r>
          </w:p>
        </w:tc>
        <w:tc>
          <w:tcPr>
            <w:tcW w:w="7320" w:type="dxa"/>
            <w:shd w:val="clear" w:color="auto" w:fill="auto"/>
          </w:tcPr>
          <w:p w14:paraId="5CFDBA84"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6"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57782798" w14:textId="77777777">
        <w:trPr>
          <w:trHeight w:val="3300"/>
        </w:trPr>
        <w:tc>
          <w:tcPr>
            <w:tcW w:w="1060" w:type="dxa"/>
            <w:shd w:val="clear" w:color="auto" w:fill="auto"/>
            <w:noWrap/>
          </w:tcPr>
          <w:p w14:paraId="6960A552"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3BB33107"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&lt;30</w:t>
            </w:r>
          </w:p>
        </w:tc>
        <w:tc>
          <w:tcPr>
            <w:tcW w:w="1960" w:type="dxa"/>
            <w:shd w:val="clear" w:color="auto" w:fill="auto"/>
            <w:noWrap/>
          </w:tcPr>
          <w:p w14:paraId="646CA525"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increased</w:t>
            </w:r>
          </w:p>
        </w:tc>
        <w:tc>
          <w:tcPr>
            <w:tcW w:w="7320" w:type="dxa"/>
            <w:shd w:val="clear" w:color="auto" w:fill="auto"/>
          </w:tcPr>
          <w:p w14:paraId="370860D9"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still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7"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4F93CB0E" w14:textId="77777777">
        <w:trPr>
          <w:trHeight w:val="3300"/>
        </w:trPr>
        <w:tc>
          <w:tcPr>
            <w:tcW w:w="1060" w:type="dxa"/>
            <w:shd w:val="clear" w:color="auto" w:fill="auto"/>
            <w:noWrap/>
          </w:tcPr>
          <w:p w14:paraId="3793C5FD"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no</w:t>
            </w:r>
          </w:p>
        </w:tc>
        <w:tc>
          <w:tcPr>
            <w:tcW w:w="720" w:type="dxa"/>
            <w:shd w:val="clear" w:color="auto" w:fill="auto"/>
            <w:noWrap/>
          </w:tcPr>
          <w:p w14:paraId="3B1F5799"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&lt;30</w:t>
            </w:r>
          </w:p>
        </w:tc>
        <w:tc>
          <w:tcPr>
            <w:tcW w:w="1960" w:type="dxa"/>
            <w:shd w:val="clear" w:color="auto" w:fill="auto"/>
            <w:noWrap/>
          </w:tcPr>
          <w:p w14:paraId="3C705682"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decreased</w:t>
            </w:r>
          </w:p>
        </w:tc>
        <w:tc>
          <w:tcPr>
            <w:tcW w:w="7320" w:type="dxa"/>
            <w:shd w:val="clear" w:color="auto" w:fill="auto"/>
          </w:tcPr>
          <w:p w14:paraId="3CB38F78"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8"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60CB2D7D" w14:textId="77777777">
        <w:trPr>
          <w:trHeight w:val="3300"/>
        </w:trPr>
        <w:tc>
          <w:tcPr>
            <w:tcW w:w="1060" w:type="dxa"/>
            <w:shd w:val="clear" w:color="auto" w:fill="auto"/>
            <w:noWrap/>
          </w:tcPr>
          <w:p w14:paraId="73E1B778"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35485933"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&lt;30</w:t>
            </w:r>
          </w:p>
        </w:tc>
        <w:tc>
          <w:tcPr>
            <w:tcW w:w="1960" w:type="dxa"/>
            <w:shd w:val="clear" w:color="auto" w:fill="auto"/>
            <w:noWrap/>
          </w:tcPr>
          <w:p w14:paraId="3392D4DE"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 change</w:t>
            </w:r>
          </w:p>
        </w:tc>
        <w:tc>
          <w:tcPr>
            <w:tcW w:w="7320" w:type="dxa"/>
            <w:shd w:val="clear" w:color="auto" w:fill="auto"/>
          </w:tcPr>
          <w:p w14:paraId="22FD0C3C"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29"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6CB57278" w14:textId="77777777">
        <w:trPr>
          <w:trHeight w:val="3300"/>
        </w:trPr>
        <w:tc>
          <w:tcPr>
            <w:tcW w:w="1060" w:type="dxa"/>
            <w:shd w:val="clear" w:color="auto" w:fill="auto"/>
            <w:noWrap/>
          </w:tcPr>
          <w:p w14:paraId="6D9D107D"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x</w:t>
            </w:r>
          </w:p>
        </w:tc>
        <w:tc>
          <w:tcPr>
            <w:tcW w:w="720" w:type="dxa"/>
            <w:shd w:val="clear" w:color="auto" w:fill="auto"/>
            <w:noWrap/>
          </w:tcPr>
          <w:p w14:paraId="3D8E83D2"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30 - 49</w:t>
            </w:r>
          </w:p>
        </w:tc>
        <w:tc>
          <w:tcPr>
            <w:tcW w:w="1960" w:type="dxa"/>
            <w:shd w:val="clear" w:color="auto" w:fill="auto"/>
            <w:noWrap/>
          </w:tcPr>
          <w:p w14:paraId="1F63E53C"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n/a</w:t>
            </w:r>
          </w:p>
        </w:tc>
        <w:tc>
          <w:tcPr>
            <w:tcW w:w="7320" w:type="dxa"/>
            <w:shd w:val="clear" w:color="auto" w:fill="auto"/>
          </w:tcPr>
          <w:p w14:paraId="565DEF62" w14:textId="20C944B1" w:rsidR="00B3458F" w:rsidRPr="008C2A63" w:rsidRDefault="00B3458F" w:rsidP="00C90CF6">
            <w:pPr>
              <w:rPr>
                <w:rFonts w:ascii="Calibri" w:eastAsia="Times New Roman" w:hAnsi="Calibri" w:cs="Calibri"/>
                <w:color w:val="000000"/>
              </w:rPr>
            </w:pPr>
            <w:del w:id="630" w:author="Aussie" w:date="2012-10-16T11:09:00Z">
              <w:r w:rsidRPr="008C2A63">
                <w:rPr>
                  <w:rFonts w:ascii="Calibri" w:eastAsia="Times New Roman" w:hAnsi="Calibri" w:cs="Calibri"/>
                  <w:color w:val="000000"/>
                </w:rPr>
                <w:delText xml:space="preserve">Reactions like yours are normal. </w:delText>
              </w:r>
            </w:del>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w:t>
            </w:r>
            <w:del w:id="631" w:author="Aussie" w:date="2012-10-16T11:09:00Z">
              <w:r w:rsidRPr="008C2A63">
                <w:rPr>
                  <w:rFonts w:ascii="Calibri" w:eastAsia="Times New Roman" w:hAnsi="Calibri" w:cs="Calibri"/>
                  <w:color w:val="000000"/>
                </w:rPr>
                <w:delText>this kind of reaction</w:delText>
              </w:r>
            </w:del>
            <w:ins w:id="632" w:author="Aussie" w:date="2012-10-16T11:09:00Z">
              <w:r w:rsidR="00C90CF6">
                <w:rPr>
                  <w:rFonts w:ascii="Calibri" w:eastAsia="Times New Roman" w:hAnsi="Calibri" w:cs="Calibri"/>
                  <w:color w:val="000000"/>
                </w:rPr>
                <w:t>reactions like yours</w:t>
              </w:r>
            </w:ins>
            <w:r w:rsidRPr="008C2A63">
              <w:rPr>
                <w:rFonts w:ascii="Calibri" w:eastAsia="Times New Roman" w:hAnsi="Calibri" w:cs="Calibri"/>
                <w:color w:val="000000"/>
              </w:rPr>
              <w:t xml:space="preserve">,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33"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5C645C2F" w14:textId="77777777">
        <w:trPr>
          <w:trHeight w:val="3300"/>
        </w:trPr>
        <w:tc>
          <w:tcPr>
            <w:tcW w:w="1060" w:type="dxa"/>
            <w:shd w:val="clear" w:color="auto" w:fill="auto"/>
            <w:noWrap/>
          </w:tcPr>
          <w:p w14:paraId="07F546B4"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67A62A73"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30 - 49</w:t>
            </w:r>
          </w:p>
        </w:tc>
        <w:tc>
          <w:tcPr>
            <w:tcW w:w="1960" w:type="dxa"/>
            <w:shd w:val="clear" w:color="auto" w:fill="auto"/>
            <w:noWrap/>
          </w:tcPr>
          <w:p w14:paraId="6CB76D6B"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increased</w:t>
            </w:r>
          </w:p>
        </w:tc>
        <w:tc>
          <w:tcPr>
            <w:tcW w:w="7320" w:type="dxa"/>
            <w:shd w:val="clear" w:color="auto" w:fill="auto"/>
          </w:tcPr>
          <w:p w14:paraId="53ED9470" w14:textId="5FAFB3B5" w:rsidR="00B3458F" w:rsidRPr="008C2A63" w:rsidRDefault="00B3458F" w:rsidP="00C90CF6">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del w:id="634" w:author="Aussie" w:date="2012-10-16T11:09:00Z">
              <w:r>
                <w:rPr>
                  <w:rFonts w:ascii="Calibri" w:eastAsia="Times New Roman" w:hAnsi="Calibri" w:cs="Calibri"/>
                  <w:color w:val="000000"/>
                </w:rPr>
                <w:br/>
              </w:r>
              <w:r w:rsidRPr="008C2A63">
                <w:rPr>
                  <w:rFonts w:ascii="Calibri" w:eastAsia="Times New Roman" w:hAnsi="Calibri" w:cs="Calibri"/>
                  <w:color w:val="000000"/>
                </w:rPr>
                <w:delText xml:space="preserve">Reactions like yours are normal. </w:delText>
              </w:r>
            </w:del>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w:t>
            </w:r>
            <w:del w:id="635" w:author="Aussie" w:date="2012-10-16T11:09:00Z">
              <w:r w:rsidRPr="008C2A63">
                <w:rPr>
                  <w:rFonts w:ascii="Calibri" w:eastAsia="Times New Roman" w:hAnsi="Calibri" w:cs="Calibri"/>
                  <w:color w:val="000000"/>
                </w:rPr>
                <w:delText>this kind of reaction,</w:delText>
              </w:r>
            </w:del>
            <w:ins w:id="636" w:author="Aussie" w:date="2012-10-16T11:09:00Z">
              <w:r w:rsidR="00C90CF6">
                <w:rPr>
                  <w:rFonts w:ascii="Calibri" w:eastAsia="Times New Roman" w:hAnsi="Calibri" w:cs="Calibri"/>
                  <w:color w:val="000000"/>
                </w:rPr>
                <w:t>reactions like yours</w:t>
              </w:r>
            </w:ins>
            <w:r w:rsidRPr="008C2A63">
              <w:rPr>
                <w:rFonts w:ascii="Calibri" w:eastAsia="Times New Roman" w:hAnsi="Calibri" w:cs="Calibri"/>
                <w:color w:val="000000"/>
              </w:rPr>
              <w:t xml:space="preserve">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37"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113BF2E6" w14:textId="77777777">
        <w:trPr>
          <w:trHeight w:val="3300"/>
        </w:trPr>
        <w:tc>
          <w:tcPr>
            <w:tcW w:w="1060" w:type="dxa"/>
            <w:shd w:val="clear" w:color="auto" w:fill="auto"/>
            <w:noWrap/>
          </w:tcPr>
          <w:p w14:paraId="11316C91"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301EA2F6"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30 - 49</w:t>
            </w:r>
          </w:p>
        </w:tc>
        <w:tc>
          <w:tcPr>
            <w:tcW w:w="1960" w:type="dxa"/>
            <w:shd w:val="clear" w:color="auto" w:fill="auto"/>
            <w:noWrap/>
          </w:tcPr>
          <w:p w14:paraId="225E7842"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decreased</w:t>
            </w:r>
          </w:p>
        </w:tc>
        <w:tc>
          <w:tcPr>
            <w:tcW w:w="7320" w:type="dxa"/>
            <w:shd w:val="clear" w:color="auto" w:fill="auto"/>
          </w:tcPr>
          <w:p w14:paraId="1D383AFE" w14:textId="50DE492B"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del w:id="638" w:author="Aussie" w:date="2012-10-16T11:09:00Z">
              <w:r w:rsidRPr="008C2A63">
                <w:rPr>
                  <w:rFonts w:ascii="Calibri" w:eastAsia="Times New Roman" w:hAnsi="Calibri" w:cs="Calibri"/>
                  <w:color w:val="000000"/>
                </w:rPr>
                <w:delText>Reactions</w:delText>
              </w:r>
            </w:del>
            <w:ins w:id="639" w:author="Aussie" w:date="2012-10-16T11:09:00Z">
              <w:r w:rsidR="00AB717F">
                <w:rPr>
                  <w:rFonts w:ascii="Calibri" w:eastAsia="Times New Roman" w:hAnsi="Calibri" w:cs="Calibri"/>
                  <w:color w:val="000000"/>
                </w:rPr>
                <w:t>Many people who experience a trauma have reactions</w:t>
              </w:r>
            </w:ins>
            <w:r w:rsidR="00AB717F">
              <w:rPr>
                <w:rFonts w:ascii="Calibri" w:eastAsia="Times New Roman" w:hAnsi="Calibri" w:cs="Calibri"/>
                <w:color w:val="000000"/>
              </w:rPr>
              <w:t xml:space="preserve"> like yours</w:t>
            </w:r>
            <w:del w:id="640" w:author="Aussie" w:date="2012-10-16T11:09:00Z">
              <w:r w:rsidRPr="008C2A63">
                <w:rPr>
                  <w:rFonts w:ascii="Calibri" w:eastAsia="Times New Roman" w:hAnsi="Calibri" w:cs="Calibri"/>
                  <w:color w:val="000000"/>
                </w:rPr>
                <w:delText xml:space="preserve"> are normal</w:delText>
              </w:r>
            </w:del>
            <w:r w:rsidRPr="008C2A63">
              <w:rPr>
                <w:rFonts w:ascii="Calibri" w:eastAsia="Times New Roman" w:hAnsi="Calibri" w:cs="Calibri"/>
                <w:color w:val="000000"/>
              </w:rPr>
              <w:t xml:space="preserve">.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w:t>
            </w:r>
            <w:r w:rsidRPr="008C2A63">
              <w:rPr>
                <w:rFonts w:ascii="Calibri" w:eastAsia="Times New Roman" w:hAnsi="Calibri" w:cs="Calibri"/>
                <w:color w:val="000000"/>
              </w:rPr>
              <w:lastRenderedPageBreak/>
              <w:t xml:space="preserve">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41"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4E9D825C" w14:textId="77777777">
        <w:trPr>
          <w:trHeight w:val="3300"/>
        </w:trPr>
        <w:tc>
          <w:tcPr>
            <w:tcW w:w="1060" w:type="dxa"/>
            <w:shd w:val="clear" w:color="auto" w:fill="auto"/>
            <w:noWrap/>
          </w:tcPr>
          <w:p w14:paraId="43E2261D"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no</w:t>
            </w:r>
          </w:p>
        </w:tc>
        <w:tc>
          <w:tcPr>
            <w:tcW w:w="720" w:type="dxa"/>
            <w:shd w:val="clear" w:color="auto" w:fill="auto"/>
            <w:noWrap/>
          </w:tcPr>
          <w:p w14:paraId="55DD0817"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30 - 49</w:t>
            </w:r>
          </w:p>
        </w:tc>
        <w:tc>
          <w:tcPr>
            <w:tcW w:w="1960" w:type="dxa"/>
            <w:shd w:val="clear" w:color="auto" w:fill="auto"/>
            <w:noWrap/>
          </w:tcPr>
          <w:p w14:paraId="1B8C473B"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 change</w:t>
            </w:r>
          </w:p>
        </w:tc>
        <w:tc>
          <w:tcPr>
            <w:tcW w:w="7320" w:type="dxa"/>
            <w:shd w:val="clear" w:color="auto" w:fill="auto"/>
          </w:tcPr>
          <w:p w14:paraId="6F9552FC" w14:textId="61B47942"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del w:id="642" w:author="Aussie" w:date="2012-10-16T11:09:00Z">
              <w:r w:rsidRPr="008C2A63">
                <w:rPr>
                  <w:rFonts w:ascii="Calibri" w:eastAsia="Times New Roman" w:hAnsi="Calibri" w:cs="Calibri"/>
                  <w:color w:val="000000"/>
                </w:rPr>
                <w:delText>Reactions</w:delText>
              </w:r>
            </w:del>
            <w:ins w:id="643" w:author="Aussie" w:date="2012-10-16T11:09:00Z">
              <w:r w:rsidR="00AB717F">
                <w:rPr>
                  <w:rFonts w:ascii="Calibri" w:eastAsia="Times New Roman" w:hAnsi="Calibri" w:cs="Calibri"/>
                  <w:color w:val="000000"/>
                </w:rPr>
                <w:t>Many people who experience a trauma have reactions</w:t>
              </w:r>
            </w:ins>
            <w:r w:rsidR="00AB717F">
              <w:rPr>
                <w:rFonts w:ascii="Calibri" w:eastAsia="Times New Roman" w:hAnsi="Calibri" w:cs="Calibri"/>
                <w:color w:val="000000"/>
              </w:rPr>
              <w:t xml:space="preserve"> like yours</w:t>
            </w:r>
            <w:del w:id="644" w:author="Aussie" w:date="2012-10-16T11:09:00Z">
              <w:r w:rsidRPr="008C2A63">
                <w:rPr>
                  <w:rFonts w:ascii="Calibri" w:eastAsia="Times New Roman" w:hAnsi="Calibri" w:cs="Calibri"/>
                  <w:color w:val="000000"/>
                </w:rPr>
                <w:delText xml:space="preserve"> are normal</w:delText>
              </w:r>
            </w:del>
            <w:r w:rsidRPr="008C2A63">
              <w:rPr>
                <w:rFonts w:ascii="Calibri" w:eastAsia="Times New Roman" w:hAnsi="Calibri" w:cs="Calibri"/>
                <w:color w:val="000000"/>
              </w:rPr>
              <w:t xml:space="preserve">.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45"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75612225" w14:textId="77777777">
        <w:trPr>
          <w:trHeight w:val="5100"/>
        </w:trPr>
        <w:tc>
          <w:tcPr>
            <w:tcW w:w="1060" w:type="dxa"/>
            <w:shd w:val="clear" w:color="auto" w:fill="auto"/>
            <w:noWrap/>
          </w:tcPr>
          <w:p w14:paraId="0B9EE428"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x</w:t>
            </w:r>
          </w:p>
        </w:tc>
        <w:tc>
          <w:tcPr>
            <w:tcW w:w="720" w:type="dxa"/>
            <w:shd w:val="clear" w:color="auto" w:fill="auto"/>
            <w:noWrap/>
          </w:tcPr>
          <w:p w14:paraId="69A3991D"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w:t>
            </w:r>
            <w:r w:rsidRPr="008C2A63">
              <w:rPr>
                <w:rFonts w:ascii="Calibri" w:eastAsia="Times New Roman" w:hAnsi="Calibri" w:cs="Calibri"/>
                <w:color w:val="000000"/>
              </w:rPr>
              <w:t xml:space="preserve"> 50</w:t>
            </w:r>
          </w:p>
        </w:tc>
        <w:tc>
          <w:tcPr>
            <w:tcW w:w="1960" w:type="dxa"/>
            <w:shd w:val="clear" w:color="auto" w:fill="auto"/>
            <w:noWrap/>
          </w:tcPr>
          <w:p w14:paraId="4435CB6C"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n/a</w:t>
            </w:r>
          </w:p>
        </w:tc>
        <w:tc>
          <w:tcPr>
            <w:tcW w:w="7320" w:type="dxa"/>
            <w:shd w:val="clear" w:color="auto" w:fill="auto"/>
          </w:tcPr>
          <w:p w14:paraId="5EC9B890" w14:textId="639CCBFD" w:rsidR="00C90CF6" w:rsidRDefault="00B3458F" w:rsidP="00C90CF6">
            <w:pPr>
              <w:rPr>
                <w:ins w:id="646" w:author="Aussie" w:date="2012-10-16T11:09:00Z"/>
                <w:rFonts w:ascii="Calibri" w:eastAsia="Times New Roman" w:hAnsi="Calibri" w:cs="Calibri"/>
                <w:color w:val="000000"/>
              </w:rPr>
            </w:pP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del w:id="647" w:author="Aussie" w:date="2012-10-16T11:09:00Z">
              <w:r w:rsidRPr="008C2A63">
                <w:rPr>
                  <w:rFonts w:ascii="Calibri" w:eastAsia="Times New Roman" w:hAnsi="Calibri" w:cs="Calibri"/>
                  <w:color w:val="000000"/>
                </w:rPr>
                <w:br/>
              </w:r>
              <w:r w:rsidRPr="008C2A63">
                <w:rPr>
                  <w:rFonts w:ascii="Calibri" w:eastAsia="Times New Roman" w:hAnsi="Calibri" w:cs="Calibri"/>
                  <w:color w:val="000000"/>
                </w:rPr>
                <w:br/>
                <w:delText xml:space="preserve">Reactions like yours are normal. </w:delText>
              </w:r>
            </w:del>
          </w:p>
          <w:p w14:paraId="7BBA4D57" w14:textId="77777777" w:rsidR="00C90CF6" w:rsidRDefault="00C90CF6" w:rsidP="00C90CF6">
            <w:pPr>
              <w:rPr>
                <w:ins w:id="648" w:author="Aussie" w:date="2012-10-16T11:09:00Z"/>
                <w:rFonts w:ascii="Calibri" w:eastAsia="Times New Roman" w:hAnsi="Calibri" w:cs="Calibri"/>
                <w:color w:val="000000"/>
              </w:rPr>
            </w:pPr>
          </w:p>
          <w:p w14:paraId="35360B6D" w14:textId="77777777" w:rsidR="00B3458F" w:rsidRPr="008C2A63" w:rsidRDefault="00B3458F" w:rsidP="00C90CF6">
            <w:pPr>
              <w:rPr>
                <w:rFonts w:ascii="Calibri" w:eastAsia="Times New Roman" w:hAnsi="Calibri" w:cs="Calibri"/>
                <w:color w:val="000000"/>
              </w:rPr>
            </w:pP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w:t>
            </w:r>
            <w:r w:rsidR="00050E77">
              <w:rPr>
                <w:rFonts w:ascii="Calibri" w:eastAsia="Times New Roman" w:hAnsi="Calibri" w:cs="Calibri"/>
                <w:color w:val="000000"/>
              </w:rPr>
              <w:t>i</w:t>
            </w:r>
            <w:r>
              <w:rPr>
                <w:rFonts w:ascii="Calibri" w:eastAsia="Times New Roman" w:hAnsi="Calibri" w:cs="Calibri"/>
                <w:color w:val="000000"/>
              </w:rPr>
              <w:t>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49" w:author="Aussie" w:date="2012-10-16T11:09:00Z">
              <w:r w:rsidR="00C648A3">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0FDE5551" w14:textId="77777777">
        <w:trPr>
          <w:trHeight w:val="300"/>
        </w:trPr>
        <w:tc>
          <w:tcPr>
            <w:tcW w:w="1060" w:type="dxa"/>
            <w:shd w:val="clear" w:color="auto" w:fill="auto"/>
            <w:noWrap/>
          </w:tcPr>
          <w:p w14:paraId="2A67E592"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6EDEDCE4"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w:t>
            </w:r>
            <w:r w:rsidRPr="008C2A63">
              <w:rPr>
                <w:rFonts w:ascii="Calibri" w:eastAsia="Times New Roman" w:hAnsi="Calibri" w:cs="Calibri"/>
                <w:color w:val="000000"/>
              </w:rPr>
              <w:t xml:space="preserve"> 50</w:t>
            </w:r>
          </w:p>
        </w:tc>
        <w:tc>
          <w:tcPr>
            <w:tcW w:w="1960" w:type="dxa"/>
            <w:shd w:val="clear" w:color="auto" w:fill="auto"/>
            <w:noWrap/>
          </w:tcPr>
          <w:p w14:paraId="76CD0246"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increased</w:t>
            </w:r>
          </w:p>
        </w:tc>
        <w:tc>
          <w:tcPr>
            <w:tcW w:w="7320" w:type="dxa"/>
            <w:shd w:val="clear" w:color="auto" w:fill="auto"/>
          </w:tcPr>
          <w:p w14:paraId="31DD238D" w14:textId="114AA226" w:rsidR="00C90CF6" w:rsidRDefault="00B3458F" w:rsidP="00C90CF6">
            <w:pPr>
              <w:rPr>
                <w:ins w:id="650" w:author="Aussie" w:date="2012-10-16T11:09:00Z"/>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del w:id="651" w:author="Aussie" w:date="2012-10-16T11:09:00Z">
              <w:r w:rsidRPr="008C2A63">
                <w:rPr>
                  <w:rFonts w:ascii="Calibri" w:eastAsia="Times New Roman" w:hAnsi="Calibri" w:cs="Calibri"/>
                  <w:color w:val="000000"/>
                </w:rPr>
                <w:br/>
              </w:r>
              <w:r w:rsidRPr="008C2A63">
                <w:rPr>
                  <w:rFonts w:ascii="Calibri" w:eastAsia="Times New Roman" w:hAnsi="Calibri" w:cs="Calibri"/>
                  <w:color w:val="000000"/>
                </w:rPr>
                <w:br/>
                <w:delText xml:space="preserve">Reactions like yours are normal. </w:delText>
              </w:r>
            </w:del>
          </w:p>
          <w:p w14:paraId="0BA9B643" w14:textId="77777777" w:rsidR="00C90CF6" w:rsidRDefault="00C90CF6" w:rsidP="00C90CF6">
            <w:pPr>
              <w:rPr>
                <w:ins w:id="652" w:author="Aussie" w:date="2012-10-16T11:09:00Z"/>
                <w:rFonts w:ascii="Calibri" w:eastAsia="Times New Roman" w:hAnsi="Calibri" w:cs="Calibri"/>
                <w:color w:val="000000"/>
              </w:rPr>
            </w:pPr>
          </w:p>
          <w:p w14:paraId="08C1DA3F" w14:textId="77777777" w:rsidR="00B3458F" w:rsidRPr="008C2A63" w:rsidRDefault="00B3458F" w:rsidP="00C90CF6">
            <w:pPr>
              <w:rPr>
                <w:rFonts w:ascii="Calibri" w:eastAsia="Times New Roman" w:hAnsi="Calibri" w:cs="Calibri"/>
                <w:color w:val="000000"/>
              </w:rPr>
            </w:pP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53" w:author="Aussie" w:date="2012-10-16T11:09:00Z">
              <w:r w:rsidR="006F2219">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lastRenderedPageBreak/>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303C8C6A" w14:textId="77777777">
        <w:trPr>
          <w:trHeight w:val="300"/>
        </w:trPr>
        <w:tc>
          <w:tcPr>
            <w:tcW w:w="1060" w:type="dxa"/>
            <w:shd w:val="clear" w:color="auto" w:fill="auto"/>
            <w:noWrap/>
          </w:tcPr>
          <w:p w14:paraId="5F7BC144"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lastRenderedPageBreak/>
              <w:t>no</w:t>
            </w:r>
          </w:p>
        </w:tc>
        <w:tc>
          <w:tcPr>
            <w:tcW w:w="720" w:type="dxa"/>
            <w:shd w:val="clear" w:color="auto" w:fill="auto"/>
            <w:noWrap/>
          </w:tcPr>
          <w:p w14:paraId="29B23A6D"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w:t>
            </w:r>
            <w:r w:rsidRPr="008C2A63">
              <w:rPr>
                <w:rFonts w:ascii="Calibri" w:eastAsia="Times New Roman" w:hAnsi="Calibri" w:cs="Calibri"/>
                <w:color w:val="000000"/>
              </w:rPr>
              <w:t xml:space="preserve"> 50</w:t>
            </w:r>
          </w:p>
        </w:tc>
        <w:tc>
          <w:tcPr>
            <w:tcW w:w="1960" w:type="dxa"/>
            <w:shd w:val="clear" w:color="auto" w:fill="auto"/>
            <w:noWrap/>
          </w:tcPr>
          <w:p w14:paraId="35783094"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decreased</w:t>
            </w:r>
          </w:p>
        </w:tc>
        <w:tc>
          <w:tcPr>
            <w:tcW w:w="7320" w:type="dxa"/>
            <w:shd w:val="clear" w:color="auto" w:fill="auto"/>
          </w:tcPr>
          <w:p w14:paraId="5EEC7475" w14:textId="4A04CD0F" w:rsidR="00B3458F" w:rsidRPr="008C2A63" w:rsidRDefault="00B3458F" w:rsidP="006F221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t>Still,</w:t>
            </w:r>
            <w:r w:rsidRPr="008C2A63">
              <w:rPr>
                <w:rFonts w:ascii="Calibri" w:eastAsia="Times New Roman" w:hAnsi="Calibri" w:cs="Calibri"/>
                <w:color w:val="000000"/>
              </w:rPr>
              <w:t> </w:t>
            </w:r>
            <w:r>
              <w:rPr>
                <w:rFonts w:ascii="Calibri" w:eastAsia="Times New Roman" w:hAnsi="Calibri" w:cs="Calibri"/>
                <w:color w:val="000000"/>
              </w:rPr>
              <w:t>y</w:t>
            </w:r>
            <w:r w:rsidRPr="008C2A63">
              <w:rPr>
                <w:rFonts w:ascii="Calibri" w:eastAsia="Times New Roman" w:hAnsi="Calibri" w:cs="Calibri"/>
                <w:color w:val="000000"/>
              </w:rPr>
              <w:t xml:space="preserve">our score puts you in the high range, which means that you </w:t>
            </w:r>
            <w:del w:id="654" w:author="Aussie" w:date="2012-10-16T11:09:00Z">
              <w:r w:rsidRPr="008C2A63">
                <w:rPr>
                  <w:rFonts w:ascii="Calibri" w:eastAsia="Times New Roman" w:hAnsi="Calibri" w:cs="Calibri"/>
                  <w:color w:val="000000"/>
                </w:rPr>
                <w:delText>have</w:delText>
              </w:r>
            </w:del>
            <w:ins w:id="655" w:author="Aussie" w:date="2012-10-16T11:09:00Z">
              <w:r w:rsidR="006F2219">
                <w:rPr>
                  <w:rFonts w:ascii="Calibri" w:eastAsia="Times New Roman" w:hAnsi="Calibri" w:cs="Calibri"/>
                  <w:color w:val="000000"/>
                </w:rPr>
                <w:t>are experiencing</w:t>
              </w:r>
            </w:ins>
            <w:r w:rsidR="006F2219" w:rsidRPr="008C2A63">
              <w:rPr>
                <w:rFonts w:ascii="Calibri" w:eastAsia="Times New Roman" w:hAnsi="Calibri" w:cs="Calibri"/>
                <w:color w:val="000000"/>
              </w:rPr>
              <w:t xml:space="preserve"> </w:t>
            </w:r>
            <w:r w:rsidRPr="008C2A63">
              <w:rPr>
                <w:rFonts w:ascii="Calibri" w:eastAsia="Times New Roman" w:hAnsi="Calibri" w:cs="Calibri"/>
                <w:color w:val="000000"/>
              </w:rPr>
              <w:t xml:space="preserve">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r>
            <w:del w:id="656" w:author="Aussie" w:date="2012-10-16T11:09:00Z">
              <w:r w:rsidRPr="008C2A63">
                <w:rPr>
                  <w:rFonts w:ascii="Calibri" w:eastAsia="Times New Roman" w:hAnsi="Calibri" w:cs="Calibri"/>
                  <w:color w:val="000000"/>
                </w:rPr>
                <w:delText>Reactions</w:delText>
              </w:r>
            </w:del>
            <w:ins w:id="657" w:author="Aussie" w:date="2012-10-16T11:09:00Z">
              <w:r w:rsidR="00AB717F">
                <w:rPr>
                  <w:rFonts w:ascii="Calibri" w:eastAsia="Times New Roman" w:hAnsi="Calibri" w:cs="Calibri"/>
                  <w:color w:val="000000"/>
                </w:rPr>
                <w:t>Many people who experience a trauma have reactions</w:t>
              </w:r>
            </w:ins>
            <w:r w:rsidR="00AB717F">
              <w:rPr>
                <w:rFonts w:ascii="Calibri" w:eastAsia="Times New Roman" w:hAnsi="Calibri" w:cs="Calibri"/>
                <w:color w:val="000000"/>
              </w:rPr>
              <w:t xml:space="preserve"> like yours</w:t>
            </w:r>
            <w:del w:id="658" w:author="Aussie" w:date="2012-10-16T11:09:00Z">
              <w:r w:rsidRPr="008C2A63">
                <w:rPr>
                  <w:rFonts w:ascii="Calibri" w:eastAsia="Times New Roman" w:hAnsi="Calibri" w:cs="Calibri"/>
                  <w:color w:val="000000"/>
                </w:rPr>
                <w:delText xml:space="preserve"> are normal</w:delText>
              </w:r>
            </w:del>
            <w:r w:rsidRPr="008C2A63">
              <w:rPr>
                <w:rFonts w:ascii="Calibri" w:eastAsia="Times New Roman" w:hAnsi="Calibri" w:cs="Calibri"/>
                <w:color w:val="000000"/>
              </w:rPr>
              <w:t xml:space="preserve">.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 xml:space="preserve">There are scientifically </w:t>
            </w:r>
            <w:del w:id="659" w:author="Aussie" w:date="2012-10-16T11:09:00Z">
              <w:r>
                <w:rPr>
                  <w:rFonts w:ascii="Calibri" w:eastAsia="Times New Roman" w:hAnsi="Calibri" w:cs="Calibri"/>
                  <w:color w:val="000000"/>
                </w:rPr>
                <w:delText>proven</w:delText>
              </w:r>
            </w:del>
            <w:ins w:id="660" w:author="Aussie" w:date="2012-10-16T11:09:00Z">
              <w:r w:rsidR="006F2219">
                <w:rPr>
                  <w:rFonts w:ascii="Calibri" w:eastAsia="Times New Roman" w:hAnsi="Calibri" w:cs="Calibri"/>
                  <w:color w:val="000000"/>
                </w:rPr>
                <w:t>validated</w:t>
              </w:r>
            </w:ins>
            <w:r w:rsidR="006F2219">
              <w:rPr>
                <w:rFonts w:ascii="Calibri" w:eastAsia="Times New Roman" w:hAnsi="Calibri" w:cs="Calibri"/>
                <w:color w:val="000000"/>
              </w:rPr>
              <w:t xml:space="preserve"> </w:t>
            </w:r>
            <w:r>
              <w:rPr>
                <w:rFonts w:ascii="Calibri" w:eastAsia="Times New Roman" w:hAnsi="Calibri" w:cs="Calibri"/>
                <w:color w:val="000000"/>
              </w:rPr>
              <w:t>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61" w:author="Aussie" w:date="2012-10-16T11:09:00Z">
              <w:r w:rsidR="006F2219">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r w:rsidR="00B3458F" w:rsidRPr="008C2A63" w14:paraId="08381FE6" w14:textId="77777777">
        <w:trPr>
          <w:trHeight w:val="300"/>
        </w:trPr>
        <w:tc>
          <w:tcPr>
            <w:tcW w:w="1060" w:type="dxa"/>
            <w:shd w:val="clear" w:color="auto" w:fill="auto"/>
            <w:noWrap/>
          </w:tcPr>
          <w:p w14:paraId="1DE3852B"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w:t>
            </w:r>
          </w:p>
        </w:tc>
        <w:tc>
          <w:tcPr>
            <w:tcW w:w="720" w:type="dxa"/>
            <w:shd w:val="clear" w:color="auto" w:fill="auto"/>
            <w:noWrap/>
          </w:tcPr>
          <w:p w14:paraId="3C78811D" w14:textId="77777777" w:rsidR="00B3458F" w:rsidRPr="008C2A63" w:rsidRDefault="00B3458F" w:rsidP="002A3C90">
            <w:pPr>
              <w:rPr>
                <w:rFonts w:ascii="Calibri" w:eastAsia="Times New Roman" w:hAnsi="Calibri" w:cs="Calibri"/>
                <w:color w:val="000000"/>
              </w:rPr>
            </w:pPr>
            <w:r>
              <w:rPr>
                <w:rFonts w:ascii="Calibri" w:eastAsia="Times New Roman" w:hAnsi="Calibri" w:cs="Calibri"/>
                <w:color w:val="000000"/>
              </w:rPr>
              <w:t>≥</w:t>
            </w:r>
            <w:r w:rsidRPr="008C2A63">
              <w:rPr>
                <w:rFonts w:ascii="Calibri" w:eastAsia="Times New Roman" w:hAnsi="Calibri" w:cs="Calibri"/>
                <w:color w:val="000000"/>
              </w:rPr>
              <w:t xml:space="preserve"> 50</w:t>
            </w:r>
          </w:p>
        </w:tc>
        <w:tc>
          <w:tcPr>
            <w:tcW w:w="1960" w:type="dxa"/>
            <w:shd w:val="clear" w:color="auto" w:fill="auto"/>
            <w:noWrap/>
          </w:tcPr>
          <w:p w14:paraId="75FDFBBD" w14:textId="77777777" w:rsidR="00B3458F" w:rsidRPr="008C2A63" w:rsidRDefault="00B3458F" w:rsidP="002A3C90">
            <w:pPr>
              <w:rPr>
                <w:rFonts w:ascii="Calibri" w:eastAsia="Times New Roman" w:hAnsi="Calibri" w:cs="Calibri"/>
                <w:color w:val="000000"/>
              </w:rPr>
            </w:pPr>
            <w:r w:rsidRPr="008C2A63">
              <w:rPr>
                <w:rFonts w:ascii="Calibri" w:eastAsia="Times New Roman" w:hAnsi="Calibri" w:cs="Calibri"/>
                <w:color w:val="000000"/>
              </w:rPr>
              <w:t>no change</w:t>
            </w:r>
          </w:p>
        </w:tc>
        <w:tc>
          <w:tcPr>
            <w:tcW w:w="7320" w:type="dxa"/>
            <w:shd w:val="clear" w:color="auto" w:fill="auto"/>
          </w:tcPr>
          <w:p w14:paraId="2BAF896F" w14:textId="3E0E2DF0" w:rsidR="00B3458F" w:rsidRPr="008C2A63" w:rsidRDefault="00B3458F" w:rsidP="00C90CF6">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Your score</w:t>
            </w:r>
            <w:r>
              <w:rPr>
                <w:rFonts w:ascii="Calibri" w:eastAsia="Times New Roman" w:hAnsi="Calibri" w:cs="Calibri"/>
                <w:color w:val="000000"/>
              </w:rPr>
              <w:t xml:space="preserve"> still</w:t>
            </w:r>
            <w:r w:rsidRPr="008C2A63">
              <w:rPr>
                <w:rFonts w:ascii="Calibri" w:eastAsia="Times New Roman" w:hAnsi="Calibri" w:cs="Calibri"/>
                <w:color w:val="000000"/>
              </w:rPr>
              <w:t xml:space="preserve"> puts you in the high range, which means that you </w:t>
            </w:r>
            <w:del w:id="662" w:author="Aussie" w:date="2012-10-16T11:09:00Z">
              <w:r w:rsidRPr="008C2A63">
                <w:rPr>
                  <w:rFonts w:ascii="Calibri" w:eastAsia="Times New Roman" w:hAnsi="Calibri" w:cs="Calibri"/>
                  <w:color w:val="000000"/>
                </w:rPr>
                <w:delText>have</w:delText>
              </w:r>
            </w:del>
            <w:ins w:id="663" w:author="Aussie" w:date="2012-10-16T11:09:00Z">
              <w:r w:rsidR="006F2219">
                <w:rPr>
                  <w:rFonts w:ascii="Calibri" w:eastAsia="Times New Roman" w:hAnsi="Calibri" w:cs="Calibri"/>
                  <w:color w:val="000000"/>
                </w:rPr>
                <w:t>are experiencing</w:t>
              </w:r>
            </w:ins>
            <w:r w:rsidR="006F2219" w:rsidRPr="008C2A63">
              <w:rPr>
                <w:rFonts w:ascii="Calibri" w:eastAsia="Times New Roman" w:hAnsi="Calibri" w:cs="Calibri"/>
                <w:color w:val="000000"/>
              </w:rPr>
              <w:t xml:space="preserve"> </w:t>
            </w:r>
            <w:r w:rsidRPr="008C2A63">
              <w:rPr>
                <w:rFonts w:ascii="Calibri" w:eastAsia="Times New Roman" w:hAnsi="Calibri" w:cs="Calibri"/>
                <w:color w:val="000000"/>
              </w:rPr>
              <w:t xml:space="preserve">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r>
            <w:del w:id="664" w:author="Aussie" w:date="2012-10-16T11:09:00Z">
              <w:r w:rsidRPr="008C2A63">
                <w:rPr>
                  <w:rFonts w:ascii="Calibri" w:eastAsia="Times New Roman" w:hAnsi="Calibri" w:cs="Calibri"/>
                  <w:color w:val="000000"/>
                </w:rPr>
                <w:delText>Reactions</w:delText>
              </w:r>
            </w:del>
            <w:ins w:id="665" w:author="Aussie" w:date="2012-10-16T11:09:00Z">
              <w:r w:rsidR="00AB717F">
                <w:rPr>
                  <w:rFonts w:ascii="Calibri" w:eastAsia="Times New Roman" w:hAnsi="Calibri" w:cs="Calibri"/>
                  <w:color w:val="000000"/>
                </w:rPr>
                <w:t>Many people who experience a trauma have reactions</w:t>
              </w:r>
            </w:ins>
            <w:r w:rsidR="00AB717F">
              <w:rPr>
                <w:rFonts w:ascii="Calibri" w:eastAsia="Times New Roman" w:hAnsi="Calibri" w:cs="Calibri"/>
                <w:color w:val="000000"/>
              </w:rPr>
              <w:t xml:space="preserve"> like yours</w:t>
            </w:r>
            <w:del w:id="666" w:author="Aussie" w:date="2012-10-16T11:09:00Z">
              <w:r w:rsidRPr="008C2A63">
                <w:rPr>
                  <w:rFonts w:ascii="Calibri" w:eastAsia="Times New Roman" w:hAnsi="Calibri" w:cs="Calibri"/>
                  <w:color w:val="000000"/>
                </w:rPr>
                <w:delText xml:space="preserve"> are normal</w:delText>
              </w:r>
            </w:del>
            <w:r w:rsidRPr="008C2A63">
              <w:rPr>
                <w:rFonts w:ascii="Calibri" w:eastAsia="Times New Roman" w:hAnsi="Calibri" w:cs="Calibri"/>
                <w:color w:val="000000"/>
              </w:rPr>
              <w:t xml:space="preserve">.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t>
            </w:r>
            <w:r>
              <w:rPr>
                <w:rFonts w:ascii="Calibri" w:eastAsia="Times New Roman" w:hAnsi="Calibri" w:cs="Calibri"/>
                <w:color w:val="000000"/>
              </w:rPr>
              <w:lastRenderedPageBreak/>
              <w:t>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w:t>
            </w:r>
            <w:ins w:id="667" w:author="Aussie" w:date="2012-10-16T11:09:00Z">
              <w:r w:rsidR="006F2219">
                <w:rPr>
                  <w:rFonts w:ascii="Calibri" w:eastAsia="Times New Roman" w:hAnsi="Calibri" w:cs="Calibri"/>
                  <w:color w:val="000000"/>
                </w:rPr>
                <w:t xml:space="preserve">face to face </w:t>
              </w:r>
            </w:ins>
            <w:r w:rsidRPr="008C2A63">
              <w:rPr>
                <w:rFonts w:ascii="Calibri" w:eastAsia="Times New Roman" w:hAnsi="Calibri" w:cs="Calibri"/>
                <w:color w:val="000000"/>
              </w:rPr>
              <w:t>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tc>
      </w:tr>
    </w:tbl>
    <w:p w14:paraId="6C2C7359" w14:textId="77777777" w:rsidR="00B3458F" w:rsidRPr="00B3458F" w:rsidRDefault="00B3458F" w:rsidP="00B3458F"/>
    <w:p w14:paraId="00521166" w14:textId="77777777" w:rsidR="002D16D9" w:rsidRDefault="002D16D9" w:rsidP="002D16D9">
      <w:pPr>
        <w:pStyle w:val="Heading4"/>
      </w:pPr>
      <w:bookmarkStart w:id="668" w:name="_Toc196805507"/>
      <w:r>
        <w:t>PCL Feedback Help Text</w:t>
      </w:r>
      <w:bookmarkEnd w:id="668"/>
    </w:p>
    <w:p w14:paraId="67723777" w14:textId="77777777" w:rsidR="00205161" w:rsidRPr="002D16D9" w:rsidRDefault="002D16D9" w:rsidP="00205161">
      <w:r w:rsidRPr="002D16D9">
        <w:t xml:space="preserve">Although this is a </w:t>
      </w:r>
      <w:r w:rsidR="00550AAB">
        <w:t xml:space="preserve">scientifically </w:t>
      </w:r>
      <w:r w:rsidRPr="002D16D9">
        <w:t xml:space="preserve">validated </w:t>
      </w:r>
      <w:r w:rsidR="00D128B5">
        <w:t>questionnaire, the PCL</w:t>
      </w:r>
      <w:r w:rsidRPr="002D16D9">
        <w:t xml:space="preserve"> is not intended for self-diagnosis or to replace a trained mental health practitioner. </w:t>
      </w:r>
    </w:p>
    <w:p w14:paraId="23C6C007" w14:textId="77777777" w:rsidR="00205161" w:rsidRPr="002D16D9" w:rsidRDefault="00205161" w:rsidP="00205161">
      <w:r w:rsidRPr="002D16D9">
        <w:t xml:space="preserve">However, it can give you some valuable information about </w:t>
      </w:r>
      <w:r>
        <w:t>how severe your symptoms are</w:t>
      </w:r>
      <w:r w:rsidRPr="002D16D9">
        <w:t>, and if you are getting better or worse over time.  If you are concerned that you might have PTSD but you have never been diagnosed, make an appointment with your doctor to get a referral to a mental health practitioner.</w:t>
      </w:r>
    </w:p>
    <w:p w14:paraId="1AC18EB5" w14:textId="77777777" w:rsidR="002E2C26" w:rsidRDefault="008C2A63" w:rsidP="00D128B5">
      <w:pPr>
        <w:pStyle w:val="Heading3"/>
      </w:pPr>
      <w:bookmarkStart w:id="669" w:name="_Toc196805508"/>
      <w:r>
        <w:t>If a Person Has Never Taken PCL and Selects See History</w:t>
      </w:r>
      <w:bookmarkEnd w:id="669"/>
    </w:p>
    <w:p w14:paraId="0E8C7825" w14:textId="7C21D79F" w:rsidR="008C2A63" w:rsidRPr="00FF4164" w:rsidRDefault="008C2A63" w:rsidP="008C2A63">
      <w:pPr>
        <w:rPr>
          <w:rFonts w:ascii="Calibri" w:eastAsia="Times New Roman" w:hAnsi="Calibri" w:cs="Calibri"/>
          <w:color w:val="000000"/>
        </w:rPr>
      </w:pPr>
      <w:r w:rsidRPr="008C2A63">
        <w:rPr>
          <w:rFonts w:ascii="Calibri" w:eastAsia="Times New Roman" w:hAnsi="Calibri" w:cs="Calibri"/>
          <w:color w:val="000000"/>
        </w:rPr>
        <w:t xml:space="preserve">Once you take the self-assessment your results will show up here as a graph. You can watch your scores change over time. </w:t>
      </w:r>
      <w:del w:id="670" w:author="Aussie" w:date="2012-10-16T11:09:00Z">
        <w:r w:rsidRPr="008C2A63">
          <w:rPr>
            <w:rFonts w:ascii="Calibri" w:eastAsia="Times New Roman" w:hAnsi="Calibri" w:cs="Calibri"/>
            <w:color w:val="000000"/>
          </w:rPr>
          <w:delText xml:space="preserve">Remember, no one will see your results other than you. </w:delText>
        </w:r>
      </w:del>
      <w:r w:rsidR="00C96921" w:rsidRPr="008C2A63">
        <w:rPr>
          <w:rFonts w:ascii="Calibri" w:eastAsia="Times New Roman" w:hAnsi="Calibri" w:cs="Calibri"/>
          <w:color w:val="000000"/>
        </w:rPr>
        <w:t xml:space="preserve">This is an opportunity to get feedback on </w:t>
      </w:r>
      <w:r w:rsidR="00C96921">
        <w:t>how severe your symptoms are</w:t>
      </w:r>
      <w:r w:rsidR="00C96921" w:rsidRPr="002D16D9">
        <w:t xml:space="preserve">, and if you are getting better or worse over time.  </w:t>
      </w:r>
      <w:del w:id="671" w:author="Aussie" w:date="2012-10-16T11:09:00Z">
        <w:r w:rsidRPr="008C2A63">
          <w:rPr>
            <w:rFonts w:ascii="Calibri" w:eastAsia="Times New Roman" w:hAnsi="Calibri" w:cs="Calibri"/>
            <w:color w:val="000000"/>
          </w:rPr>
          <w:delText>.</w:delText>
        </w:r>
      </w:del>
      <w:ins w:id="672" w:author="Aussie" w:date="2012-10-16T11:09:00Z">
        <w:r w:rsidRPr="008C2A63">
          <w:rPr>
            <w:rFonts w:ascii="Calibri" w:eastAsia="Times New Roman" w:hAnsi="Calibri" w:cs="Calibri"/>
            <w:color w:val="000000"/>
          </w:rPr>
          <w:t>Remember, no one will see your results other than you</w:t>
        </w:r>
        <w:r w:rsidR="00C96921">
          <w:rPr>
            <w:rFonts w:ascii="Calibri" w:eastAsia="Times New Roman" w:hAnsi="Calibri" w:cs="Calibri"/>
            <w:color w:val="000000"/>
          </w:rPr>
          <w:t xml:space="preserve">, although you can choose to share the results with your health care provider, who may </w:t>
        </w:r>
        <w:r w:rsidR="006F2219">
          <w:rPr>
            <w:rFonts w:ascii="Calibri" w:eastAsia="Times New Roman" w:hAnsi="Calibri" w:cs="Calibri"/>
            <w:color w:val="000000"/>
          </w:rPr>
          <w:t xml:space="preserve">then </w:t>
        </w:r>
        <w:r w:rsidR="00C96921">
          <w:rPr>
            <w:rFonts w:ascii="Calibri" w:eastAsia="Times New Roman" w:hAnsi="Calibri" w:cs="Calibri"/>
            <w:color w:val="000000"/>
          </w:rPr>
          <w:t>opt to make use of these results in your care</w:t>
        </w:r>
        <w:r w:rsidRPr="008C2A63">
          <w:rPr>
            <w:rFonts w:ascii="Calibri" w:eastAsia="Times New Roman" w:hAnsi="Calibri" w:cs="Calibri"/>
            <w:color w:val="000000"/>
          </w:rPr>
          <w:t>..</w:t>
        </w:r>
      </w:ins>
      <w:r w:rsidRPr="008C2A63">
        <w:rPr>
          <w:rFonts w:ascii="Calibri" w:eastAsia="Times New Roman" w:hAnsi="Calibri" w:cs="Calibri"/>
          <w:color w:val="000000"/>
        </w:rPr>
        <w:t xml:space="preserve"> </w:t>
      </w:r>
      <w:r w:rsidR="00FC4B0F">
        <w:rPr>
          <w:rFonts w:ascii="Calibri" w:eastAsia="Times New Roman" w:hAnsi="Calibri" w:cs="Calibri"/>
          <w:color w:val="000000"/>
        </w:rPr>
        <w:t>T</w:t>
      </w:r>
      <w:r w:rsidRPr="008C2A63">
        <w:rPr>
          <w:rFonts w:ascii="Calibri" w:eastAsia="Times New Roman" w:hAnsi="Calibri" w:cs="Calibri"/>
          <w:color w:val="000000"/>
        </w:rPr>
        <w:t>ake</w:t>
      </w:r>
      <w:r w:rsidR="00162380">
        <w:rPr>
          <w:rFonts w:ascii="Calibri" w:eastAsia="Times New Roman" w:hAnsi="Calibri" w:cs="Calibri"/>
          <w:color w:val="000000"/>
        </w:rPr>
        <w:t xml:space="preserve"> </w:t>
      </w:r>
      <w:r w:rsidRPr="008C2A63">
        <w:rPr>
          <w:rFonts w:ascii="Calibri" w:eastAsia="Times New Roman" w:hAnsi="Calibri" w:cs="Calibri"/>
          <w:color w:val="000000"/>
        </w:rPr>
        <w:t>the self-assessment now for more information.</w:t>
      </w:r>
    </w:p>
    <w:p w14:paraId="3DE9D45F" w14:textId="77777777" w:rsidR="002D16D9" w:rsidRDefault="001B66F0" w:rsidP="001B66F0">
      <w:pPr>
        <w:pStyle w:val="Heading4"/>
      </w:pPr>
      <w:bookmarkStart w:id="673" w:name="_Toc196805509"/>
      <w:r>
        <w:t>PCL Graph Help Text</w:t>
      </w:r>
      <w:bookmarkEnd w:id="673"/>
    </w:p>
    <w:p w14:paraId="4E850B70" w14:textId="46ECD109" w:rsidR="001B66F0" w:rsidRDefault="001B66F0" w:rsidP="008C2A63">
      <w:r w:rsidRPr="001B66F0">
        <w:t>This graph shows how your scores on</w:t>
      </w:r>
      <w:r w:rsidR="009547F7">
        <w:t xml:space="preserve"> </w:t>
      </w:r>
      <w:r w:rsidRPr="001B66F0">
        <w:t>the self-assessment have changed over time.</w:t>
      </w:r>
      <w:r w:rsidR="00370C9A">
        <w:t xml:space="preserve"> </w:t>
      </w:r>
      <w:r w:rsidR="00826AD5">
        <w:t xml:space="preserve">It is normal for your symptoms to go up and down a bit from </w:t>
      </w:r>
      <w:del w:id="674" w:author="Aussie" w:date="2012-10-16T11:09:00Z">
        <w:r w:rsidR="00826AD5">
          <w:delText>day</w:delText>
        </w:r>
      </w:del>
      <w:ins w:id="675" w:author="Aussie" w:date="2012-10-16T11:09:00Z">
        <w:r w:rsidR="00C96921">
          <w:t>time</w:t>
        </w:r>
      </w:ins>
      <w:r w:rsidR="00C96921">
        <w:t xml:space="preserve"> to </w:t>
      </w:r>
      <w:del w:id="676" w:author="Aussie" w:date="2012-10-16T11:09:00Z">
        <w:r w:rsidR="00826AD5">
          <w:delText>day</w:delText>
        </w:r>
      </w:del>
      <w:ins w:id="677" w:author="Aussie" w:date="2012-10-16T11:09:00Z">
        <w:r w:rsidR="00C96921">
          <w:t>time</w:t>
        </w:r>
      </w:ins>
      <w:r w:rsidR="00826AD5">
        <w:t xml:space="preserve">.  It is most important to look for a trend over time. </w:t>
      </w:r>
      <w:r w:rsidRPr="001B66F0">
        <w:t xml:space="preserve"> Lower scores mean that you have </w:t>
      </w:r>
      <w:r w:rsidR="00FC4B0F">
        <w:t xml:space="preserve">less severe </w:t>
      </w:r>
      <w:r w:rsidRPr="001B66F0">
        <w:t>symptoms</w:t>
      </w:r>
      <w:r w:rsidR="005C5D78">
        <w:t xml:space="preserve">. So </w:t>
      </w:r>
      <w:r w:rsidRPr="001B66F0">
        <w:t xml:space="preserve">if your line is going down, that is good news. Higher scores mean that you have more </w:t>
      </w:r>
      <w:r w:rsidR="00FC4B0F">
        <w:t>severe</w:t>
      </w:r>
      <w:r w:rsidRPr="001B66F0">
        <w:t xml:space="preserve"> symptoms, so if your line is going up, you may want to check in with your provider and let him or her know (or get a provider if you don't already have one).</w:t>
      </w:r>
    </w:p>
    <w:p w14:paraId="6114BA1A" w14:textId="77777777" w:rsidR="008C2A63" w:rsidRDefault="008C2A63" w:rsidP="008C2A63">
      <w:pPr>
        <w:pStyle w:val="Heading2"/>
      </w:pPr>
      <w:bookmarkStart w:id="678" w:name="_Toc196805510"/>
      <w:r>
        <w:t>Scheduling PCL</w:t>
      </w:r>
      <w:bookmarkEnd w:id="678"/>
    </w:p>
    <w:p w14:paraId="73345F4B" w14:textId="77777777" w:rsidR="00370C9A" w:rsidRDefault="008C2A63" w:rsidP="008C2A63">
      <w:r w:rsidRPr="008C2A63">
        <w:rPr>
          <w:rFonts w:ascii="Calibri" w:eastAsia="Times New Roman" w:hAnsi="Calibri" w:cs="Calibri"/>
          <w:color w:val="000000"/>
        </w:rPr>
        <w:t xml:space="preserve">You can track your symptoms by scheduling times to take </w:t>
      </w:r>
      <w:r w:rsidR="00086B42">
        <w:rPr>
          <w:rFonts w:ascii="Calibri" w:eastAsia="Times New Roman" w:hAnsi="Calibri" w:cs="Calibri"/>
          <w:color w:val="000000"/>
        </w:rPr>
        <w:t xml:space="preserve">the </w:t>
      </w:r>
      <w:r w:rsidRPr="008C2A63">
        <w:rPr>
          <w:rFonts w:ascii="Calibri" w:eastAsia="Times New Roman" w:hAnsi="Calibri" w:cs="Calibri"/>
          <w:color w:val="000000"/>
        </w:rPr>
        <w:t xml:space="preserve">self-assessment in the future. </w:t>
      </w:r>
      <w:r w:rsidR="00826AD5">
        <w:t xml:space="preserve">It is normal for your symptoms to change a bit from day to day.  It is most important to look for a trend over time. </w:t>
      </w:r>
      <w:r w:rsidR="005206E1" w:rsidRPr="00370C9A">
        <w:rPr>
          <w:rFonts w:ascii="Calibri" w:hAnsi="Calibri"/>
          <w:color w:val="000000"/>
        </w:rPr>
        <w:t xml:space="preserve"> </w:t>
      </w:r>
      <w:r w:rsidRPr="008C2A63">
        <w:rPr>
          <w:rFonts w:ascii="Calibri" w:eastAsia="Times New Roman" w:hAnsi="Calibri" w:cs="Calibri"/>
          <w:color w:val="000000"/>
        </w:rPr>
        <w:t>So, you should not take this self-</w:t>
      </w:r>
      <w:r w:rsidR="00370C9A">
        <w:rPr>
          <w:rFonts w:ascii="Calibri" w:eastAsia="Times New Roman" w:hAnsi="Calibri" w:cs="Calibri"/>
          <w:color w:val="000000"/>
        </w:rPr>
        <w:t>assessment</w:t>
      </w:r>
      <w:r w:rsidRPr="008C2A63">
        <w:rPr>
          <w:rFonts w:ascii="Calibri" w:eastAsia="Times New Roman" w:hAnsi="Calibri" w:cs="Calibri"/>
          <w:color w:val="000000"/>
        </w:rPr>
        <w:t xml:space="preserve"> more than once per week. </w:t>
      </w:r>
      <w:r w:rsidR="00DF6BF7">
        <w:rPr>
          <w:rFonts w:ascii="Calibri" w:eastAsia="Times New Roman" w:hAnsi="Calibri" w:cs="Calibri"/>
          <w:color w:val="000000"/>
        </w:rPr>
        <w:t>In most cases w</w:t>
      </w:r>
      <w:r w:rsidRPr="008C2A63">
        <w:rPr>
          <w:rFonts w:ascii="Calibri" w:eastAsia="Times New Roman" w:hAnsi="Calibri" w:cs="Calibri"/>
          <w:color w:val="000000"/>
        </w:rPr>
        <w:t xml:space="preserve">e </w:t>
      </w:r>
      <w:r w:rsidR="00DF6BF7">
        <w:t>suggest</w:t>
      </w:r>
      <w:r w:rsidR="00DF6BF7" w:rsidRPr="001729A3">
        <w:t xml:space="preserve"> </w:t>
      </w:r>
      <w:r w:rsidRPr="001729A3">
        <w:t xml:space="preserve">one time per month. This will help you </w:t>
      </w:r>
      <w:r w:rsidR="00DF6BF7">
        <w:t>see</w:t>
      </w:r>
      <w:r w:rsidR="00DF6BF7" w:rsidRPr="001729A3">
        <w:t xml:space="preserve"> </w:t>
      </w:r>
      <w:r w:rsidR="00DF6BF7">
        <w:t>if</w:t>
      </w:r>
      <w:r w:rsidR="00DF6BF7" w:rsidRPr="001729A3">
        <w:t xml:space="preserve"> </w:t>
      </w:r>
      <w:r w:rsidRPr="001729A3">
        <w:t>your symptoms are getting better, worse, or staying the same.</w:t>
      </w:r>
      <w:r w:rsidR="001729A3" w:rsidRPr="001729A3">
        <w:t xml:space="preserve"> </w:t>
      </w:r>
    </w:p>
    <w:p w14:paraId="3B38B702" w14:textId="77777777" w:rsidR="001729A3" w:rsidRDefault="001729A3" w:rsidP="008C2A63">
      <w:pPr>
        <w:rPr>
          <w:rFonts w:ascii="Calibri" w:eastAsia="Times New Roman" w:hAnsi="Calibri" w:cs="Calibri"/>
          <w:color w:val="000000"/>
        </w:rPr>
      </w:pPr>
      <w:r w:rsidRPr="001729A3">
        <w:lastRenderedPageBreak/>
        <w:t xml:space="preserve">Would you like to </w:t>
      </w:r>
      <w:r w:rsidR="00DF6BF7">
        <w:t>set up</w:t>
      </w:r>
      <w:r w:rsidRPr="001729A3">
        <w:t xml:space="preserve"> </w:t>
      </w:r>
      <w:r w:rsidR="00370C9A">
        <w:t>a follow-up assessment now</w:t>
      </w:r>
      <w:r w:rsidRPr="001729A3">
        <w:t>?</w:t>
      </w:r>
    </w:p>
    <w:p w14:paraId="09D19DD3" w14:textId="77777777" w:rsidR="00FF4164" w:rsidRDefault="00FF4164" w:rsidP="00FF4164">
      <w:pPr>
        <w:pStyle w:val="Heading2"/>
        <w:rPr>
          <w:rFonts w:eastAsia="Times New Roman"/>
        </w:rPr>
      </w:pPr>
      <w:bookmarkStart w:id="679" w:name="_Toc196805511"/>
      <w:r>
        <w:rPr>
          <w:rFonts w:eastAsia="Times New Roman"/>
        </w:rPr>
        <w:t>PC</w:t>
      </w:r>
      <w:r w:rsidR="001729A3">
        <w:rPr>
          <w:rFonts w:eastAsia="Times New Roman"/>
        </w:rPr>
        <w:t>L</w:t>
      </w:r>
      <w:r>
        <w:rPr>
          <w:rFonts w:eastAsia="Times New Roman"/>
        </w:rPr>
        <w:t xml:space="preserve"> Too Soon</w:t>
      </w:r>
      <w:bookmarkEnd w:id="679"/>
    </w:p>
    <w:p w14:paraId="49A04FD0" w14:textId="77777777" w:rsidR="00FF4164" w:rsidRDefault="00FF4164" w:rsidP="00FF4164">
      <w:pPr>
        <w:rPr>
          <w:rPrChange w:id="680" w:author="Aussie" w:date="2012-10-16T11:09:00Z">
            <w:rPr>
              <w:rFonts w:ascii="Calibri" w:hAnsi="Calibri"/>
              <w:color w:val="000000"/>
            </w:rPr>
          </w:rPrChange>
        </w:rPr>
      </w:pPr>
      <w:r>
        <w:t xml:space="preserve">It has been less than a week since you </w:t>
      </w:r>
      <w:r w:rsidR="0007490C">
        <w:t xml:space="preserve">last </w:t>
      </w:r>
      <w:r>
        <w:t xml:space="preserve">took </w:t>
      </w:r>
      <w:r w:rsidR="0007490C">
        <w:t>the self-</w:t>
      </w:r>
      <w:r>
        <w:t xml:space="preserve">assessment.  </w:t>
      </w:r>
      <w:r w:rsidR="0007490C">
        <w:t>T</w:t>
      </w:r>
      <w:r>
        <w:t xml:space="preserve">he questions are designed to assess your </w:t>
      </w:r>
      <w:r w:rsidR="0007490C">
        <w:t xml:space="preserve">symptoms </w:t>
      </w:r>
      <w:r>
        <w:t xml:space="preserve">since the last time you answered, </w:t>
      </w:r>
      <w:r w:rsidR="0007490C">
        <w:t xml:space="preserve">so </w:t>
      </w:r>
      <w:r>
        <w:t xml:space="preserve">it </w:t>
      </w:r>
      <w:r w:rsidR="00F85314">
        <w:t xml:space="preserve">is not helpful </w:t>
      </w:r>
      <w:r>
        <w:t>to take it more than once a week.</w:t>
      </w:r>
    </w:p>
    <w:p w14:paraId="2622C631" w14:textId="77777777" w:rsidR="00086AA0" w:rsidRDefault="00260BCC" w:rsidP="004C3B43">
      <w:pPr>
        <w:pStyle w:val="Heading2"/>
        <w:rPr>
          <w:ins w:id="681" w:author="Aussie" w:date="2012-10-16T11:09:00Z"/>
        </w:rPr>
      </w:pPr>
      <w:ins w:id="682" w:author="Aussie" w:date="2012-10-16T11:09:00Z">
        <w:r>
          <w:t>PCL Results Email to Practitioner</w:t>
        </w:r>
      </w:ins>
    </w:p>
    <w:p w14:paraId="1F1A014C" w14:textId="77777777" w:rsidR="00260BCC" w:rsidRPr="008C2A63" w:rsidRDefault="00260BCC" w:rsidP="00FF4164">
      <w:pPr>
        <w:rPr>
          <w:ins w:id="683" w:author="Aussie" w:date="2012-10-16T11:09:00Z"/>
          <w:rFonts w:ascii="Calibri" w:eastAsia="Times New Roman" w:hAnsi="Calibri" w:cs="Calibri"/>
          <w:color w:val="000000"/>
        </w:rPr>
      </w:pPr>
      <w:ins w:id="684" w:author="Aussie" w:date="2012-10-16T11:09:00Z">
        <w:r>
          <w:t xml:space="preserve">You have chosen to email the results of your PCL assessments to your health </w:t>
        </w:r>
        <w:r w:rsidR="00A80695">
          <w:t>provider.</w:t>
        </w:r>
        <w:r w:rsidR="00F85462">
          <w:t xml:space="preserve"> T</w:t>
        </w:r>
        <w:r>
          <w:t>his could be your General Practitioner, psychiatrist, psychologist, Social worker or counsellor.  Please note that your practitioner may or may not choose to use these self-assessment results as part of your care. Opting to send the results should not be viewed as a method of alerting your provider to an emergency situation.</w:t>
        </w:r>
      </w:ins>
    </w:p>
    <w:p w14:paraId="43B07CA1" w14:textId="77777777" w:rsidR="0039251C" w:rsidRDefault="0039251C" w:rsidP="0039251C">
      <w:pPr>
        <w:pStyle w:val="Heading1"/>
      </w:pPr>
      <w:bookmarkStart w:id="685" w:name="_Toc196805512"/>
      <w:r>
        <w:t>Manage PTSD Symptoms</w:t>
      </w:r>
      <w:bookmarkEnd w:id="685"/>
    </w:p>
    <w:p w14:paraId="64A9F2EB" w14:textId="77777777" w:rsidR="0039251C" w:rsidRDefault="0039251C" w:rsidP="0039251C">
      <w:pPr>
        <w:pStyle w:val="Heading2"/>
      </w:pPr>
      <w:bookmarkStart w:id="686" w:name="_Toc196805513"/>
      <w:r>
        <w:t>Symptom List</w:t>
      </w:r>
      <w:bookmarkEnd w:id="686"/>
    </w:p>
    <w:p w14:paraId="66D917AE" w14:textId="77777777" w:rsidR="0039251C" w:rsidRDefault="0039251C" w:rsidP="0039251C">
      <w:r>
        <w:t>Reminded of Trauma</w:t>
      </w:r>
    </w:p>
    <w:p w14:paraId="316E6725" w14:textId="77777777" w:rsidR="0039251C" w:rsidRDefault="0039251C" w:rsidP="0039251C">
      <w:r>
        <w:t>Avoiding Reminders</w:t>
      </w:r>
    </w:p>
    <w:p w14:paraId="7377D6B9" w14:textId="77777777" w:rsidR="0039251C" w:rsidRDefault="0039251C" w:rsidP="0039251C">
      <w:r>
        <w:t>Sad / Hopeless</w:t>
      </w:r>
    </w:p>
    <w:p w14:paraId="577560B4" w14:textId="77777777" w:rsidR="0039251C" w:rsidRDefault="0039251C" w:rsidP="0039251C">
      <w:r>
        <w:t>Worried / Anxious</w:t>
      </w:r>
    </w:p>
    <w:p w14:paraId="4D0BD000" w14:textId="77777777" w:rsidR="0039251C" w:rsidRDefault="0039251C" w:rsidP="0039251C">
      <w:r>
        <w:t>Angry</w:t>
      </w:r>
    </w:p>
    <w:p w14:paraId="59377E71" w14:textId="77777777" w:rsidR="0039251C" w:rsidRDefault="0039251C" w:rsidP="0039251C">
      <w:r>
        <w:t>Disconnected from People</w:t>
      </w:r>
    </w:p>
    <w:p w14:paraId="40FAAB37" w14:textId="77777777" w:rsidR="0039251C" w:rsidRDefault="0039251C" w:rsidP="0039251C">
      <w:r>
        <w:t>Disconnected from Reality</w:t>
      </w:r>
    </w:p>
    <w:p w14:paraId="6B87219D" w14:textId="77777777" w:rsidR="0039251C" w:rsidRDefault="0039251C" w:rsidP="0039251C">
      <w:r>
        <w:t>Unable to Sleep</w:t>
      </w:r>
    </w:p>
    <w:p w14:paraId="3A216C90" w14:textId="77777777" w:rsidR="002D16D9" w:rsidRDefault="002D16D9" w:rsidP="002D16D9">
      <w:pPr>
        <w:pStyle w:val="Heading4"/>
      </w:pPr>
      <w:bookmarkStart w:id="687" w:name="_Toc196805514"/>
      <w:r>
        <w:t>Symptoms Help Text</w:t>
      </w:r>
      <w:bookmarkEnd w:id="687"/>
    </w:p>
    <w:p w14:paraId="2F4E92C6" w14:textId="061C29A1" w:rsidR="002D16D9" w:rsidRPr="00A35C0E" w:rsidRDefault="002D16D9" w:rsidP="002D16D9">
      <w:r w:rsidRPr="002D16D9">
        <w:t xml:space="preserve">People who have experienced traumatic events have different experiences as they </w:t>
      </w:r>
      <w:del w:id="688" w:author="Aussie" w:date="2012-10-16T11:09:00Z">
        <w:r w:rsidRPr="002D16D9">
          <w:delText>heal</w:delText>
        </w:r>
      </w:del>
      <w:ins w:id="689" w:author="Aussie" w:date="2012-10-16T11:09:00Z">
        <w:r w:rsidR="00260BCC">
          <w:t>recover</w:t>
        </w:r>
      </w:ins>
      <w:r w:rsidRPr="002D16D9">
        <w:t xml:space="preserve">, but the problems below are common following a trauma. You may experience some, all, or none of the </w:t>
      </w:r>
      <w:r w:rsidR="00A85B20">
        <w:t>following</w:t>
      </w:r>
      <w:r w:rsidRPr="002D16D9">
        <w:t xml:space="preserve"> problems.</w:t>
      </w:r>
      <w:r w:rsidRPr="002D16D9">
        <w:br/>
      </w:r>
      <w:r w:rsidRPr="00A35C0E">
        <w:t xml:space="preserve">• Reminders of trauma: Frequently having upsetting thoughts or memories about the trauma, feeling as if it’s happening again, and/or feeling very distressed when reminded of it. </w:t>
      </w:r>
      <w:r w:rsidRPr="00A35C0E">
        <w:br/>
        <w:t xml:space="preserve">• Avoiding </w:t>
      </w:r>
      <w:r w:rsidR="00370C9A" w:rsidRPr="00A35C0E">
        <w:t>reminders</w:t>
      </w:r>
      <w:r w:rsidRPr="00A35C0E">
        <w:t xml:space="preserve">: Making an effort to avoid thoughts, feelings, conversations, places or people </w:t>
      </w:r>
      <w:r w:rsidR="00A85B20" w:rsidRPr="00A35C0E">
        <w:t xml:space="preserve">because they </w:t>
      </w:r>
      <w:r w:rsidRPr="00A35C0E">
        <w:t>remind you of the trauma.</w:t>
      </w:r>
      <w:r w:rsidRPr="00A35C0E">
        <w:br/>
        <w:t>• Disconnected from people: Feeling distant from others, trouble feeling love, and/or feeling alienated and alone.</w:t>
      </w:r>
      <w:r w:rsidRPr="00A35C0E">
        <w:br/>
        <w:t xml:space="preserve">• Disconnected from reality: Feeling disconnected from the world, other people, one’s body, or oneself—detached, “foggy,” “in a dream,” “out of body,” or as if things feel unreal. </w:t>
      </w:r>
      <w:r w:rsidRPr="00A35C0E">
        <w:br/>
        <w:t>• Sad / Hopeless: Feeling sad, down, blue or depressed, not having interest in activities that used to be enjoyed, or in life in general, feeling a sense of meaninglessness and/or hopelessness</w:t>
      </w:r>
      <w:r w:rsidR="00B96D66" w:rsidRPr="00A35C0E">
        <w:t>.</w:t>
      </w:r>
      <w:r w:rsidRPr="00A35C0E">
        <w:br/>
        <w:t>• Anxious / Worried: Being jumpy and easily startled, being tense and “on guard” most of the time.</w:t>
      </w:r>
      <w:r w:rsidRPr="00A35C0E">
        <w:br/>
        <w:t>• Angry: Easily irritated, having angry outbursts, feeling on edge or mistrustful.</w:t>
      </w:r>
      <w:r w:rsidRPr="00A35C0E">
        <w:br/>
        <w:t>• Trouble Sleeping: Trouble falling and/or staying asleep, having nightmares, waking in a cold sweat</w:t>
      </w:r>
      <w:r w:rsidR="00AE4B7C" w:rsidRPr="00A35C0E">
        <w:t xml:space="preserve"> or in a panic</w:t>
      </w:r>
      <w:r w:rsidRPr="00A35C0E">
        <w:t>.</w:t>
      </w:r>
    </w:p>
    <w:p w14:paraId="74619430" w14:textId="77777777" w:rsidR="0039251C" w:rsidRDefault="0039251C" w:rsidP="0039251C">
      <w:pPr>
        <w:pStyle w:val="Heading2"/>
      </w:pPr>
      <w:bookmarkStart w:id="690" w:name="_Toc196805515"/>
      <w:r>
        <w:lastRenderedPageBreak/>
        <w:t>SUDS page:</w:t>
      </w:r>
      <w:bookmarkEnd w:id="690"/>
    </w:p>
    <w:p w14:paraId="5E7EE29B" w14:textId="77777777" w:rsidR="0039251C" w:rsidRDefault="006F2219" w:rsidP="0039251C">
      <w:ins w:id="691" w:author="Aussie" w:date="2012-10-16T11:09:00Z">
        <w:r>
          <w:t>SUDS are “S</w:t>
        </w:r>
        <w:r w:rsidR="00260BCC">
          <w:t xml:space="preserve">ubjective </w:t>
        </w:r>
        <w:r>
          <w:t>U</w:t>
        </w:r>
        <w:r w:rsidR="00260BCC">
          <w:t xml:space="preserve">nits of </w:t>
        </w:r>
        <w:r>
          <w:t>D</w:t>
        </w:r>
        <w:r w:rsidR="00260BCC">
          <w:t xml:space="preserve">istress” and are a handy way of quickly assessing your level of distress in a situation.  </w:t>
        </w:r>
      </w:ins>
      <w:r w:rsidR="0039251C">
        <w:t xml:space="preserve">You can rate your distress level on a scale of 0 to 10. </w:t>
      </w:r>
      <w:r w:rsidR="00B96D66">
        <w:t xml:space="preserve">Distress </w:t>
      </w:r>
      <w:r w:rsidR="0039251C">
        <w:t xml:space="preserve">includes everything </w:t>
      </w:r>
      <w:r w:rsidR="00B96D66">
        <w:t>negative</w:t>
      </w:r>
      <w:r w:rsidR="0039251C">
        <w:t xml:space="preserve"> you are feeling, including anger, sadness, fear, and so on, all in one score. </w:t>
      </w:r>
      <w:r w:rsidR="00807EAF">
        <w:t>Zero</w:t>
      </w:r>
      <w:r w:rsidR="0039251C">
        <w:t xml:space="preserve"> means no distress at al</w:t>
      </w:r>
      <w:r w:rsidR="00807EAF">
        <w:t>l and ten</w:t>
      </w:r>
      <w:r w:rsidR="0039251C">
        <w:t xml:space="preserve"> </w:t>
      </w:r>
      <w:r w:rsidR="00E74801">
        <w:t>means</w:t>
      </w:r>
      <w:r w:rsidR="0039251C">
        <w:t xml:space="preserve"> the worst distress you could imagine. </w:t>
      </w:r>
    </w:p>
    <w:p w14:paraId="44C8472C" w14:textId="77777777" w:rsidR="0039251C" w:rsidRDefault="0039251C" w:rsidP="0039251C">
      <w:r>
        <w:t>This will help you monitor your distress levels and figure out which tools</w:t>
      </w:r>
      <w:r w:rsidR="00807EAF">
        <w:t xml:space="preserve"> in this app</w:t>
      </w:r>
      <w:r>
        <w:t xml:space="preserve"> work </w:t>
      </w:r>
      <w:r w:rsidR="00B96D66">
        <w:t xml:space="preserve">best </w:t>
      </w:r>
      <w:r>
        <w:t>for you.</w:t>
      </w:r>
    </w:p>
    <w:p w14:paraId="525F4E48" w14:textId="77777777" w:rsidR="0039251C" w:rsidRDefault="0039251C" w:rsidP="002D16D9">
      <w:pPr>
        <w:pStyle w:val="Heading4"/>
      </w:pPr>
      <w:bookmarkStart w:id="692" w:name="_Toc196805516"/>
      <w:r>
        <w:t>Help Text for SUDS:</w:t>
      </w:r>
      <w:bookmarkEnd w:id="692"/>
    </w:p>
    <w:p w14:paraId="2D4AFE31" w14:textId="77777777" w:rsidR="00807EAF" w:rsidRDefault="0039251C" w:rsidP="0039251C">
      <w:r>
        <w:t xml:space="preserve">You can rate your distress level – including </w:t>
      </w:r>
      <w:r w:rsidR="00F6365A">
        <w:t>negative feelings such as</w:t>
      </w:r>
      <w:r>
        <w:t xml:space="preserve"> stress, anger, physical tension, and more, all rolled into one – on a scale of 0 to 10. This will help you monitor your distress levels and figure out which tools work </w:t>
      </w:r>
      <w:r w:rsidR="00F6365A">
        <w:t xml:space="preserve">best </w:t>
      </w:r>
      <w:r>
        <w:t>for you. You can also use it in your daily life to check in and see how you’re doing.</w:t>
      </w:r>
    </w:p>
    <w:p w14:paraId="31067611" w14:textId="77777777" w:rsidR="0039251C" w:rsidRDefault="0039251C" w:rsidP="0039251C">
      <w:r>
        <w:t xml:space="preserve"> It may seem </w:t>
      </w:r>
      <w:r w:rsidR="00012AD5">
        <w:t>strange</w:t>
      </w:r>
      <w:r w:rsidR="001927E8">
        <w:t xml:space="preserve"> </w:t>
      </w:r>
      <w:r>
        <w:t xml:space="preserve">at first, but sometimes we can get caught up in an all-or-nothing way of thinking– either I’m </w:t>
      </w:r>
      <w:r w:rsidR="00D51F84">
        <w:t xml:space="preserve">totally </w:t>
      </w:r>
      <w:r>
        <w:t xml:space="preserve">uncomfortable or I’m </w:t>
      </w:r>
      <w:r w:rsidR="00D51F84">
        <w:t xml:space="preserve">totally </w:t>
      </w:r>
      <w:r>
        <w:t>fine. The distress score can help you learn to see the shades of gray, and help you see that even when things aren’t perfect, they may be improving.</w:t>
      </w:r>
      <w:r w:rsidR="00807EAF">
        <w:t xml:space="preserve"> It can also help you learn to recognize what triggers distress for you.</w:t>
      </w:r>
    </w:p>
    <w:p w14:paraId="5FEC42F7" w14:textId="77777777" w:rsidR="007C58DF" w:rsidRDefault="007C58DF" w:rsidP="007C58DF">
      <w:pPr>
        <w:pStyle w:val="Heading3"/>
      </w:pPr>
      <w:bookmarkStart w:id="693" w:name="_Toc196805517"/>
      <w:r>
        <w:t>If SUDS = 9 or 10:</w:t>
      </w:r>
      <w:bookmarkEnd w:id="693"/>
    </w:p>
    <w:p w14:paraId="05D1E0F0" w14:textId="77777777" w:rsidR="007C58DF" w:rsidRDefault="007C58DF" w:rsidP="007C58DF">
      <w:r>
        <w:t>That’s a very high distress level. It may be best for you to get some immediate support. Would you like to talk to someone now?</w:t>
      </w:r>
      <w:ins w:id="694" w:author="Aussie" w:date="2012-10-16T11:09:00Z">
        <w:r w:rsidR="00A80695">
          <w:t xml:space="preserve"> </w:t>
        </w:r>
      </w:ins>
    </w:p>
    <w:p w14:paraId="5FAF1D8B" w14:textId="77777777" w:rsidR="00A80695" w:rsidRDefault="00A80695" w:rsidP="007C58DF">
      <w:pPr>
        <w:rPr>
          <w:ins w:id="695" w:author="Aussie" w:date="2012-10-16T11:09:00Z"/>
        </w:rPr>
      </w:pPr>
      <w:ins w:id="696" w:author="Aussie" w:date="2012-10-16T11:09:00Z">
        <w:r>
          <w:t>&lt;Find Support Link&gt;</w:t>
        </w:r>
      </w:ins>
    </w:p>
    <w:p w14:paraId="5C0D4CD7" w14:textId="77777777" w:rsidR="00F22E3C" w:rsidRDefault="00F22E3C" w:rsidP="00F22E3C">
      <w:pPr>
        <w:pStyle w:val="Heading3"/>
      </w:pPr>
      <w:bookmarkStart w:id="697" w:name="_Toc196805518"/>
      <w:r>
        <w:t>Re-Rate SUDS Text:</w:t>
      </w:r>
      <w:bookmarkEnd w:id="697"/>
    </w:p>
    <w:p w14:paraId="0549AACD" w14:textId="77777777" w:rsidR="00F22E3C" w:rsidRDefault="00F22E3C" w:rsidP="00F22E3C">
      <w:r>
        <w:t>Rate your distress again on a scale of 0 to 10. Tracking your distress will allow you to learn which tools help you the most.</w:t>
      </w:r>
    </w:p>
    <w:p w14:paraId="762A3404" w14:textId="77777777" w:rsidR="00C448FA" w:rsidRDefault="00C448FA" w:rsidP="00F22E3C">
      <w:pPr>
        <w:pStyle w:val="Heading3"/>
      </w:pPr>
      <w:bookmarkStart w:id="698" w:name="_Toc196805519"/>
      <w:r>
        <w:t>SUDS Increased After Tool:</w:t>
      </w:r>
      <w:bookmarkEnd w:id="698"/>
    </w:p>
    <w:p w14:paraId="4C1A6A79" w14:textId="77777777" w:rsidR="00C448FA" w:rsidRDefault="00C448FA" w:rsidP="00C448FA">
      <w:r>
        <w:t>Okay, it looks like after ${tooltype} you are actually more distressed. This might be good to remember for the future, since you shouldn’t do things that don’t work for you. But remember, some of these tools take</w:t>
      </w:r>
      <w:r w:rsidR="007C1EC8">
        <w:t xml:space="preserve"> time or</w:t>
      </w:r>
      <w:r>
        <w:t xml:space="preserve"> practice to really work, </w:t>
      </w:r>
      <w:r w:rsidR="00807EAF">
        <w:t xml:space="preserve">or may only relieve certain types of problems, </w:t>
      </w:r>
      <w:r>
        <w:t>so don’t write this one off just yet.</w:t>
      </w:r>
      <w:r w:rsidR="00807EAF">
        <w:t xml:space="preserve"> </w:t>
      </w:r>
    </w:p>
    <w:p w14:paraId="2C7388E3" w14:textId="77777777" w:rsidR="00C448FA" w:rsidRDefault="00C448FA" w:rsidP="00C448FA">
      <w:r>
        <w:t>If a tool continues to not work for you, you may want to "give it a thumbs down" by tapping the thumbs down button the next time you're given this tool.</w:t>
      </w:r>
      <w:r>
        <w:rPr>
          <w:color w:val="000000"/>
        </w:rPr>
        <w:t xml:space="preserve"> </w:t>
      </w:r>
      <w:r>
        <w:t>That way, it will be less likely to come up again.</w:t>
      </w:r>
      <w:ins w:id="699" w:author="Aussie" w:date="2012-10-16T11:09:00Z">
        <w:r w:rsidR="006F2219">
          <w:t xml:space="preserve"> Remember you can also choose tools manually and use the tool that seems to work the best for you.</w:t>
        </w:r>
      </w:ins>
    </w:p>
    <w:p w14:paraId="675739A4" w14:textId="77777777" w:rsidR="00807EAF" w:rsidRDefault="00807EAF" w:rsidP="00C448FA">
      <w:r>
        <w:t>Since you are still stressed, maybe you should try another tool.</w:t>
      </w:r>
    </w:p>
    <w:p w14:paraId="184B25DE" w14:textId="77777777" w:rsidR="00C448FA" w:rsidRDefault="00C448FA" w:rsidP="00F22E3C">
      <w:pPr>
        <w:pStyle w:val="Heading3"/>
      </w:pPr>
      <w:bookmarkStart w:id="700" w:name="_Toc196805520"/>
      <w:r>
        <w:t>SUDS Decreased After Tool:</w:t>
      </w:r>
      <w:bookmarkEnd w:id="700"/>
    </w:p>
    <w:p w14:paraId="15F86E99" w14:textId="77777777" w:rsidR="00C448FA" w:rsidRDefault="00C448FA" w:rsidP="00C448FA">
      <w:r>
        <w:t xml:space="preserve">Great! It looks like ${tooltype} </w:t>
      </w:r>
      <w:r w:rsidR="00AE4B7C">
        <w:t xml:space="preserve">may have </w:t>
      </w:r>
      <w:r>
        <w:t xml:space="preserve">brought down your </w:t>
      </w:r>
      <w:r w:rsidR="00550AAB">
        <w:t>di</w:t>
      </w:r>
      <w:r>
        <w:t xml:space="preserve">stress level. Try to </w:t>
      </w:r>
      <w:r w:rsidR="00AE4B7C">
        <w:t>remember this tool</w:t>
      </w:r>
      <w:r>
        <w:t>. Anything that works for you once can work for you again!</w:t>
      </w:r>
    </w:p>
    <w:p w14:paraId="76B798DA" w14:textId="77777777" w:rsidR="00C448FA" w:rsidRDefault="00C448FA" w:rsidP="00C448FA">
      <w:r>
        <w:t>If a tool continues to work for you, you may want to "give it a thumbs up" by tapping the thumbs up button the next time you're given this tool.  That way, it will</w:t>
      </w:r>
      <w:r>
        <w:rPr>
          <w:color w:val="000000"/>
        </w:rPr>
        <w:t xml:space="preserve"> </w:t>
      </w:r>
      <w:r>
        <w:t>be more likely to come up again. The tool will also be saved in “Favorites.”</w:t>
      </w:r>
      <w:ins w:id="701" w:author="Aussie" w:date="2012-10-16T11:09:00Z">
        <w:r w:rsidR="006F2219">
          <w:t xml:space="preserve"> Remember you can also choose tools manually and use the tool that seems to work the best for you.</w:t>
        </w:r>
      </w:ins>
    </w:p>
    <w:p w14:paraId="7C6FE904" w14:textId="77777777" w:rsidR="00C448FA" w:rsidRDefault="00C448FA" w:rsidP="00F22E3C">
      <w:pPr>
        <w:pStyle w:val="Heading3"/>
      </w:pPr>
      <w:bookmarkStart w:id="702" w:name="_Toc196805521"/>
      <w:r>
        <w:lastRenderedPageBreak/>
        <w:t>SUDS Stays the Same After Tool:</w:t>
      </w:r>
      <w:bookmarkEnd w:id="702"/>
    </w:p>
    <w:p w14:paraId="6C4B282D" w14:textId="77777777" w:rsidR="00C448FA" w:rsidRDefault="00C448FA" w:rsidP="00C448FA">
      <w:r>
        <w:t>Okay, it looks like after ${tooltype} you have the same amount of distress.</w:t>
      </w:r>
      <w:r w:rsidR="005D4408">
        <w:t xml:space="preserve"> It’s possible that this is good enough for you – after all, nothing got worse! – or maybe you were hoping for a bigger improvement. But remember, some of these tools take </w:t>
      </w:r>
      <w:r w:rsidR="007C1EC8">
        <w:t xml:space="preserve">time or </w:t>
      </w:r>
      <w:r w:rsidR="005D4408">
        <w:t xml:space="preserve">practice to really work, or may only relieve certain types of problems, so don’t write this one off just yet. </w:t>
      </w:r>
      <w:ins w:id="703" w:author="Aussie" w:date="2012-10-16T11:09:00Z">
        <w:r w:rsidR="006F2219">
          <w:t xml:space="preserve"> </w:t>
        </w:r>
      </w:ins>
    </w:p>
    <w:p w14:paraId="1A512B94" w14:textId="77777777" w:rsidR="005D4408" w:rsidRDefault="005D4408" w:rsidP="00C448FA">
      <w:r>
        <w:t>If you feel like it, you could certainly try another tool now.</w:t>
      </w:r>
    </w:p>
    <w:p w14:paraId="37018F87" w14:textId="77777777" w:rsidR="00B12633" w:rsidRDefault="00B12633" w:rsidP="0039251C">
      <w:pPr>
        <w:pStyle w:val="Heading2"/>
      </w:pPr>
      <w:bookmarkStart w:id="704" w:name="_Toc196805522"/>
      <w:r>
        <w:t>Manage My PTSD Tool Classes</w:t>
      </w:r>
      <w:bookmarkEnd w:id="704"/>
    </w:p>
    <w:p w14:paraId="51EC01D0" w14:textId="77777777" w:rsidR="001B66F0" w:rsidRPr="001B66F0" w:rsidRDefault="001B66F0" w:rsidP="001B66F0">
      <w:r>
        <w:t>Note: the user never sees the below decision tree, but this is in the background, informing which tools come up.</w:t>
      </w:r>
    </w:p>
    <w:tbl>
      <w:tblPr>
        <w:tblW w:w="0" w:type="auto"/>
        <w:tblLook w:val="04A0" w:firstRow="1" w:lastRow="0" w:firstColumn="1" w:lastColumn="0" w:noHBand="0" w:noVBand="1"/>
      </w:tblPr>
      <w:tblGrid>
        <w:gridCol w:w="4807"/>
        <w:gridCol w:w="491"/>
        <w:gridCol w:w="491"/>
        <w:gridCol w:w="491"/>
        <w:gridCol w:w="491"/>
        <w:gridCol w:w="491"/>
        <w:gridCol w:w="491"/>
        <w:gridCol w:w="491"/>
        <w:gridCol w:w="491"/>
      </w:tblGrid>
      <w:tr w:rsidR="00DD570D" w:rsidRPr="00B12633" w14:paraId="5D7FBA8D" w14:textId="77777777">
        <w:trPr>
          <w:cantSplit/>
          <w:trHeight w:val="1728"/>
        </w:trPr>
        <w:tc>
          <w:tcPr>
            <w:tcW w:w="0" w:type="auto"/>
            <w:tcBorders>
              <w:top w:val="nil"/>
              <w:left w:val="nil"/>
              <w:bottom w:val="nil"/>
              <w:right w:val="nil"/>
            </w:tcBorders>
            <w:shd w:val="clear" w:color="000000" w:fill="4BACC6"/>
            <w:noWrap/>
            <w:vAlign w:val="bottom"/>
          </w:tcPr>
          <w:p w14:paraId="660E653F" w14:textId="77777777" w:rsidR="00B12633" w:rsidRPr="00B12633" w:rsidRDefault="00B12633" w:rsidP="00B12633">
            <w:pPr>
              <w:spacing w:after="0" w:line="240" w:lineRule="auto"/>
              <w:rPr>
                <w:rFonts w:ascii="Calibri" w:eastAsia="Times New Roman" w:hAnsi="Calibri" w:cs="Calibri"/>
                <w:b/>
                <w:bCs/>
                <w:color w:val="000000"/>
              </w:rPr>
            </w:pPr>
            <w:r w:rsidRPr="00B12633">
              <w:rPr>
                <w:rFonts w:ascii="Calibri" w:eastAsia="Times New Roman" w:hAnsi="Calibri" w:cs="Calibri"/>
                <w:b/>
                <w:bCs/>
                <w:color w:val="000000"/>
              </w:rPr>
              <w:t>Manage My Stress Tool Classes</w:t>
            </w:r>
          </w:p>
        </w:tc>
        <w:tc>
          <w:tcPr>
            <w:tcW w:w="0" w:type="auto"/>
            <w:tcBorders>
              <w:top w:val="nil"/>
              <w:left w:val="nil"/>
              <w:bottom w:val="nil"/>
              <w:right w:val="nil"/>
            </w:tcBorders>
            <w:shd w:val="clear" w:color="000000" w:fill="4BACC6"/>
            <w:noWrap/>
            <w:textDirection w:val="btLr"/>
            <w:vAlign w:val="bottom"/>
          </w:tcPr>
          <w:p w14:paraId="514F162D"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Re-experiencing</w:t>
            </w:r>
          </w:p>
        </w:tc>
        <w:tc>
          <w:tcPr>
            <w:tcW w:w="0" w:type="auto"/>
            <w:tcBorders>
              <w:top w:val="nil"/>
              <w:left w:val="nil"/>
              <w:bottom w:val="nil"/>
              <w:right w:val="nil"/>
            </w:tcBorders>
            <w:shd w:val="clear" w:color="000000" w:fill="4BACC6"/>
            <w:noWrap/>
            <w:textDirection w:val="btLr"/>
            <w:vAlign w:val="bottom"/>
          </w:tcPr>
          <w:p w14:paraId="62129297"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Avoidance</w:t>
            </w:r>
          </w:p>
        </w:tc>
        <w:tc>
          <w:tcPr>
            <w:tcW w:w="0" w:type="auto"/>
            <w:tcBorders>
              <w:top w:val="nil"/>
              <w:left w:val="nil"/>
              <w:bottom w:val="nil"/>
              <w:right w:val="nil"/>
            </w:tcBorders>
            <w:shd w:val="clear" w:color="000000" w:fill="4BACC6"/>
            <w:noWrap/>
            <w:textDirection w:val="btLr"/>
            <w:vAlign w:val="bottom"/>
          </w:tcPr>
          <w:p w14:paraId="7D8E8750"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Social Isolation</w:t>
            </w:r>
          </w:p>
        </w:tc>
        <w:tc>
          <w:tcPr>
            <w:tcW w:w="0" w:type="auto"/>
            <w:tcBorders>
              <w:top w:val="nil"/>
              <w:left w:val="nil"/>
              <w:bottom w:val="nil"/>
              <w:right w:val="nil"/>
            </w:tcBorders>
            <w:shd w:val="clear" w:color="000000" w:fill="4BACC6"/>
            <w:noWrap/>
            <w:textDirection w:val="btLr"/>
            <w:vAlign w:val="bottom"/>
          </w:tcPr>
          <w:p w14:paraId="5FEA0DCF"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Dissociation</w:t>
            </w:r>
          </w:p>
        </w:tc>
        <w:tc>
          <w:tcPr>
            <w:tcW w:w="0" w:type="auto"/>
            <w:tcBorders>
              <w:top w:val="nil"/>
              <w:left w:val="nil"/>
              <w:bottom w:val="nil"/>
              <w:right w:val="nil"/>
            </w:tcBorders>
            <w:shd w:val="clear" w:color="000000" w:fill="4BACC6"/>
            <w:noWrap/>
            <w:textDirection w:val="btLr"/>
            <w:vAlign w:val="bottom"/>
          </w:tcPr>
          <w:p w14:paraId="3120A0E2"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Sad/Hopeless</w:t>
            </w:r>
          </w:p>
        </w:tc>
        <w:tc>
          <w:tcPr>
            <w:tcW w:w="0" w:type="auto"/>
            <w:tcBorders>
              <w:top w:val="nil"/>
              <w:left w:val="nil"/>
              <w:bottom w:val="nil"/>
              <w:right w:val="nil"/>
            </w:tcBorders>
            <w:shd w:val="clear" w:color="000000" w:fill="4BACC6"/>
            <w:noWrap/>
            <w:textDirection w:val="btLr"/>
            <w:vAlign w:val="bottom"/>
          </w:tcPr>
          <w:p w14:paraId="4BC8BA0B"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Anxiety</w:t>
            </w:r>
          </w:p>
        </w:tc>
        <w:tc>
          <w:tcPr>
            <w:tcW w:w="0" w:type="auto"/>
            <w:tcBorders>
              <w:top w:val="nil"/>
              <w:left w:val="nil"/>
              <w:bottom w:val="nil"/>
              <w:right w:val="nil"/>
            </w:tcBorders>
            <w:shd w:val="clear" w:color="000000" w:fill="4BACC6"/>
            <w:noWrap/>
            <w:textDirection w:val="btLr"/>
            <w:vAlign w:val="bottom"/>
          </w:tcPr>
          <w:p w14:paraId="6E961DD2"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Anger</w:t>
            </w:r>
          </w:p>
        </w:tc>
        <w:tc>
          <w:tcPr>
            <w:tcW w:w="0" w:type="auto"/>
            <w:tcBorders>
              <w:top w:val="nil"/>
              <w:left w:val="nil"/>
              <w:bottom w:val="nil"/>
              <w:right w:val="nil"/>
            </w:tcBorders>
            <w:shd w:val="clear" w:color="000000" w:fill="4BACC6"/>
            <w:noWrap/>
            <w:textDirection w:val="btLr"/>
            <w:vAlign w:val="bottom"/>
          </w:tcPr>
          <w:p w14:paraId="1002FBBA" w14:textId="77777777" w:rsidR="00B12633" w:rsidRPr="00B12633" w:rsidRDefault="00B12633" w:rsidP="00B12633">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Sleep</w:t>
            </w:r>
          </w:p>
        </w:tc>
      </w:tr>
      <w:tr w:rsidR="00DD570D" w:rsidRPr="00B12633" w14:paraId="2143C763" w14:textId="77777777">
        <w:trPr>
          <w:trHeight w:val="300"/>
        </w:trPr>
        <w:tc>
          <w:tcPr>
            <w:tcW w:w="0" w:type="auto"/>
            <w:tcBorders>
              <w:top w:val="nil"/>
              <w:left w:val="nil"/>
              <w:bottom w:val="nil"/>
              <w:right w:val="nil"/>
            </w:tcBorders>
            <w:shd w:val="clear" w:color="auto" w:fill="auto"/>
            <w:noWrap/>
            <w:vAlign w:val="bottom"/>
          </w:tcPr>
          <w:p w14:paraId="0824A4F8" w14:textId="77777777" w:rsidR="00B12633" w:rsidRPr="00B12633" w:rsidRDefault="00B12633" w:rsidP="00B12633">
            <w:pPr>
              <w:spacing w:after="0" w:line="240" w:lineRule="auto"/>
              <w:rPr>
                <w:rFonts w:ascii="Calibri" w:eastAsia="Times New Roman" w:hAnsi="Calibri" w:cs="Calibri"/>
                <w:color w:val="000000"/>
              </w:rPr>
            </w:pPr>
            <w:r>
              <w:rPr>
                <w:rFonts w:ascii="Calibri" w:eastAsia="Times New Roman" w:hAnsi="Calibri" w:cs="Calibri"/>
                <w:color w:val="000000"/>
              </w:rPr>
              <w:t>Relaxation Exercises (breathing, PMR, visualization)</w:t>
            </w:r>
          </w:p>
        </w:tc>
        <w:tc>
          <w:tcPr>
            <w:tcW w:w="0" w:type="auto"/>
            <w:tcBorders>
              <w:top w:val="nil"/>
              <w:left w:val="nil"/>
              <w:bottom w:val="nil"/>
              <w:right w:val="nil"/>
            </w:tcBorders>
            <w:shd w:val="clear" w:color="auto" w:fill="auto"/>
            <w:noWrap/>
            <w:vAlign w:val="bottom"/>
          </w:tcPr>
          <w:p w14:paraId="00D9673C"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F5A118F"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D606D99"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75952F8"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8D0E81E"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165BE56"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743B140"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AF3AD14"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r>
      <w:tr w:rsidR="00DD570D" w:rsidRPr="00B12633" w14:paraId="71518334" w14:textId="77777777">
        <w:trPr>
          <w:trHeight w:val="300"/>
        </w:trPr>
        <w:tc>
          <w:tcPr>
            <w:tcW w:w="0" w:type="auto"/>
            <w:tcBorders>
              <w:top w:val="nil"/>
              <w:left w:val="nil"/>
              <w:bottom w:val="nil"/>
              <w:right w:val="nil"/>
            </w:tcBorders>
            <w:shd w:val="clear" w:color="auto" w:fill="auto"/>
            <w:noWrap/>
            <w:vAlign w:val="bottom"/>
          </w:tcPr>
          <w:p w14:paraId="4044E2D4"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RID</w:t>
            </w:r>
          </w:p>
        </w:tc>
        <w:tc>
          <w:tcPr>
            <w:tcW w:w="0" w:type="auto"/>
            <w:tcBorders>
              <w:top w:val="nil"/>
              <w:left w:val="nil"/>
              <w:bottom w:val="nil"/>
              <w:right w:val="nil"/>
            </w:tcBorders>
            <w:shd w:val="clear" w:color="auto" w:fill="auto"/>
            <w:noWrap/>
            <w:vAlign w:val="bottom"/>
          </w:tcPr>
          <w:p w14:paraId="2DBEABE5"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6D5319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BDCD0BD"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140BCCD"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B97CBA7"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96CB4F0"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A662AE8"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C8910AD"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72368F05" w14:textId="77777777">
        <w:trPr>
          <w:trHeight w:val="300"/>
        </w:trPr>
        <w:tc>
          <w:tcPr>
            <w:tcW w:w="0" w:type="auto"/>
            <w:tcBorders>
              <w:top w:val="nil"/>
              <w:left w:val="nil"/>
              <w:bottom w:val="nil"/>
              <w:right w:val="nil"/>
            </w:tcBorders>
            <w:shd w:val="clear" w:color="auto" w:fill="auto"/>
            <w:noWrap/>
            <w:vAlign w:val="bottom"/>
          </w:tcPr>
          <w:p w14:paraId="5F23513C"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Change your perspective</w:t>
            </w:r>
            <w:r>
              <w:rPr>
                <w:rFonts w:ascii="Calibri" w:eastAsia="Times New Roman" w:hAnsi="Calibri" w:cs="Calibri"/>
                <w:color w:val="000000"/>
              </w:rPr>
              <w:t xml:space="preserve"> (cognitive handles)</w:t>
            </w:r>
          </w:p>
        </w:tc>
        <w:tc>
          <w:tcPr>
            <w:tcW w:w="0" w:type="auto"/>
            <w:tcBorders>
              <w:top w:val="nil"/>
              <w:left w:val="nil"/>
              <w:bottom w:val="nil"/>
              <w:right w:val="nil"/>
            </w:tcBorders>
            <w:shd w:val="clear" w:color="auto" w:fill="auto"/>
            <w:noWrap/>
            <w:vAlign w:val="bottom"/>
          </w:tcPr>
          <w:p w14:paraId="68F041A3"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412F80F"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6C33C3A"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AEA62AC"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CD84604"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002BFA7"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47F25FB"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CE116DA"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608CE0FA" w14:textId="77777777">
        <w:trPr>
          <w:trHeight w:val="300"/>
        </w:trPr>
        <w:tc>
          <w:tcPr>
            <w:tcW w:w="0" w:type="auto"/>
            <w:tcBorders>
              <w:top w:val="nil"/>
              <w:left w:val="nil"/>
              <w:bottom w:val="nil"/>
              <w:right w:val="nil"/>
            </w:tcBorders>
            <w:shd w:val="clear" w:color="auto" w:fill="auto"/>
            <w:noWrap/>
            <w:vAlign w:val="bottom"/>
          </w:tcPr>
          <w:p w14:paraId="3219AD40"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Grounding</w:t>
            </w:r>
          </w:p>
        </w:tc>
        <w:tc>
          <w:tcPr>
            <w:tcW w:w="0" w:type="auto"/>
            <w:tcBorders>
              <w:top w:val="nil"/>
              <w:left w:val="nil"/>
              <w:bottom w:val="nil"/>
              <w:right w:val="nil"/>
            </w:tcBorders>
            <w:shd w:val="clear" w:color="auto" w:fill="auto"/>
            <w:noWrap/>
            <w:vAlign w:val="bottom"/>
          </w:tcPr>
          <w:p w14:paraId="1E184299"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3BFB2F6"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C4156DF"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1AE51C6"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783EB93"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AF14DA6"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63CE50D"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92BCE0F"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r>
      <w:tr w:rsidR="00B12633" w:rsidRPr="00B12633" w14:paraId="78354603" w14:textId="77777777">
        <w:trPr>
          <w:trHeight w:val="300"/>
        </w:trPr>
        <w:tc>
          <w:tcPr>
            <w:tcW w:w="0" w:type="auto"/>
            <w:tcBorders>
              <w:top w:val="nil"/>
              <w:left w:val="nil"/>
              <w:bottom w:val="nil"/>
              <w:right w:val="nil"/>
            </w:tcBorders>
            <w:shd w:val="clear" w:color="auto" w:fill="auto"/>
            <w:noWrap/>
            <w:vAlign w:val="bottom"/>
          </w:tcPr>
          <w:p w14:paraId="179FB442"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Make a Plan to Reduce Isolation</w:t>
            </w:r>
          </w:p>
        </w:tc>
        <w:tc>
          <w:tcPr>
            <w:tcW w:w="0" w:type="auto"/>
            <w:tcBorders>
              <w:top w:val="nil"/>
              <w:left w:val="nil"/>
              <w:bottom w:val="nil"/>
              <w:right w:val="nil"/>
            </w:tcBorders>
            <w:shd w:val="clear" w:color="auto" w:fill="auto"/>
            <w:noWrap/>
            <w:vAlign w:val="bottom"/>
          </w:tcPr>
          <w:p w14:paraId="64D30EDB"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FEDE152"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3E9C0A3"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98FE962"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0F928F9" w14:textId="77777777" w:rsidR="00B12633" w:rsidRPr="00B12633" w:rsidRDefault="00550AAB" w:rsidP="0028541B">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1A5A02A" w14:textId="77777777" w:rsidR="00B12633" w:rsidRPr="00B12633" w:rsidRDefault="00550AAB" w:rsidP="0028541B">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9FE3E95"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9B38D01"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6207EFE8" w14:textId="77777777">
        <w:trPr>
          <w:trHeight w:val="300"/>
        </w:trPr>
        <w:tc>
          <w:tcPr>
            <w:tcW w:w="0" w:type="auto"/>
            <w:tcBorders>
              <w:top w:val="nil"/>
              <w:left w:val="nil"/>
              <w:bottom w:val="nil"/>
              <w:right w:val="nil"/>
            </w:tcBorders>
            <w:shd w:val="clear" w:color="auto" w:fill="auto"/>
            <w:noWrap/>
            <w:vAlign w:val="bottom"/>
          </w:tcPr>
          <w:p w14:paraId="2ECBDB99"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Take a Time Out</w:t>
            </w:r>
          </w:p>
        </w:tc>
        <w:tc>
          <w:tcPr>
            <w:tcW w:w="0" w:type="auto"/>
            <w:tcBorders>
              <w:top w:val="nil"/>
              <w:left w:val="nil"/>
              <w:bottom w:val="nil"/>
              <w:right w:val="nil"/>
            </w:tcBorders>
            <w:shd w:val="clear" w:color="auto" w:fill="auto"/>
            <w:noWrap/>
            <w:vAlign w:val="bottom"/>
          </w:tcPr>
          <w:p w14:paraId="5DB455D2"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A4D3FF0"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09AD48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ED8CA16"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DCD95E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2FD2FB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61D378E"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9E930F4"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7AF0683E" w14:textId="77777777">
        <w:trPr>
          <w:trHeight w:val="300"/>
        </w:trPr>
        <w:tc>
          <w:tcPr>
            <w:tcW w:w="0" w:type="auto"/>
            <w:tcBorders>
              <w:top w:val="nil"/>
              <w:left w:val="nil"/>
              <w:bottom w:val="nil"/>
              <w:right w:val="nil"/>
            </w:tcBorders>
            <w:shd w:val="clear" w:color="auto" w:fill="auto"/>
            <w:noWrap/>
            <w:vAlign w:val="bottom"/>
          </w:tcPr>
          <w:p w14:paraId="658B8D5E"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Help Falling Asleep</w:t>
            </w:r>
            <w:r>
              <w:rPr>
                <w:rFonts w:ascii="Calibri" w:eastAsia="Times New Roman" w:hAnsi="Calibri" w:cs="Calibri"/>
                <w:color w:val="000000"/>
              </w:rPr>
              <w:t xml:space="preserve"> (sleep hygiene tips)</w:t>
            </w:r>
          </w:p>
        </w:tc>
        <w:tc>
          <w:tcPr>
            <w:tcW w:w="0" w:type="auto"/>
            <w:tcBorders>
              <w:top w:val="nil"/>
              <w:left w:val="nil"/>
              <w:bottom w:val="nil"/>
              <w:right w:val="nil"/>
            </w:tcBorders>
            <w:shd w:val="clear" w:color="auto" w:fill="auto"/>
            <w:noWrap/>
            <w:vAlign w:val="bottom"/>
          </w:tcPr>
          <w:p w14:paraId="35BB332E"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9A731FE"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E35C5A6"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FEC4C1D"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730FA6F"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D043E95"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6E18DD4"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60AE497"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r>
      <w:tr w:rsidR="00B12633" w:rsidRPr="00B12633" w14:paraId="7668A9A8" w14:textId="77777777">
        <w:trPr>
          <w:trHeight w:val="300"/>
        </w:trPr>
        <w:tc>
          <w:tcPr>
            <w:tcW w:w="0" w:type="auto"/>
            <w:tcBorders>
              <w:top w:val="nil"/>
              <w:left w:val="nil"/>
              <w:bottom w:val="nil"/>
              <w:right w:val="nil"/>
            </w:tcBorders>
            <w:shd w:val="clear" w:color="auto" w:fill="auto"/>
            <w:noWrap/>
            <w:vAlign w:val="bottom"/>
          </w:tcPr>
          <w:p w14:paraId="73DC083C"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Schedule Pleasant Events</w:t>
            </w:r>
          </w:p>
        </w:tc>
        <w:tc>
          <w:tcPr>
            <w:tcW w:w="0" w:type="auto"/>
            <w:tcBorders>
              <w:top w:val="nil"/>
              <w:left w:val="nil"/>
              <w:bottom w:val="nil"/>
              <w:right w:val="nil"/>
            </w:tcBorders>
            <w:shd w:val="clear" w:color="auto" w:fill="auto"/>
            <w:noWrap/>
            <w:vAlign w:val="bottom"/>
          </w:tcPr>
          <w:p w14:paraId="5B34CD6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3B98A2B"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FF6569B" w14:textId="77777777" w:rsidR="00B12633" w:rsidRPr="00B12633" w:rsidRDefault="00550AAB" w:rsidP="0028541B">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86560F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44673DF" w14:textId="77777777" w:rsidR="00B12633" w:rsidRPr="00B12633" w:rsidRDefault="00D1546B"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DD80110" w14:textId="77777777" w:rsidR="00B12633" w:rsidRPr="00B12633" w:rsidRDefault="0028541B" w:rsidP="0028541B">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2AD8E7E"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7403CC8"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031C5E28" w14:textId="77777777">
        <w:trPr>
          <w:trHeight w:val="300"/>
        </w:trPr>
        <w:tc>
          <w:tcPr>
            <w:tcW w:w="0" w:type="auto"/>
            <w:tcBorders>
              <w:top w:val="nil"/>
              <w:left w:val="nil"/>
              <w:bottom w:val="nil"/>
              <w:right w:val="nil"/>
            </w:tcBorders>
            <w:shd w:val="clear" w:color="auto" w:fill="auto"/>
            <w:noWrap/>
            <w:vAlign w:val="bottom"/>
          </w:tcPr>
          <w:p w14:paraId="28418C8A"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Seek Support</w:t>
            </w:r>
          </w:p>
        </w:tc>
        <w:tc>
          <w:tcPr>
            <w:tcW w:w="0" w:type="auto"/>
            <w:tcBorders>
              <w:top w:val="nil"/>
              <w:left w:val="nil"/>
              <w:bottom w:val="nil"/>
              <w:right w:val="nil"/>
            </w:tcBorders>
            <w:shd w:val="clear" w:color="auto" w:fill="auto"/>
            <w:noWrap/>
            <w:vAlign w:val="bottom"/>
          </w:tcPr>
          <w:p w14:paraId="75B9635F"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4261A29"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4C69167"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0C4F594"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F0E34D0" w14:textId="77777777" w:rsidR="00B12633" w:rsidRPr="00B12633" w:rsidRDefault="00D1546B"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F0CE7C0"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D23A8EF"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C14C027" w14:textId="77777777" w:rsidR="00B12633" w:rsidRPr="00B12633" w:rsidRDefault="00B12633" w:rsidP="0028541B">
            <w:pPr>
              <w:spacing w:after="0" w:line="240" w:lineRule="auto"/>
              <w:jc w:val="center"/>
              <w:rPr>
                <w:rFonts w:ascii="Calibri" w:eastAsia="Times New Roman" w:hAnsi="Calibri" w:cs="Calibri"/>
                <w:color w:val="000000"/>
              </w:rPr>
            </w:pPr>
          </w:p>
        </w:tc>
      </w:tr>
      <w:tr w:rsidR="00B12633" w:rsidRPr="00B12633" w14:paraId="6BB4271B" w14:textId="77777777">
        <w:trPr>
          <w:trHeight w:val="300"/>
        </w:trPr>
        <w:tc>
          <w:tcPr>
            <w:tcW w:w="0" w:type="auto"/>
            <w:tcBorders>
              <w:top w:val="nil"/>
              <w:left w:val="nil"/>
              <w:bottom w:val="nil"/>
              <w:right w:val="nil"/>
            </w:tcBorders>
            <w:shd w:val="clear" w:color="auto" w:fill="auto"/>
            <w:noWrap/>
            <w:vAlign w:val="bottom"/>
          </w:tcPr>
          <w:p w14:paraId="7254CAAB"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Distract from Intense Emotions</w:t>
            </w:r>
          </w:p>
        </w:tc>
        <w:tc>
          <w:tcPr>
            <w:tcW w:w="0" w:type="auto"/>
            <w:tcBorders>
              <w:top w:val="nil"/>
              <w:left w:val="nil"/>
              <w:bottom w:val="nil"/>
              <w:right w:val="nil"/>
            </w:tcBorders>
            <w:shd w:val="clear" w:color="auto" w:fill="auto"/>
            <w:noWrap/>
            <w:vAlign w:val="bottom"/>
          </w:tcPr>
          <w:p w14:paraId="39EFED6C"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47416FC"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4A297B7"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CA31CF9"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89B5FF5" w14:textId="77777777" w:rsidR="00B12633" w:rsidRPr="00B12633" w:rsidRDefault="00D1546B"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BBD4298"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6B0C685"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6BC952F" w14:textId="77777777" w:rsidR="00B12633" w:rsidRPr="00B12633" w:rsidRDefault="00B12633" w:rsidP="0028541B">
            <w:pPr>
              <w:spacing w:after="0" w:line="240" w:lineRule="auto"/>
              <w:jc w:val="center"/>
              <w:rPr>
                <w:rFonts w:ascii="Calibri" w:eastAsia="Times New Roman" w:hAnsi="Calibri" w:cs="Calibri"/>
                <w:color w:val="000000"/>
              </w:rPr>
            </w:pPr>
          </w:p>
        </w:tc>
      </w:tr>
      <w:tr w:rsidR="00DD570D" w:rsidRPr="00B12633" w14:paraId="73E70EA8" w14:textId="77777777">
        <w:trPr>
          <w:trHeight w:val="300"/>
        </w:trPr>
        <w:tc>
          <w:tcPr>
            <w:tcW w:w="0" w:type="auto"/>
            <w:tcBorders>
              <w:top w:val="nil"/>
              <w:left w:val="nil"/>
              <w:bottom w:val="nil"/>
              <w:right w:val="nil"/>
            </w:tcBorders>
            <w:shd w:val="clear" w:color="auto" w:fill="auto"/>
            <w:noWrap/>
            <w:vAlign w:val="bottom"/>
          </w:tcPr>
          <w:p w14:paraId="794D1A63"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Soothe Yourself</w:t>
            </w:r>
          </w:p>
        </w:tc>
        <w:tc>
          <w:tcPr>
            <w:tcW w:w="0" w:type="auto"/>
            <w:tcBorders>
              <w:top w:val="nil"/>
              <w:left w:val="nil"/>
              <w:bottom w:val="nil"/>
              <w:right w:val="nil"/>
            </w:tcBorders>
            <w:shd w:val="clear" w:color="auto" w:fill="auto"/>
            <w:noWrap/>
            <w:vAlign w:val="bottom"/>
          </w:tcPr>
          <w:p w14:paraId="1DFA313E"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23FD2F2"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58C42F8"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0F1C848"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69D6819" w14:textId="77777777" w:rsidR="00B12633" w:rsidRPr="00B12633" w:rsidRDefault="00D1546B"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FAF36F6"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FDC57D4"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3223F67"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r>
      <w:tr w:rsidR="00DD570D" w:rsidRPr="00B12633" w14:paraId="00AC17B4" w14:textId="77777777">
        <w:trPr>
          <w:trHeight w:val="300"/>
        </w:trPr>
        <w:tc>
          <w:tcPr>
            <w:tcW w:w="0" w:type="auto"/>
            <w:tcBorders>
              <w:top w:val="nil"/>
              <w:left w:val="nil"/>
              <w:bottom w:val="nil"/>
              <w:right w:val="nil"/>
            </w:tcBorders>
            <w:shd w:val="clear" w:color="auto" w:fill="auto"/>
            <w:noWrap/>
            <w:vAlign w:val="bottom"/>
          </w:tcPr>
          <w:p w14:paraId="022A44BC" w14:textId="77777777" w:rsidR="00B12633" w:rsidRPr="00B12633" w:rsidRDefault="00B12633" w:rsidP="00B12633">
            <w:pPr>
              <w:spacing w:after="0" w:line="240" w:lineRule="auto"/>
              <w:rPr>
                <w:rFonts w:ascii="Calibri" w:eastAsia="Times New Roman" w:hAnsi="Calibri" w:cs="Calibri"/>
                <w:color w:val="000000"/>
              </w:rPr>
            </w:pPr>
            <w:r w:rsidRPr="00B12633">
              <w:rPr>
                <w:rFonts w:ascii="Calibri" w:eastAsia="Times New Roman" w:hAnsi="Calibri" w:cs="Calibri"/>
                <w:color w:val="000000"/>
              </w:rPr>
              <w:t>Inspiring Quotes</w:t>
            </w:r>
            <w:r w:rsidRPr="00B12633">
              <w:rPr>
                <w:rFonts w:ascii="Calibri" w:eastAsia="Times New Roman" w:hAnsi="Calibri" w:cs="Calibri"/>
                <w:b/>
                <w:bCs/>
                <w:color w:val="000000"/>
              </w:rPr>
              <w:t xml:space="preserve"> </w:t>
            </w:r>
          </w:p>
        </w:tc>
        <w:tc>
          <w:tcPr>
            <w:tcW w:w="0" w:type="auto"/>
            <w:tcBorders>
              <w:top w:val="nil"/>
              <w:left w:val="nil"/>
              <w:bottom w:val="nil"/>
              <w:right w:val="nil"/>
            </w:tcBorders>
            <w:shd w:val="clear" w:color="auto" w:fill="auto"/>
            <w:noWrap/>
            <w:vAlign w:val="bottom"/>
          </w:tcPr>
          <w:p w14:paraId="2A9BA3F5"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FEDC8AC"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03830B8"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6B1F291"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3B3517C" w14:textId="77777777" w:rsidR="00B12633" w:rsidRPr="00B12633" w:rsidRDefault="00D1546B"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149CD59"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757BE3B" w14:textId="77777777" w:rsidR="00B12633" w:rsidRPr="00B12633" w:rsidRDefault="00B12633" w:rsidP="0028541B">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C298A51" w14:textId="77777777" w:rsidR="00B12633" w:rsidRPr="00B12633" w:rsidRDefault="00B12633" w:rsidP="0028541B">
            <w:pPr>
              <w:spacing w:after="0" w:line="240" w:lineRule="auto"/>
              <w:jc w:val="center"/>
              <w:rPr>
                <w:rFonts w:ascii="Calibri" w:eastAsia="Times New Roman" w:hAnsi="Calibri" w:cs="Calibri"/>
                <w:color w:val="000000"/>
              </w:rPr>
            </w:pPr>
            <w:r w:rsidRPr="00B12633">
              <w:rPr>
                <w:rFonts w:ascii="Calibri" w:eastAsia="Times New Roman" w:hAnsi="Calibri" w:cs="Calibri"/>
                <w:color w:val="000000"/>
              </w:rPr>
              <w:t>x</w:t>
            </w:r>
          </w:p>
        </w:tc>
      </w:tr>
    </w:tbl>
    <w:p w14:paraId="6515F26F" w14:textId="77777777" w:rsidR="00B12633" w:rsidRDefault="00B12633" w:rsidP="00B12633"/>
    <w:p w14:paraId="16028650" w14:textId="77777777" w:rsidR="00C61444" w:rsidRDefault="00C61444" w:rsidP="00C61444">
      <w:pPr>
        <w:pStyle w:val="Heading2"/>
      </w:pPr>
      <w:bookmarkStart w:id="705" w:name="_Toc196805523"/>
      <w:r>
        <w:t>Favorites</w:t>
      </w:r>
      <w:bookmarkEnd w:id="705"/>
    </w:p>
    <w:p w14:paraId="79E75EE9" w14:textId="77777777" w:rsidR="00C61444" w:rsidRPr="00C61444" w:rsidRDefault="00C61444" w:rsidP="00C61444">
      <w:r>
        <w:t>You have not yet selected any favorites. If you like a tool, select the "thumbs up" button and that tool will show up here in the future.</w:t>
      </w:r>
    </w:p>
    <w:p w14:paraId="3C310529" w14:textId="77777777" w:rsidR="00D1546B" w:rsidRDefault="00D1546B" w:rsidP="00D1546B">
      <w:pPr>
        <w:pStyle w:val="Heading2"/>
      </w:pPr>
      <w:bookmarkStart w:id="706" w:name="_Toc196805524"/>
      <w:r>
        <w:t>Relaxation Exercises</w:t>
      </w:r>
      <w:bookmarkEnd w:id="706"/>
    </w:p>
    <w:p w14:paraId="3F9FBAC1" w14:textId="77777777" w:rsidR="008C2A63" w:rsidRDefault="008C2A63" w:rsidP="008C2A63">
      <w:pPr>
        <w:pStyle w:val="Heading3"/>
      </w:pPr>
      <w:bookmarkStart w:id="707" w:name="_Toc196805525"/>
      <w:r>
        <w:t>Deep Breathing Exercise Pre-Exercise Text</w:t>
      </w:r>
      <w:bookmarkEnd w:id="707"/>
    </w:p>
    <w:p w14:paraId="6DCC552D" w14:textId="77777777" w:rsidR="009B263A" w:rsidRDefault="009B263A" w:rsidP="009B263A">
      <w:r>
        <w:t xml:space="preserve">Slowing down and deepening your breathing can help </w:t>
      </w:r>
      <w:r w:rsidR="00AE4B7C">
        <w:t xml:space="preserve">you calm down when you feel </w:t>
      </w:r>
      <w:r>
        <w:t xml:space="preserve">distress. Put </w:t>
      </w:r>
      <w:r w:rsidR="001043EA">
        <w:t>o</w:t>
      </w:r>
      <w:r>
        <w:t>n</w:t>
      </w:r>
      <w:r w:rsidR="005D4408">
        <w:t xml:space="preserve"> </w:t>
      </w:r>
      <w:r>
        <w:t>your headphones or go somewhere private</w:t>
      </w:r>
      <w:r w:rsidR="001043EA">
        <w:t xml:space="preserve"> and quiet</w:t>
      </w:r>
      <w:r>
        <w:t xml:space="preserve"> to be led through the exercise.</w:t>
      </w:r>
    </w:p>
    <w:p w14:paraId="52ECA219" w14:textId="77777777" w:rsidR="00D1546B" w:rsidRDefault="00086AA0" w:rsidP="00D1546B">
      <w:pPr>
        <w:pStyle w:val="Heading3"/>
      </w:pPr>
      <w:bookmarkStart w:id="708" w:name="_Toc196805526"/>
      <w:ins w:id="709" w:author="Aussie" w:date="2012-10-16T11:09:00Z">
        <w:r w:rsidRPr="004C3B43">
          <w:rPr>
            <w:rFonts w:ascii="Calibri" w:eastAsia="Times New Roman" w:hAnsi="Calibri" w:cs="Calibri"/>
            <w:noProof/>
            <w:color w:val="000000"/>
          </w:rPr>
          <w:drawing>
            <wp:inline distT="0" distB="0" distL="0" distR="0" wp14:anchorId="3C0E2F67" wp14:editId="073D5C43">
              <wp:extent cx="466725" cy="466725"/>
              <wp:effectExtent l="0" t="0" r="0" b="9525"/>
              <wp:docPr id="24" name="Picture 24"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r w:rsidR="00D1546B">
        <w:t>Deep Breathing Exercise</w:t>
      </w:r>
      <w:r w:rsidR="008C2A63">
        <w:t xml:space="preserve"> Audio</w:t>
      </w:r>
      <w:bookmarkEnd w:id="708"/>
    </w:p>
    <w:p w14:paraId="5B137192" w14:textId="57BF85E6" w:rsidR="00D1546B" w:rsidRPr="00E15C9D" w:rsidRDefault="00D1546B" w:rsidP="00D1546B">
      <w:r w:rsidRPr="00E15C9D">
        <w:t xml:space="preserve">To prepare, </w:t>
      </w:r>
      <w:del w:id="710" w:author="Aussie" w:date="2012-10-16T11:09:00Z">
        <w:r w:rsidRPr="00E15C9D">
          <w:delText>get in a</w:delText>
        </w:r>
      </w:del>
      <w:ins w:id="711" w:author="Aussie" w:date="2012-10-16T11:09:00Z">
        <w:r w:rsidR="002E7FC1">
          <w:t>sit down and make yourself</w:t>
        </w:r>
      </w:ins>
      <w:r w:rsidRPr="00E15C9D">
        <w:t xml:space="preserve"> comfortable </w:t>
      </w:r>
      <w:del w:id="712" w:author="Aussie" w:date="2012-10-16T11:09:00Z">
        <w:r w:rsidRPr="00E15C9D">
          <w:delText xml:space="preserve">position-- sitting would be best for now-- </w:delText>
        </w:r>
      </w:del>
      <w:r w:rsidRPr="00E15C9D">
        <w:t>so that you can practice along as you listen to and watch the demonstration</w:t>
      </w:r>
      <w:del w:id="713" w:author="Aussie" w:date="2012-10-16T11:09:00Z">
        <w:r w:rsidRPr="00E15C9D">
          <w:delText xml:space="preserve">  </w:delText>
        </w:r>
      </w:del>
      <w:ins w:id="714" w:author="Aussie" w:date="2012-10-16T11:09:00Z">
        <w:r w:rsidR="00997A3A">
          <w:t>,</w:t>
        </w:r>
        <w:r w:rsidR="00997A3A" w:rsidRPr="00E15C9D">
          <w:t> </w:t>
        </w:r>
      </w:ins>
      <w:r w:rsidR="00997A3A" w:rsidRPr="00E15C9D">
        <w:t>Later</w:t>
      </w:r>
      <w:r w:rsidRPr="00E15C9D">
        <w:t>, when you practice, you can do this exercise sitting, standing up, or lying down- whatever works for you.</w:t>
      </w:r>
    </w:p>
    <w:p w14:paraId="13F8DBBD" w14:textId="77777777" w:rsidR="00D1546B" w:rsidRPr="00E15C9D" w:rsidRDefault="00D1546B" w:rsidP="00D1546B">
      <w:r w:rsidRPr="00E15C9D">
        <w:lastRenderedPageBreak/>
        <w:t>Although this exercise should be safe for almost anyone, if you do have difficulty breathing or feel out of breath, or begin to feel dizzy, nervous or out of control, you can adjust your breathing pace, or go back to breathing normally.  The goal is just to slow down a bit to allow your system to relax.</w:t>
      </w:r>
    </w:p>
    <w:p w14:paraId="4D129223" w14:textId="4BB74CE1" w:rsidR="00D1546B" w:rsidRPr="00E15C9D" w:rsidRDefault="00D1546B" w:rsidP="00D1546B">
      <w:r w:rsidRPr="00E15C9D">
        <w:t xml:space="preserve">Place one hand on your </w:t>
      </w:r>
      <w:del w:id="715" w:author="Aussie" w:date="2012-10-16T11:09:00Z">
        <w:r w:rsidRPr="00E15C9D">
          <w:delText>belly</w:delText>
        </w:r>
      </w:del>
      <w:ins w:id="716" w:author="Aussie" w:date="2012-10-16T11:09:00Z">
        <w:r w:rsidR="00382FE5">
          <w:t>stomach</w:t>
        </w:r>
      </w:ins>
      <w:r w:rsidR="00382FE5" w:rsidRPr="00E15C9D">
        <w:t xml:space="preserve"> </w:t>
      </w:r>
      <w:r w:rsidRPr="00E15C9D">
        <w:t xml:space="preserve">and one on your chest.  Breathe in by taking air deep into your </w:t>
      </w:r>
      <w:del w:id="717" w:author="Aussie" w:date="2012-10-16T11:09:00Z">
        <w:r w:rsidRPr="00E15C9D">
          <w:delText>belly</w:delText>
        </w:r>
      </w:del>
      <w:ins w:id="718" w:author="Aussie" w:date="2012-10-16T11:09:00Z">
        <w:r w:rsidR="00382FE5">
          <w:t>stomach</w:t>
        </w:r>
      </w:ins>
      <w:r w:rsidRPr="00E15C9D">
        <w:t xml:space="preserve">.  Allow your </w:t>
      </w:r>
      <w:del w:id="719" w:author="Aussie" w:date="2012-10-16T11:09:00Z">
        <w:r w:rsidRPr="00E15C9D">
          <w:delText>belly</w:delText>
        </w:r>
      </w:del>
      <w:ins w:id="720" w:author="Aussie" w:date="2012-10-16T11:09:00Z">
        <w:r w:rsidR="00382FE5">
          <w:t>stomach</w:t>
        </w:r>
      </w:ins>
      <w:r w:rsidRPr="00E15C9D">
        <w:t xml:space="preserve"> to expand out while your shoulders and chest stay relaxed</w:t>
      </w:r>
      <w:r w:rsidR="009547F7">
        <w:t>.</w:t>
      </w:r>
    </w:p>
    <w:p w14:paraId="5C7D368F" w14:textId="520D1F1E" w:rsidR="00D1546B" w:rsidRPr="00E15C9D" w:rsidRDefault="00D1546B" w:rsidP="00D1546B">
      <w:r w:rsidRPr="00E15C9D">
        <w:t xml:space="preserve">Now breathe out slowly, allowing the air you exhale to deflate your </w:t>
      </w:r>
      <w:del w:id="721" w:author="Aussie" w:date="2012-10-16T11:09:00Z">
        <w:r w:rsidRPr="00E15C9D">
          <w:delText>belly</w:delText>
        </w:r>
      </w:del>
      <w:ins w:id="722" w:author="Aussie" w:date="2012-10-16T11:09:00Z">
        <w:r w:rsidR="00382FE5">
          <w:t>stomach</w:t>
        </w:r>
      </w:ins>
      <w:r w:rsidRPr="00E15C9D">
        <w:t>. Pause naturally.  You may find it easier to breathe through your nose, but do what is comfortable for you.</w:t>
      </w:r>
    </w:p>
    <w:p w14:paraId="4AA2F0BA" w14:textId="47AAB24F" w:rsidR="00D1546B" w:rsidRPr="00E15C9D" w:rsidRDefault="00D1546B" w:rsidP="00D1546B">
      <w:r w:rsidRPr="00E15C9D">
        <w:t xml:space="preserve">Breathe in by taking air deep into your </w:t>
      </w:r>
      <w:del w:id="723" w:author="Aussie" w:date="2012-10-16T11:09:00Z">
        <w:r w:rsidRPr="00E15C9D">
          <w:delText>belly</w:delText>
        </w:r>
      </w:del>
      <w:ins w:id="724" w:author="Aussie" w:date="2012-10-16T11:09:00Z">
        <w:r w:rsidR="00382FE5">
          <w:t>stomach</w:t>
        </w:r>
      </w:ins>
      <w:r w:rsidRPr="00E15C9D">
        <w:t xml:space="preserve">.  Allow your </w:t>
      </w:r>
      <w:del w:id="725" w:author="Aussie" w:date="2012-10-16T11:09:00Z">
        <w:r w:rsidRPr="00E15C9D">
          <w:delText>belly</w:delText>
        </w:r>
      </w:del>
      <w:ins w:id="726" w:author="Aussie" w:date="2012-10-16T11:09:00Z">
        <w:r w:rsidR="00382FE5">
          <w:t>stomach</w:t>
        </w:r>
      </w:ins>
      <w:r w:rsidRPr="00E15C9D">
        <w:t xml:space="preserve"> to expand while your shoulders and chest stay relaxed. Breathe out </w:t>
      </w:r>
      <w:r w:rsidR="00A80695" w:rsidRPr="00E15C9D">
        <w:t>slowly</w:t>
      </w:r>
      <w:del w:id="727" w:author="Aussie" w:date="2012-10-16T11:09:00Z">
        <w:r w:rsidRPr="00E15C9D">
          <w:delText>,</w:delText>
        </w:r>
      </w:del>
      <w:ins w:id="728" w:author="Aussie" w:date="2012-10-16T11:09:00Z">
        <w:r w:rsidR="00A80695" w:rsidRPr="00E15C9D">
          <w:t>;</w:t>
        </w:r>
      </w:ins>
      <w:r w:rsidRPr="00E15C9D">
        <w:t xml:space="preserve"> allowing the air you exhale to deflate your </w:t>
      </w:r>
      <w:del w:id="729" w:author="Aussie" w:date="2012-10-16T11:09:00Z">
        <w:r w:rsidRPr="00E15C9D">
          <w:delText>belly</w:delText>
        </w:r>
      </w:del>
      <w:ins w:id="730" w:author="Aussie" w:date="2012-10-16T11:09:00Z">
        <w:r w:rsidR="00382FE5">
          <w:t>stomach</w:t>
        </w:r>
      </w:ins>
      <w:r w:rsidRPr="00E15C9D">
        <w:t>. Breathe slowly but naturally.</w:t>
      </w:r>
    </w:p>
    <w:p w14:paraId="67F9F52C" w14:textId="0D340F86" w:rsidR="00D1546B" w:rsidRPr="00E15C9D" w:rsidRDefault="00D1546B" w:rsidP="00D1546B">
      <w:r w:rsidRPr="00E15C9D">
        <w:t xml:space="preserve">Breathe in by taking air deep into your </w:t>
      </w:r>
      <w:del w:id="731" w:author="Aussie" w:date="2012-10-16T11:09:00Z">
        <w:r w:rsidRPr="00E15C9D">
          <w:delText>belly</w:delText>
        </w:r>
      </w:del>
      <w:ins w:id="732" w:author="Aussie" w:date="2012-10-16T11:09:00Z">
        <w:r w:rsidR="00382FE5">
          <w:t>stomach</w:t>
        </w:r>
      </w:ins>
      <w:r w:rsidRPr="00E15C9D">
        <w:t xml:space="preserve">; say the number “one” to yourself.  Allow your </w:t>
      </w:r>
      <w:del w:id="733" w:author="Aussie" w:date="2012-10-16T11:09:00Z">
        <w:r w:rsidRPr="00E15C9D">
          <w:delText>belly</w:delText>
        </w:r>
      </w:del>
      <w:ins w:id="734" w:author="Aussie" w:date="2012-10-16T11:09:00Z">
        <w:r w:rsidR="00382FE5">
          <w:t>stomach</w:t>
        </w:r>
      </w:ins>
      <w:r w:rsidRPr="00E15C9D">
        <w:t xml:space="preserve"> to expand while your shoulders and chest stay relaxed. Breathe out </w:t>
      </w:r>
      <w:r w:rsidR="00A80695" w:rsidRPr="00E15C9D">
        <w:t>slowly</w:t>
      </w:r>
      <w:del w:id="735" w:author="Aussie" w:date="2012-10-16T11:09:00Z">
        <w:r w:rsidRPr="00E15C9D">
          <w:delText>,</w:delText>
        </w:r>
      </w:del>
      <w:ins w:id="736" w:author="Aussie" w:date="2012-10-16T11:09:00Z">
        <w:r w:rsidR="00A80695" w:rsidRPr="00E15C9D">
          <w:t>;</w:t>
        </w:r>
      </w:ins>
      <w:r w:rsidRPr="00E15C9D">
        <w:t xml:space="preserve"> allowing the air you exhale to deflate your </w:t>
      </w:r>
      <w:del w:id="737" w:author="Aussie" w:date="2012-10-16T11:09:00Z">
        <w:r w:rsidRPr="00E15C9D">
          <w:delText>belly</w:delText>
        </w:r>
      </w:del>
      <w:ins w:id="738" w:author="Aussie" w:date="2012-10-16T11:09:00Z">
        <w:r w:rsidR="00382FE5">
          <w:t>stomach</w:t>
        </w:r>
      </w:ins>
      <w:r w:rsidRPr="00E15C9D">
        <w:t xml:space="preserve">, saying the word “relax” to yourself. Keep your breathing smooth and easy. </w:t>
      </w:r>
    </w:p>
    <w:p w14:paraId="7B3F7E82" w14:textId="54785E5A" w:rsidR="00D1546B" w:rsidRPr="00E15C9D" w:rsidRDefault="00D1546B" w:rsidP="00D1546B">
      <w:r w:rsidRPr="00E15C9D">
        <w:t xml:space="preserve">Breathe in by taking air deep into your </w:t>
      </w:r>
      <w:del w:id="739" w:author="Aussie" w:date="2012-10-16T11:09:00Z">
        <w:r w:rsidRPr="00E15C9D">
          <w:delText>belly</w:delText>
        </w:r>
      </w:del>
      <w:ins w:id="740" w:author="Aussie" w:date="2012-10-16T11:09:00Z">
        <w:r w:rsidR="00382FE5">
          <w:t>stomach</w:t>
        </w:r>
      </w:ins>
      <w:r w:rsidRPr="00E15C9D">
        <w:t xml:space="preserve">; think the number “two.” Again, allow your </w:t>
      </w:r>
      <w:del w:id="741" w:author="Aussie" w:date="2012-10-16T11:09:00Z">
        <w:r w:rsidRPr="00E15C9D">
          <w:delText>belly</w:delText>
        </w:r>
      </w:del>
      <w:ins w:id="742" w:author="Aussie" w:date="2012-10-16T11:09:00Z">
        <w:r w:rsidR="00382FE5">
          <w:t>stomach</w:t>
        </w:r>
      </w:ins>
      <w:r w:rsidRPr="00E15C9D">
        <w:t xml:space="preserve"> to expand while your shoulders and chest stay relaxed… Breathe out slowly, saying the word “relax.” </w:t>
      </w:r>
    </w:p>
    <w:p w14:paraId="4DE54626" w14:textId="326936E3" w:rsidR="00D1546B" w:rsidRPr="00E15C9D" w:rsidRDefault="00D1546B" w:rsidP="00D1546B">
      <w:r w:rsidRPr="00E15C9D">
        <w:t xml:space="preserve">Breathe in deeply; think the number “three.” Breathe out </w:t>
      </w:r>
      <w:r w:rsidR="00A80695" w:rsidRPr="00E15C9D">
        <w:t>slowly</w:t>
      </w:r>
      <w:del w:id="743" w:author="Aussie" w:date="2012-10-16T11:09:00Z">
        <w:r w:rsidRPr="00E15C9D">
          <w:delText>,</w:delText>
        </w:r>
      </w:del>
      <w:ins w:id="744" w:author="Aussie" w:date="2012-10-16T11:09:00Z">
        <w:r w:rsidR="00A80695" w:rsidRPr="00E15C9D">
          <w:t>;</w:t>
        </w:r>
      </w:ins>
      <w:r w:rsidRPr="00E15C9D">
        <w:t xml:space="preserve"> allowing the air you exhale to deflate your </w:t>
      </w:r>
      <w:del w:id="745" w:author="Aussie" w:date="2012-10-16T11:09:00Z">
        <w:r w:rsidRPr="00E15C9D">
          <w:delText>belly</w:delText>
        </w:r>
      </w:del>
      <w:ins w:id="746" w:author="Aussie" w:date="2012-10-16T11:09:00Z">
        <w:r w:rsidR="00382FE5">
          <w:t>stomach</w:t>
        </w:r>
      </w:ins>
      <w:r w:rsidRPr="00E15C9D">
        <w:t>, “relax.” Focus only on your breathing and the words.</w:t>
      </w:r>
    </w:p>
    <w:p w14:paraId="6FC102A2" w14:textId="77777777" w:rsidR="00D1546B" w:rsidRPr="00E15C9D" w:rsidRDefault="00D1546B" w:rsidP="00D1546B">
      <w:r w:rsidRPr="00E15C9D">
        <w:t>Breathe in deeply; think the number “four.” Breathe out slowly, “relax.” Focus only on your breathing; focus on relaxing.</w:t>
      </w:r>
    </w:p>
    <w:p w14:paraId="5A8EF118" w14:textId="77777777" w:rsidR="00D1546B" w:rsidRPr="00E15C9D" w:rsidRDefault="00D1546B" w:rsidP="00D1546B">
      <w:r w:rsidRPr="00E15C9D">
        <w:t>Breathe in deeply; think the number “five.” Breathe out slowly, “relax.” Focus only on your breathing. Try to keep your breathing rhythmic.</w:t>
      </w:r>
    </w:p>
    <w:p w14:paraId="38C40374" w14:textId="096B6215" w:rsidR="00D1546B" w:rsidRPr="00E15C9D" w:rsidRDefault="00D1546B" w:rsidP="00D1546B">
      <w:r w:rsidRPr="00E15C9D">
        <w:t>Breathe in deeply</w:t>
      </w:r>
      <w:r w:rsidR="00A80695" w:rsidRPr="00E15C9D">
        <w:t xml:space="preserve">, </w:t>
      </w:r>
      <w:del w:id="747" w:author="Aussie" w:date="2012-10-16T11:09:00Z">
        <w:r w:rsidRPr="00E15C9D">
          <w:delText xml:space="preserve"> </w:delText>
        </w:r>
      </w:del>
      <w:r w:rsidR="00A80695" w:rsidRPr="00E15C9D">
        <w:t>“</w:t>
      </w:r>
      <w:r w:rsidRPr="00E15C9D">
        <w:t xml:space="preserve">six.” Breathe </w:t>
      </w:r>
      <w:r w:rsidR="00A80695" w:rsidRPr="00E15C9D">
        <w:t>out</w:t>
      </w:r>
      <w:r w:rsidR="00A80695">
        <w:t xml:space="preserve"> </w:t>
      </w:r>
      <w:r w:rsidR="00A80695" w:rsidRPr="00E15C9D">
        <w:t>”</w:t>
      </w:r>
      <w:r w:rsidRPr="00E15C9D">
        <w:t xml:space="preserve">relax.” </w:t>
      </w:r>
    </w:p>
    <w:p w14:paraId="52C55BE5" w14:textId="77777777" w:rsidR="00D1546B" w:rsidRPr="00E15C9D" w:rsidRDefault="00D1546B" w:rsidP="00D1546B">
      <w:r w:rsidRPr="00E15C9D">
        <w:t>Continue to breathe “seven.” Breathe out ”relax.”</w:t>
      </w:r>
    </w:p>
    <w:p w14:paraId="78634976" w14:textId="77777777" w:rsidR="00D1546B" w:rsidRPr="00E15C9D" w:rsidRDefault="00D1546B" w:rsidP="00D1546B">
      <w:r w:rsidRPr="00E15C9D">
        <w:t>Focus on your breath and breathe in “eight.” Now breathe out ”relax.”</w:t>
      </w:r>
    </w:p>
    <w:p w14:paraId="14063BF1" w14:textId="77777777" w:rsidR="00D1546B" w:rsidRPr="00E15C9D" w:rsidRDefault="00D1546B" w:rsidP="00D1546B">
      <w:r w:rsidRPr="00E15C9D">
        <w:t>Breathe in. now counting your breaths backward from eight. Breathe out ”relax.”</w:t>
      </w:r>
    </w:p>
    <w:p w14:paraId="4E363AA2" w14:textId="77777777" w:rsidR="00D1546B" w:rsidRPr="00E15C9D" w:rsidRDefault="00D1546B" w:rsidP="00D1546B">
      <w:r w:rsidRPr="00E15C9D">
        <w:t>Breathe in deeply using your diaphragm ”seven.” Breathe out ”relax.”</w:t>
      </w:r>
    </w:p>
    <w:p w14:paraId="11742788" w14:textId="77777777" w:rsidR="00D1546B" w:rsidRPr="00E15C9D" w:rsidRDefault="00D1546B" w:rsidP="00D1546B">
      <w:r w:rsidRPr="00E15C9D">
        <w:t>Breathe in deeply “six.” Breathe out ”relax.”</w:t>
      </w:r>
    </w:p>
    <w:p w14:paraId="301D353E" w14:textId="77777777" w:rsidR="00D1546B" w:rsidRPr="00E15C9D" w:rsidRDefault="00D1546B" w:rsidP="00D1546B">
      <w:r w:rsidRPr="00E15C9D">
        <w:t>Breathe in deeply “five.” Breathe out ”relax.”</w:t>
      </w:r>
    </w:p>
    <w:p w14:paraId="6B906523" w14:textId="77777777" w:rsidR="00D1546B" w:rsidRPr="00E15C9D" w:rsidRDefault="00D1546B" w:rsidP="00D1546B">
      <w:r w:rsidRPr="00E15C9D">
        <w:t>Breathe in deeply “four.” Breathe out ”relax.”</w:t>
      </w:r>
    </w:p>
    <w:p w14:paraId="1D84D2D9" w14:textId="77777777" w:rsidR="00D1546B" w:rsidRPr="00E15C9D" w:rsidRDefault="00D1546B" w:rsidP="00D1546B">
      <w:r w:rsidRPr="00E15C9D">
        <w:t>Breathe in deeply “three.” Breathe out ”relax.”</w:t>
      </w:r>
    </w:p>
    <w:p w14:paraId="0B998E4D" w14:textId="77777777" w:rsidR="00D1546B" w:rsidRPr="00E15C9D" w:rsidRDefault="00D1546B" w:rsidP="00D1546B">
      <w:r w:rsidRPr="00E15C9D">
        <w:t xml:space="preserve">Breathe in deeply “two.” Breathe out ”relax.” </w:t>
      </w:r>
    </w:p>
    <w:p w14:paraId="1CF4CDAE" w14:textId="77777777" w:rsidR="00D1546B" w:rsidRPr="00E15C9D" w:rsidRDefault="00D1546B" w:rsidP="00D1546B">
      <w:r w:rsidRPr="00E15C9D">
        <w:t>Breathe in deeply “one.” Breathe out ”relax.”</w:t>
      </w:r>
    </w:p>
    <w:p w14:paraId="76835E67" w14:textId="779E7B45" w:rsidR="00D1546B" w:rsidRDefault="00D1546B" w:rsidP="00B12633">
      <w:del w:id="748" w:author="Aussie" w:date="2012-10-16T11:09:00Z">
        <w:r w:rsidRPr="00E15C9D">
          <w:delText>Good job</w:delText>
        </w:r>
      </w:del>
      <w:ins w:id="749" w:author="Aussie" w:date="2012-10-16T11:09:00Z">
        <w:r w:rsidR="00382FE5">
          <w:t>Well done</w:t>
        </w:r>
      </w:ins>
      <w:r w:rsidRPr="00E15C9D">
        <w:t>. Even as you end this exercise, you can continue to allow your breathing to be deeper and slower. Take your time as you open your eyes and bring your attention back to your surroundings.</w:t>
      </w:r>
    </w:p>
    <w:p w14:paraId="28C99F96" w14:textId="77777777" w:rsidR="007E5A2D" w:rsidRDefault="007E5A2D" w:rsidP="001B66F0">
      <w:pPr>
        <w:pStyle w:val="Heading4"/>
      </w:pPr>
      <w:bookmarkStart w:id="750" w:name="_Toc196805527"/>
      <w:r>
        <w:lastRenderedPageBreak/>
        <w:t>Deep Breathing Help</w:t>
      </w:r>
      <w:bookmarkEnd w:id="750"/>
    </w:p>
    <w:p w14:paraId="59FC153B" w14:textId="77777777" w:rsidR="001B66F0" w:rsidRPr="001B66F0" w:rsidRDefault="001B66F0" w:rsidP="001B66F0">
      <w:pPr>
        <w:spacing w:after="0" w:line="240" w:lineRule="auto"/>
        <w:rPr>
          <w:rFonts w:ascii="Calibri" w:eastAsia="Times New Roman" w:hAnsi="Calibri" w:cs="Calibri"/>
          <w:color w:val="000000"/>
          <w:sz w:val="24"/>
          <w:szCs w:val="24"/>
        </w:rPr>
      </w:pPr>
      <w:r w:rsidRPr="001B66F0">
        <w:rPr>
          <w:rFonts w:ascii="Calibri" w:eastAsia="Times New Roman" w:hAnsi="Calibri" w:cs="Calibri"/>
          <w:color w:val="000000"/>
          <w:sz w:val="24"/>
          <w:szCs w:val="24"/>
        </w:rPr>
        <w:t xml:space="preserve">This activity will guide you through a brief exercise in which you take slower, deeper breaths to help you relax. Taking slow, deep breaths helps you </w:t>
      </w:r>
      <w:r w:rsidR="00070333">
        <w:rPr>
          <w:rFonts w:ascii="Calibri" w:eastAsia="Times New Roman" w:hAnsi="Calibri" w:cs="Calibri"/>
          <w:color w:val="000000"/>
          <w:sz w:val="24"/>
          <w:szCs w:val="24"/>
        </w:rPr>
        <w:t>balance the carbon dioxide and oxygen in your blood. This</w:t>
      </w:r>
      <w:r w:rsidRPr="001B66F0">
        <w:rPr>
          <w:rFonts w:ascii="Calibri" w:eastAsia="Times New Roman" w:hAnsi="Calibri" w:cs="Calibri"/>
          <w:color w:val="000000"/>
          <w:sz w:val="24"/>
          <w:szCs w:val="24"/>
        </w:rPr>
        <w:t xml:space="preserve"> </w:t>
      </w:r>
      <w:r w:rsidR="00AE4B7C">
        <w:rPr>
          <w:rFonts w:ascii="Calibri" w:eastAsia="Times New Roman" w:hAnsi="Calibri" w:cs="Calibri"/>
          <w:color w:val="000000"/>
          <w:sz w:val="24"/>
          <w:szCs w:val="24"/>
        </w:rPr>
        <w:t>calms</w:t>
      </w:r>
      <w:r w:rsidR="00AE4B7C" w:rsidRPr="001B66F0">
        <w:rPr>
          <w:rFonts w:ascii="Calibri" w:eastAsia="Times New Roman" w:hAnsi="Calibri" w:cs="Calibri"/>
          <w:color w:val="000000"/>
          <w:sz w:val="24"/>
          <w:szCs w:val="24"/>
        </w:rPr>
        <w:t xml:space="preserve"> </w:t>
      </w:r>
      <w:r w:rsidRPr="001B66F0">
        <w:rPr>
          <w:rFonts w:ascii="Calibri" w:eastAsia="Times New Roman" w:hAnsi="Calibri" w:cs="Calibri"/>
          <w:color w:val="000000"/>
          <w:sz w:val="24"/>
          <w:szCs w:val="24"/>
        </w:rPr>
        <w:t>your nervous system, creating a "relaxation response." Deep breathing exercises can help manage stress and insomnia, focus the mind, and improve health.</w:t>
      </w:r>
    </w:p>
    <w:p w14:paraId="36C76D2C" w14:textId="77777777" w:rsidR="008C2A63" w:rsidRDefault="008C2A63" w:rsidP="008C2A63">
      <w:pPr>
        <w:pStyle w:val="Heading3"/>
      </w:pPr>
      <w:bookmarkStart w:id="751" w:name="_Toc196805528"/>
      <w:r>
        <w:t>Progressive Muscle Relaxation Pre-Exercise Text</w:t>
      </w:r>
      <w:bookmarkEnd w:id="751"/>
    </w:p>
    <w:p w14:paraId="1BB40AAD" w14:textId="77777777" w:rsidR="008C2A63" w:rsidRDefault="008C2A63" w:rsidP="008C2A63">
      <w:r w:rsidRPr="008C2A63">
        <w:t>You are about to be led through a progressive muscle relaxation exercise.</w:t>
      </w:r>
      <w:r w:rsidR="00A156FB">
        <w:t xml:space="preserve"> You will progress through each of your major muscle groups, tensing and relaxing as you go.</w:t>
      </w:r>
      <w:r w:rsidRPr="008C2A63">
        <w:t xml:space="preserve"> This exercise takes about 9 minutes. It has accompanying audio, so you will </w:t>
      </w:r>
      <w:r w:rsidR="009547F7">
        <w:t>need</w:t>
      </w:r>
      <w:r w:rsidRPr="008C2A63">
        <w:t xml:space="preserve"> to find a quiet place or put on your headphones now. </w:t>
      </w:r>
      <w:r w:rsidR="00AE4B7C">
        <w:t>Sit down in a comfortable chair or lay down.  Do not do this exercise while driving.</w:t>
      </w:r>
    </w:p>
    <w:p w14:paraId="650A5295" w14:textId="77777777" w:rsidR="00D1546B" w:rsidRDefault="00D1546B" w:rsidP="00D1546B">
      <w:pPr>
        <w:pStyle w:val="Heading3"/>
      </w:pPr>
      <w:bookmarkStart w:id="752" w:name="_Toc196805529"/>
      <w:r>
        <w:t>Progressive Muscle Relaxation</w:t>
      </w:r>
      <w:r w:rsidR="008C2A63">
        <w:t xml:space="preserve"> Audio</w:t>
      </w:r>
      <w:bookmarkEnd w:id="752"/>
    </w:p>
    <w:p w14:paraId="580EFFC2" w14:textId="77777777" w:rsidR="00D1546B" w:rsidRPr="00E15C9D" w:rsidRDefault="00086AA0" w:rsidP="00D1546B">
      <w:ins w:id="753" w:author="Aussie" w:date="2012-10-16T11:09:00Z">
        <w:r w:rsidRPr="004C3B43">
          <w:rPr>
            <w:rFonts w:ascii="Calibri" w:eastAsia="Times New Roman" w:hAnsi="Calibri" w:cs="Calibri"/>
            <w:noProof/>
            <w:color w:val="000000"/>
          </w:rPr>
          <w:drawing>
            <wp:inline distT="0" distB="0" distL="0" distR="0" wp14:anchorId="3BA9EDFF" wp14:editId="011C21C3">
              <wp:extent cx="466725" cy="466725"/>
              <wp:effectExtent l="0" t="0" r="0" b="9525"/>
              <wp:docPr id="25" name="Picture 25"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00382FE5" w:rsidRPr="00382FE5">
          <w:t xml:space="preserve"> </w:t>
        </w:r>
        <w:r w:rsidR="00382FE5">
          <w:t xml:space="preserve">To prepare, sit down and make yourself comfortable. </w:t>
        </w:r>
      </w:ins>
      <w:r w:rsidR="00D1546B" w:rsidRPr="00E15C9D">
        <w:t>Please note that if you have injuries</w:t>
      </w:r>
      <w:r w:rsidR="002A5BAC">
        <w:t>.</w:t>
      </w:r>
      <w:r w:rsidR="00D1546B" w:rsidRPr="00E15C9D">
        <w:t xml:space="preserve"> such as back pain, or a knee injury, you should avoid tensing muscles that might affect that injury.</w:t>
      </w:r>
    </w:p>
    <w:p w14:paraId="5276A951" w14:textId="15EBF663" w:rsidR="00D1546B" w:rsidRPr="00E15C9D" w:rsidRDefault="00D1546B" w:rsidP="00D1546B">
      <w:r w:rsidRPr="00E15C9D">
        <w:t xml:space="preserve">To begin, close your eyes and take a deep breath into your </w:t>
      </w:r>
      <w:del w:id="754" w:author="Aussie" w:date="2012-10-16T11:09:00Z">
        <w:r w:rsidRPr="00E15C9D">
          <w:delText>belly</w:delText>
        </w:r>
      </w:del>
      <w:ins w:id="755" w:author="Aussie" w:date="2012-10-16T11:09:00Z">
        <w:r w:rsidR="00382FE5">
          <w:t>stomach</w:t>
        </w:r>
      </w:ins>
      <w:r w:rsidRPr="00E15C9D">
        <w:t xml:space="preserve">… then exhale with a sigh…  Again, take a deep breath, and imagine clean air going down your throat and filling your lungs… and then exhale with a sigh.  Take another deep breath, and as you release it, think the word “relax” silently to yourself. Allow your breath to be smooth and rhythmic, inhaling and exhaling at a pace that is comfortable for you.  As you continue to breathe, continue to say the word “relax” to yourself, slowly and calmly, each time you breathe out. As you do this, imagine that the tension throughout your body begins to melt away.  </w:t>
      </w:r>
    </w:p>
    <w:p w14:paraId="2D4A5B39" w14:textId="1857F23C" w:rsidR="00D1546B" w:rsidRPr="00E15C9D" w:rsidRDefault="00D1546B" w:rsidP="00D1546B">
      <w:r w:rsidRPr="00E15C9D">
        <w:t xml:space="preserve">To begin, clench both your fists and bend your elbows, drawing your forearms and hands up toward your shoulder, tightening your biceps to do so. Hold the muscles in your hands and arms tight, and notice the sensations of pulling, discomfort, and tightness.  Hold the tension while you take a deep breath into your </w:t>
      </w:r>
      <w:del w:id="756" w:author="Aussie" w:date="2012-10-16T11:09:00Z">
        <w:r w:rsidRPr="00E15C9D">
          <w:delText>belly</w:delText>
        </w:r>
      </w:del>
      <w:ins w:id="757" w:author="Aussie" w:date="2012-10-16T11:09:00Z">
        <w:r w:rsidR="00382FE5">
          <w:t>stomach</w:t>
        </w:r>
      </w:ins>
      <w:r w:rsidRPr="00E15C9D">
        <w:t xml:space="preserve">…. And then slowly exhale as you release the muscles of your hands and arms.  Let your hands and fingers relax completely, and let your arms become limp at your side or in your lap. Feel the sensation of relaxation as the tension drains away from your arms and hands, and allow the muscles to become looser and looser.  You may notice that they feel </w:t>
      </w:r>
      <w:r w:rsidR="00505868">
        <w:t>heavier</w:t>
      </w:r>
      <w:r w:rsidRPr="00E15C9D">
        <w:t xml:space="preserve">, and warmer.  Breathing slowly in and out, thinking the word “relax” each time you breathe out.  </w:t>
      </w:r>
    </w:p>
    <w:p w14:paraId="189A6889" w14:textId="00F4991B" w:rsidR="00D1546B" w:rsidRPr="00E15C9D" w:rsidRDefault="00D1546B" w:rsidP="00D1546B">
      <w:r w:rsidRPr="00E15C9D">
        <w:t xml:space="preserve">Now bring your attention to your face, and tighten your forehead, the muscles around your eyes, and your jaw by squeezing your eyes tight, clenching your jaw, and wrinkling your forehead and nose.  Feel the wrinkling and pulling sensations across your forehead and the top of your head, feel the tightness around your eyes and cheeks, and the tension in your jaw…hold that tension and take a deep breath into your </w:t>
      </w:r>
      <w:del w:id="758" w:author="Aussie" w:date="2012-10-16T11:09:00Z">
        <w:r w:rsidRPr="00E15C9D">
          <w:delText>belly</w:delText>
        </w:r>
      </w:del>
      <w:ins w:id="759" w:author="Aussie" w:date="2012-10-16T11:09:00Z">
        <w:r w:rsidR="00382FE5">
          <w:t>stomach</w:t>
        </w:r>
      </w:ins>
      <w:r w:rsidRPr="00E15C9D">
        <w:t>… And then slowly exhale as let your face relax completely.  Feel the muscles in your forehead becoming smooth and limp, the muscles of your cheeks and eyes softening, and your jaw relaxing. Let your lips part slightly and let your jaw hang loose. Notice the tension melting away, feel your muscles becoming softer, more relaxed, and feel the warmth and lightness that replaces the tension that was there before.  Continue to breathe slowly and gently, thinking the word “relax” each time you exhale.</w:t>
      </w:r>
    </w:p>
    <w:p w14:paraId="76A9068A" w14:textId="42A241DA" w:rsidR="00D1546B" w:rsidRPr="00E15C9D" w:rsidRDefault="00D1546B" w:rsidP="00D1546B">
      <w:r w:rsidRPr="00E15C9D">
        <w:t xml:space="preserve">Tighten your shoulders by raising them up as if you were going to touch them to your ears. Tensing without straining, feel the tension in your shoulders radiating down into your back and up into your neck and the top of your back. Hold that, notice those sensations and take a deep breath into your </w:t>
      </w:r>
      <w:del w:id="760" w:author="Aussie" w:date="2012-10-16T11:09:00Z">
        <w:r w:rsidRPr="00E15C9D">
          <w:delText>belly</w:delText>
        </w:r>
      </w:del>
      <w:ins w:id="761" w:author="Aussie" w:date="2012-10-16T11:09:00Z">
        <w:r w:rsidR="00382FE5">
          <w:t>stomach</w:t>
        </w:r>
      </w:ins>
      <w:r w:rsidRPr="00E15C9D">
        <w:t xml:space="preserve">… And then slowly exhale as you relax your shoulders. Let your shoulders droop down and let your neck relax completely, feeling very relaxed. Notice the contrast between the tightness you felt, and the relaxation you feel now. Let your head relax as if there is nothing holding it </w:t>
      </w:r>
      <w:r w:rsidRPr="00E15C9D">
        <w:lastRenderedPageBreak/>
        <w:t>except the support behind it. Feel the sense of relaxation around your neck and shoulders as you let the tension drain away, continuing to breathe slowly and deeply.</w:t>
      </w:r>
    </w:p>
    <w:p w14:paraId="4D6CD3DE" w14:textId="574FE98D" w:rsidR="00D1546B" w:rsidRPr="00E15C9D" w:rsidRDefault="00D1546B" w:rsidP="00D1546B">
      <w:r w:rsidRPr="00E15C9D">
        <w:t xml:space="preserve">Now bring your attention to your stomach.  Tighten the muscles of your stomach by pulling your </w:t>
      </w:r>
      <w:del w:id="762" w:author="Aussie" w:date="2012-10-16T11:09:00Z">
        <w:r w:rsidRPr="00E15C9D">
          <w:delText>belly</w:delText>
        </w:r>
      </w:del>
      <w:ins w:id="763" w:author="Aussie" w:date="2012-10-16T11:09:00Z">
        <w:r w:rsidR="00382FE5">
          <w:t>stomach</w:t>
        </w:r>
      </w:ins>
      <w:r w:rsidRPr="00E15C9D">
        <w:t xml:space="preserve"> and toward your spine tightly. Hold that pose, feel the sensation of the tension, hold it while you take a deep breath… And then slowly exhale as you relax your muscles. Imagine a wave of relaxation spreading through your </w:t>
      </w:r>
      <w:del w:id="764" w:author="Aussie" w:date="2012-10-16T11:09:00Z">
        <w:r w:rsidRPr="00E15C9D">
          <w:delText>belly</w:delText>
        </w:r>
      </w:del>
      <w:ins w:id="765" w:author="Aussie" w:date="2012-10-16T11:09:00Z">
        <w:r w:rsidR="00382FE5">
          <w:t>stomach</w:t>
        </w:r>
      </w:ins>
      <w:r w:rsidRPr="00E15C9D">
        <w:t>.  Allow the muscles of your stomach to be soft and relaxed, letting go more and more. Notice the difference between the tension you felt, and the relaxation you feel now. Let any remaining tension melt away, continuing to breathe gently in and out, feeling yourself become calmer and more relaxed.</w:t>
      </w:r>
    </w:p>
    <w:p w14:paraId="6308CFAD" w14:textId="77777777" w:rsidR="00D1546B" w:rsidRPr="00E15C9D" w:rsidRDefault="00D1546B" w:rsidP="00D1546B">
      <w:r w:rsidRPr="00E15C9D">
        <w:t>Now tighten your buttocks by squeezing them together, and at the same time squeeze the muscles of your thighs. You can lift your feet up to help tense your leg muscles.  Notice the sensations of pulling, tightness, and constriction.  Hold of that tension and focus on it, and take a deep breath… And then slowly exhale as you relax your buttocks and thighs.  Allow your muscles to relax completely, and to let any tension drain away…  Melting away.  Feel how the muscles of your hips and legs feel different now than they did when you were clenching them.  Really notice the difference.  Continue to let go further and further, experiencing an even deeper relaxation. Breathing in and out slowly and gently…in and out.</w:t>
      </w:r>
    </w:p>
    <w:p w14:paraId="64140C7E" w14:textId="77777777" w:rsidR="00D1546B" w:rsidRPr="00E15C9D" w:rsidRDefault="00D1546B" w:rsidP="00D1546B">
      <w:r w:rsidRPr="00E15C9D">
        <w:t xml:space="preserve">Now tighten the muscles of your calves and </w:t>
      </w:r>
      <w:r w:rsidR="00AE4B7C">
        <w:t>y</w:t>
      </w:r>
      <w:r w:rsidRPr="00E15C9D">
        <w:t xml:space="preserve">our feet as you flex your feet, pulling your toes toward you.  Flex these muscles carefully to avoid a cramp.  Continue to flex your feet, feeling the muscles of your calves, feet and toes tighten and pull. Hold </w:t>
      </w:r>
      <w:r w:rsidR="00AE4B7C">
        <w:t>the tension</w:t>
      </w:r>
      <w:r w:rsidR="00AE4B7C" w:rsidRPr="00E15C9D">
        <w:t xml:space="preserve"> </w:t>
      </w:r>
      <w:r w:rsidRPr="00E15C9D">
        <w:t>for another second and take a deep breath… And now slowly exhale</w:t>
      </w:r>
      <w:r w:rsidR="00AE4B7C">
        <w:t xml:space="preserve">. </w:t>
      </w:r>
      <w:r w:rsidRPr="00E15C9D">
        <w:t xml:space="preserve"> </w:t>
      </w:r>
      <w:r w:rsidR="00AE4B7C">
        <w:t>R</w:t>
      </w:r>
      <w:r w:rsidRPr="00E15C9D">
        <w:t>elease.    As your muscles relax, notice how the sensations in your calves and feet change, perhaps feeling softer, or warmer, or lighter.  Really noticed how the sensations of tension are different from the sensations of relaxation you are now experiencing.  With each breath allow more tension to drain from your calves, relaxing more and more deeply.  Continue to breathe slowly, thinking the word relax every time you exhale.  Continuing to let any remaining tension drain away.  Breathing in and out…  In and out.</w:t>
      </w:r>
    </w:p>
    <w:p w14:paraId="70302625" w14:textId="77777777" w:rsidR="00D1546B" w:rsidRPr="00E15C9D" w:rsidRDefault="00D1546B" w:rsidP="00D1546B">
      <w:r w:rsidRPr="00E15C9D">
        <w:t>Relax…Relax. Now your whole body is feeling relaxed and comfortable. Feel that sense of  warmth and calmness spread over your whole body, continuing to breathe naturally, smoothly and steadily, letting the breath in and out…slowly and regularly, thinking the word relax every time you breathe out….breathing in and out…in and out.</w:t>
      </w:r>
    </w:p>
    <w:p w14:paraId="02345A9F" w14:textId="77777777" w:rsidR="00D1546B" w:rsidRPr="00E15C9D" w:rsidRDefault="00D1546B" w:rsidP="00D1546B">
      <w:r w:rsidRPr="00E15C9D">
        <w:t xml:space="preserve">As you continue to breathe, imagine a wave of relaxation slowly spreading throughout your body, starting at your head and gradually penetrating all your muscles, all the cells of your body, all the way down to your toes.  Allow yourself to relax completely, continuing to breathe slowly and smoothly, sinking into that feeling of relaxation and noticing how it feels, so that you will be able to access it and recreate it again later, on your own. </w:t>
      </w:r>
    </w:p>
    <w:p w14:paraId="2D853EEF" w14:textId="7C7F3C9F" w:rsidR="00D1546B" w:rsidRPr="00E15C9D" w:rsidRDefault="00D1546B" w:rsidP="00D1546B">
      <w:r w:rsidRPr="00E15C9D">
        <w:t xml:space="preserve">In a moment, I’m going to count </w:t>
      </w:r>
      <w:r w:rsidR="00AE4B7C">
        <w:t xml:space="preserve">backwards </w:t>
      </w:r>
      <w:r w:rsidRPr="00E15C9D">
        <w:t>from five to one. As I do you will gradually feel more and more alert. When I get to three, open your eyes, and when I get to one you will feel alert and refreshed and ready for the rest of your day.  Five…four…beginning to shift your body, feeling a bit more awake now…three…opening up your eyes…two…a bit more awake now…one…now you are feeling refreshed</w:t>
      </w:r>
      <w:del w:id="766" w:author="Aussie" w:date="2012-10-16T11:09:00Z">
        <w:r w:rsidRPr="00E15C9D">
          <w:delText>…and</w:delText>
        </w:r>
      </w:del>
      <w:ins w:id="767" w:author="Aussie" w:date="2012-10-16T11:09:00Z">
        <w:r w:rsidR="00382FE5">
          <w:t>,</w:t>
        </w:r>
      </w:ins>
      <w:r w:rsidRPr="00E15C9D">
        <w:t xml:space="preserve"> </w:t>
      </w:r>
      <w:r w:rsidR="00997A3A" w:rsidRPr="00E15C9D">
        <w:t>alert</w:t>
      </w:r>
      <w:del w:id="768" w:author="Aussie" w:date="2012-10-16T11:09:00Z">
        <w:r w:rsidRPr="00E15C9D">
          <w:delText>…</w:delText>
        </w:r>
      </w:del>
      <w:ins w:id="769" w:author="Aussie" w:date="2012-10-16T11:09:00Z">
        <w:r w:rsidR="00997A3A">
          <w:t>,</w:t>
        </w:r>
        <w:r w:rsidR="00997A3A" w:rsidRPr="00E15C9D">
          <w:t xml:space="preserve"> and</w:t>
        </w:r>
      </w:ins>
      <w:r w:rsidR="00382FE5" w:rsidRPr="00E15C9D">
        <w:t xml:space="preserve"> </w:t>
      </w:r>
      <w:r w:rsidRPr="00E15C9D">
        <w:t>relaxed</w:t>
      </w:r>
      <w:del w:id="770" w:author="Aussie" w:date="2012-10-16T11:09:00Z">
        <w:r w:rsidRPr="00E15C9D">
          <w:delText xml:space="preserve"> and ready for whatever is next</w:delText>
        </w:r>
      </w:del>
      <w:r w:rsidRPr="00E15C9D">
        <w:t>.</w:t>
      </w:r>
    </w:p>
    <w:p w14:paraId="6BCC2101" w14:textId="77777777" w:rsidR="009F6D36" w:rsidRDefault="009F6D36" w:rsidP="001B66F0">
      <w:pPr>
        <w:pStyle w:val="Heading4"/>
      </w:pPr>
      <w:bookmarkStart w:id="771" w:name="_Toc196805530"/>
      <w:r>
        <w:t>Progressive Muscle Relaxation Help</w:t>
      </w:r>
      <w:bookmarkEnd w:id="771"/>
    </w:p>
    <w:p w14:paraId="111B0D77" w14:textId="77777777" w:rsidR="00223C20" w:rsidRDefault="001B66F0" w:rsidP="001B66F0">
      <w:r w:rsidRPr="001B66F0">
        <w:t>This exercise will guide you, either sitting comfortably or lying down, through tensing and relaxing a sequence of muscle groups. This allows muscles to relax more deeply than usual. This exercise can help decrease heart rate and blood pressure, slow breathing, decrease muscle tension, and clear thinking.</w:t>
      </w:r>
      <w:r w:rsidR="008F0152">
        <w:t xml:space="preserve">  </w:t>
      </w:r>
    </w:p>
    <w:p w14:paraId="55E0497F" w14:textId="77777777" w:rsidR="001B66F0" w:rsidRPr="001B66F0" w:rsidRDefault="00505868" w:rsidP="001B66F0">
      <w:r>
        <w:t>This exercise is also great because o</w:t>
      </w:r>
      <w:r w:rsidR="008F0152">
        <w:t xml:space="preserve">ver time you can train yourself to really know what tense muscles feel like and what relaxed muscles feel like.   </w:t>
      </w:r>
      <w:r w:rsidR="00BC42AB">
        <w:t>Then, when you</w:t>
      </w:r>
      <w:r w:rsidR="008F0152">
        <w:t xml:space="preserve"> recognize </w:t>
      </w:r>
      <w:r>
        <w:t>that your muscles are tense or becoming tense</w:t>
      </w:r>
      <w:r w:rsidR="008F0152">
        <w:t xml:space="preserve"> you can </w:t>
      </w:r>
      <w:r w:rsidR="008F0152">
        <w:lastRenderedPageBreak/>
        <w:t xml:space="preserve">immediately switch your muscles to the more relaxed state because you have trained yourself </w:t>
      </w:r>
      <w:r>
        <w:t xml:space="preserve">to know how </w:t>
      </w:r>
      <w:r w:rsidR="00BC42AB">
        <w:t>relaxed muscles feel</w:t>
      </w:r>
      <w:r w:rsidR="008F0152">
        <w:t xml:space="preserve">.  </w:t>
      </w:r>
    </w:p>
    <w:p w14:paraId="187080FB" w14:textId="77777777" w:rsidR="001B66F0" w:rsidRDefault="008C2A63" w:rsidP="008C2A63">
      <w:pPr>
        <w:pStyle w:val="Heading3"/>
      </w:pPr>
      <w:bookmarkStart w:id="772" w:name="_Toc196805531"/>
      <w:r>
        <w:t>Positive Imagery Pre-Exercise Text</w:t>
      </w:r>
      <w:bookmarkEnd w:id="772"/>
    </w:p>
    <w:p w14:paraId="2F10C99E" w14:textId="77777777" w:rsidR="008C2A63" w:rsidRPr="001B66F0" w:rsidRDefault="008C2A63" w:rsidP="001B66F0">
      <w:r w:rsidRPr="008C2A63">
        <w:t xml:space="preserve">You are about to be led through a relaxation exercise focused on visualizing something pleasant. This exercise takes about 4 minutes. It has accompanying audio, so you will </w:t>
      </w:r>
      <w:r w:rsidR="00223C20">
        <w:t>have</w:t>
      </w:r>
      <w:r w:rsidRPr="008C2A63">
        <w:t xml:space="preserve"> to find a quiet place or put on your headphones now. </w:t>
      </w:r>
    </w:p>
    <w:p w14:paraId="32138139" w14:textId="77777777" w:rsidR="00D1546B" w:rsidRDefault="00086AA0" w:rsidP="00D1546B">
      <w:pPr>
        <w:pStyle w:val="Heading3"/>
      </w:pPr>
      <w:bookmarkStart w:id="773" w:name="_Toc196805532"/>
      <w:ins w:id="774" w:author="Aussie" w:date="2012-10-16T11:09:00Z">
        <w:r w:rsidRPr="004C3B43">
          <w:rPr>
            <w:rFonts w:ascii="Calibri" w:eastAsia="Times New Roman" w:hAnsi="Calibri" w:cs="Calibri"/>
            <w:noProof/>
            <w:color w:val="000000"/>
          </w:rPr>
          <w:drawing>
            <wp:inline distT="0" distB="0" distL="0" distR="0" wp14:anchorId="579F443B" wp14:editId="140980C6">
              <wp:extent cx="466725" cy="466725"/>
              <wp:effectExtent l="0" t="0" r="0" b="9525"/>
              <wp:docPr id="26" name="Picture 26"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r w:rsidR="00D1546B">
        <w:t>Positive Imagery #1: Country Road</w:t>
      </w:r>
      <w:r w:rsidR="008C2A63">
        <w:t xml:space="preserve"> Audio</w:t>
      </w:r>
      <w:bookmarkEnd w:id="773"/>
    </w:p>
    <w:p w14:paraId="315144D8" w14:textId="77777777" w:rsidR="00D1546B" w:rsidRDefault="00D1546B" w:rsidP="00D1546B">
      <w:r w:rsidRPr="00A94C9D">
        <w:t>First, remove distractions. Turn off the telephone</w:t>
      </w:r>
      <w:r>
        <w:t>. L</w:t>
      </w:r>
      <w:r w:rsidRPr="00A94C9D">
        <w:t>et others know not to bother you.</w:t>
      </w:r>
    </w:p>
    <w:p w14:paraId="15CAE3D8" w14:textId="77777777" w:rsidR="00D1546B" w:rsidRPr="00DB6B4D" w:rsidRDefault="00D1546B" w:rsidP="00D1546B">
      <w:pPr>
        <w:rPr>
          <w:rFonts w:cs="Arial"/>
        </w:rPr>
      </w:pPr>
      <w:r w:rsidRPr="00A94C9D">
        <w:t xml:space="preserve">Make yourself comfortable so that your thoughts </w:t>
      </w:r>
      <w:r>
        <w:t xml:space="preserve">are on the </w:t>
      </w:r>
      <w:r w:rsidRPr="00A94C9D">
        <w:t>image and nothing else.</w:t>
      </w:r>
    </w:p>
    <w:p w14:paraId="239392FD" w14:textId="77777777" w:rsidR="00D1546B" w:rsidRDefault="00D1546B" w:rsidP="00D1546B">
      <w:pPr>
        <w:rPr>
          <w:rFonts w:cs="Arial"/>
        </w:rPr>
      </w:pPr>
      <w:r w:rsidRPr="00A94C9D">
        <w:t>Sit or lie down in a quiet</w:t>
      </w:r>
      <w:r>
        <w:t>,</w:t>
      </w:r>
      <w:r w:rsidRPr="00A94C9D">
        <w:t xml:space="preserve"> comfortable place. </w:t>
      </w:r>
    </w:p>
    <w:p w14:paraId="6F7AAC41" w14:textId="77777777" w:rsidR="00D1546B" w:rsidRPr="00C372E5" w:rsidRDefault="00D1546B" w:rsidP="00D1546B">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502F2A3B" w14:textId="77777777" w:rsidR="00D1546B" w:rsidRDefault="00D1546B" w:rsidP="00D1546B">
      <w:r>
        <w:t xml:space="preserve">Get completely focused. </w:t>
      </w:r>
      <w:r w:rsidRPr="00A94C9D">
        <w:t xml:space="preserve">The more </w:t>
      </w:r>
      <w:r>
        <w:t>focused you are,</w:t>
      </w:r>
      <w:r w:rsidRPr="00A94C9D">
        <w:t xml:space="preserve"> the better.</w:t>
      </w:r>
    </w:p>
    <w:p w14:paraId="3C73F393" w14:textId="77777777" w:rsidR="00D1546B" w:rsidRDefault="00123006" w:rsidP="00D1546B">
      <w:r>
        <w:t>C</w:t>
      </w:r>
      <w:r w:rsidR="00D1546B">
        <w:t>lose your eyes or lower your gaze.</w:t>
      </w:r>
    </w:p>
    <w:p w14:paraId="47541596" w14:textId="77777777" w:rsidR="00D1546B" w:rsidRDefault="00D1546B" w:rsidP="00D1546B">
      <w:r w:rsidRPr="009D12AE">
        <w:t>Imagine yourself walking along an old countr</w:t>
      </w:r>
      <w:r>
        <w:t>y road.</w:t>
      </w:r>
      <w:r w:rsidRPr="009D12AE">
        <w:t xml:space="preserve"> The sun is warm on your back</w:t>
      </w:r>
      <w:r>
        <w:t xml:space="preserve">. </w:t>
      </w:r>
      <w:r w:rsidRPr="009D12AE">
        <w:t>The birds are singing</w:t>
      </w:r>
      <w:r>
        <w:t>.</w:t>
      </w:r>
      <w:r w:rsidRPr="009D12AE">
        <w:t xml:space="preserve"> The air is calm and fragrant.</w:t>
      </w:r>
    </w:p>
    <w:p w14:paraId="7FCCE465" w14:textId="77777777" w:rsidR="00D1546B" w:rsidRDefault="00D1546B" w:rsidP="00D1546B">
      <w:r w:rsidRPr="009D12AE">
        <w:t>A</w:t>
      </w:r>
      <w:r>
        <w:t>fter a few steps,</w:t>
      </w:r>
      <w:r w:rsidRPr="009D12AE">
        <w:t xml:space="preserve"> you come across an old gate</w:t>
      </w:r>
      <w:r>
        <w:t>.</w:t>
      </w:r>
      <w:r w:rsidRPr="009D12AE">
        <w:t xml:space="preserve"> The gate creaks as you open it and go through. You find yourself in an overgrown garden, flowers growing where they have seeded themselves, vines climbing over a fallen tree, green grass, and shade trees.</w:t>
      </w:r>
    </w:p>
    <w:p w14:paraId="7262ECC7" w14:textId="77777777" w:rsidR="00D1546B" w:rsidRPr="009D12AE" w:rsidRDefault="00D1546B" w:rsidP="00D1546B">
      <w:r w:rsidRPr="009D12AE">
        <w:t>Breathe deeply, smelling the flowers</w:t>
      </w:r>
      <w:r>
        <w:t xml:space="preserve">. Listen to the birds and insects. </w:t>
      </w:r>
      <w:r w:rsidRPr="009D12AE">
        <w:t>Feel the gentle breeze, warm against your skin.</w:t>
      </w:r>
    </w:p>
    <w:p w14:paraId="58227252" w14:textId="3845A4D6" w:rsidR="00D1546B" w:rsidRPr="009D12AE" w:rsidRDefault="00D1546B" w:rsidP="00D1546B">
      <w:r>
        <w:t>Y</w:t>
      </w:r>
      <w:r w:rsidRPr="009D12AE">
        <w:t>ou walk leisurely up a gentle slope behind the garden</w:t>
      </w:r>
      <w:r>
        <w:t xml:space="preserve"> and</w:t>
      </w:r>
      <w:r w:rsidRPr="009D12AE">
        <w:t xml:space="preserve"> come to a wooded area where the trees become denser; the sun is filtered through the leaves. The air feels mild and a bit cooler</w:t>
      </w:r>
      <w:r>
        <w:t>.</w:t>
      </w:r>
      <w:r w:rsidRPr="009D12AE">
        <w:t xml:space="preserve"> You become aware of the sound of a nearby </w:t>
      </w:r>
      <w:del w:id="775" w:author="Aussie" w:date="2012-10-16T11:09:00Z">
        <w:r w:rsidRPr="009D12AE">
          <w:delText>brook</w:delText>
        </w:r>
      </w:del>
      <w:ins w:id="776" w:author="Aussie" w:date="2012-10-16T11:09:00Z">
        <w:r w:rsidR="00382FE5">
          <w:t>creek</w:t>
        </w:r>
      </w:ins>
      <w:r w:rsidRPr="009D12AE">
        <w:t>. You breathe deeply of the cool and fragrant air several times, and with each breath, you feel more refreshed.</w:t>
      </w:r>
    </w:p>
    <w:p w14:paraId="3C88A083" w14:textId="17C263B4" w:rsidR="00D1546B" w:rsidRPr="009D12AE" w:rsidRDefault="00D1546B" w:rsidP="00D1546B">
      <w:r w:rsidRPr="009D12AE">
        <w:t xml:space="preserve">Soon, you come upon the </w:t>
      </w:r>
      <w:del w:id="777" w:author="Aussie" w:date="2012-10-16T11:09:00Z">
        <w:r w:rsidRPr="009D12AE">
          <w:delText>brook</w:delText>
        </w:r>
      </w:del>
      <w:ins w:id="778" w:author="Aussie" w:date="2012-10-16T11:09:00Z">
        <w:r w:rsidR="00382FE5">
          <w:t>creek</w:t>
        </w:r>
      </w:ins>
      <w:r w:rsidRPr="009D12AE">
        <w:t>. It</w:t>
      </w:r>
      <w:r>
        <w:t>’s</w:t>
      </w:r>
      <w:r w:rsidRPr="009D12AE">
        <w:t xml:space="preserve"> clear and clean as it tumbles over the rocks and some fallen logs. You follow the path along the </w:t>
      </w:r>
      <w:del w:id="779" w:author="Aussie" w:date="2012-10-16T11:09:00Z">
        <w:r w:rsidRPr="009D12AE">
          <w:delText>brook</w:delText>
        </w:r>
      </w:del>
      <w:ins w:id="780" w:author="Aussie" w:date="2012-10-16T11:09:00Z">
        <w:r w:rsidR="00382FE5">
          <w:t>creek</w:t>
        </w:r>
      </w:ins>
      <w:r w:rsidR="00382FE5" w:rsidRPr="009D12AE">
        <w:t xml:space="preserve"> </w:t>
      </w:r>
      <w:r w:rsidRPr="009D12AE">
        <w:t>for a way. The path takes you out into a sunlit clearing where you discover a small and picturesque waterfall</w:t>
      </w:r>
      <w:r>
        <w:t>.</w:t>
      </w:r>
      <w:r w:rsidRPr="009D12AE">
        <w:t xml:space="preserve"> There is a rainbow in the mist</w:t>
      </w:r>
      <w:r>
        <w:t>.</w:t>
      </w:r>
      <w:r w:rsidRPr="009D12AE">
        <w:t xml:space="preserve"> </w:t>
      </w:r>
    </w:p>
    <w:p w14:paraId="60828A91" w14:textId="77777777" w:rsidR="00D1546B" w:rsidRPr="009D12AE" w:rsidRDefault="00D1546B" w:rsidP="00D1546B">
      <w:r w:rsidRPr="009D12AE">
        <w:t xml:space="preserve">You find a comfortable place to sit for a while, a perfect </w:t>
      </w:r>
      <w:r>
        <w:t>spot</w:t>
      </w:r>
      <w:r w:rsidRPr="009D12AE">
        <w:t xml:space="preserve"> where you can feel completely relaxed.</w:t>
      </w:r>
    </w:p>
    <w:p w14:paraId="0B0AD9BC" w14:textId="77777777" w:rsidR="00D1546B" w:rsidRPr="009D12AE" w:rsidRDefault="00D1546B" w:rsidP="00D1546B">
      <w:r w:rsidRPr="009D12AE">
        <w:t>You feel good as you allow yourself to just enjoy the warmth and solitude of this peaceful place.</w:t>
      </w:r>
    </w:p>
    <w:p w14:paraId="3A4FBAD8" w14:textId="77777777" w:rsidR="00D1546B" w:rsidRPr="009D12AE" w:rsidRDefault="00D1546B" w:rsidP="00D1546B">
      <w:r w:rsidRPr="009D12AE">
        <w:t>It</w:t>
      </w:r>
      <w:r>
        <w:t>’s</w:t>
      </w:r>
      <w:r w:rsidRPr="009D12AE">
        <w:t xml:space="preserve"> now time to return. You walk back down the path, through the cool trees, out into the sun-drenched o</w:t>
      </w:r>
      <w:r>
        <w:t>vergrown garden,</w:t>
      </w:r>
      <w:r w:rsidRPr="009D12AE">
        <w:t xml:space="preserve"> one last smell of the flowers</w:t>
      </w:r>
      <w:r>
        <w:t>,</w:t>
      </w:r>
      <w:r w:rsidRPr="009D12AE">
        <w:t xml:space="preserve"> and out the creaky gate</w:t>
      </w:r>
      <w:r>
        <w:t>.</w:t>
      </w:r>
    </w:p>
    <w:p w14:paraId="1FBFB721" w14:textId="77777777" w:rsidR="00D1546B" w:rsidRDefault="00D1546B" w:rsidP="00D1546B">
      <w:r w:rsidRPr="009D12AE">
        <w:t>You leave this secret retreat for now and return down the country road, then back to the room. However, you know that you may visit this place whenever you wish.</w:t>
      </w:r>
    </w:p>
    <w:p w14:paraId="18E12B7B" w14:textId="77777777" w:rsidR="00D1546B" w:rsidRDefault="00086AA0" w:rsidP="00D1546B">
      <w:pPr>
        <w:pStyle w:val="Heading3"/>
      </w:pPr>
      <w:bookmarkStart w:id="781" w:name="_Toc196805533"/>
      <w:ins w:id="782" w:author="Aussie" w:date="2012-10-16T11:09:00Z">
        <w:r w:rsidRPr="004C3B43">
          <w:rPr>
            <w:rFonts w:ascii="Calibri" w:eastAsia="Times New Roman" w:hAnsi="Calibri" w:cs="Calibri"/>
            <w:noProof/>
            <w:color w:val="000000"/>
          </w:rPr>
          <w:lastRenderedPageBreak/>
          <w:drawing>
            <wp:inline distT="0" distB="0" distL="0" distR="0" wp14:anchorId="4259E361" wp14:editId="0D74EACA">
              <wp:extent cx="466725" cy="466725"/>
              <wp:effectExtent l="0" t="0" r="0" b="9525"/>
              <wp:docPr id="27" name="Picture 27"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r w:rsidR="008C2A63">
        <w:t>Positive Imagery #2</w:t>
      </w:r>
      <w:r w:rsidR="00D1546B">
        <w:t>: Forest Scene</w:t>
      </w:r>
      <w:r w:rsidR="008C2A63">
        <w:t xml:space="preserve"> Audio</w:t>
      </w:r>
      <w:bookmarkEnd w:id="781"/>
    </w:p>
    <w:p w14:paraId="114DD3E5" w14:textId="77777777" w:rsidR="00D1546B" w:rsidRDefault="00D1546B" w:rsidP="00D1546B">
      <w:r w:rsidRPr="00A94C9D">
        <w:t>First, remove distractions. Turn off the telephone</w:t>
      </w:r>
      <w:r>
        <w:t>. L</w:t>
      </w:r>
      <w:r w:rsidRPr="00A94C9D">
        <w:t>et others know not to bother you.</w:t>
      </w:r>
    </w:p>
    <w:p w14:paraId="71C6B33B" w14:textId="77777777" w:rsidR="00D1546B" w:rsidRPr="00DB6B4D" w:rsidRDefault="00D1546B" w:rsidP="00D1546B">
      <w:pPr>
        <w:rPr>
          <w:rFonts w:cs="Arial"/>
        </w:rPr>
      </w:pPr>
      <w:r w:rsidRPr="00A94C9D">
        <w:t xml:space="preserve">Make yourself comfortable so that your thoughts </w:t>
      </w:r>
      <w:r>
        <w:t xml:space="preserve">are on the </w:t>
      </w:r>
      <w:r w:rsidRPr="00A94C9D">
        <w:t>image and nothing else.</w:t>
      </w:r>
    </w:p>
    <w:p w14:paraId="6ED6E3BA" w14:textId="77777777" w:rsidR="00D1546B" w:rsidRDefault="00D1546B" w:rsidP="00D1546B">
      <w:pPr>
        <w:rPr>
          <w:rFonts w:cs="Arial"/>
        </w:rPr>
      </w:pPr>
      <w:r w:rsidRPr="00A94C9D">
        <w:t>Sit or lie down in a quiet</w:t>
      </w:r>
      <w:r>
        <w:t>,</w:t>
      </w:r>
      <w:r w:rsidRPr="00A94C9D">
        <w:t xml:space="preserve"> comfortable place. </w:t>
      </w:r>
    </w:p>
    <w:p w14:paraId="44EB5C2B" w14:textId="77777777" w:rsidR="00D1546B" w:rsidRPr="00C372E5" w:rsidRDefault="00D1546B" w:rsidP="00D1546B">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143BB25E" w14:textId="77777777" w:rsidR="00D1546B" w:rsidRDefault="00D1546B" w:rsidP="00D1546B">
      <w:r>
        <w:t xml:space="preserve">Get completely focused. </w:t>
      </w:r>
      <w:r w:rsidRPr="00A94C9D">
        <w:t xml:space="preserve">The more </w:t>
      </w:r>
      <w:r>
        <w:t>focused you are,</w:t>
      </w:r>
      <w:r w:rsidRPr="00A94C9D">
        <w:t xml:space="preserve"> the better.</w:t>
      </w:r>
    </w:p>
    <w:p w14:paraId="51368455" w14:textId="77777777" w:rsidR="00D1546B" w:rsidRDefault="00123006" w:rsidP="00D1546B">
      <w:r>
        <w:t>C</w:t>
      </w:r>
      <w:r w:rsidR="00D1546B">
        <w:t>lose your eyes or lower your gaze.</w:t>
      </w:r>
    </w:p>
    <w:p w14:paraId="337F95F5" w14:textId="77777777" w:rsidR="00D1546B" w:rsidRPr="009D12AE" w:rsidRDefault="00D1546B" w:rsidP="00D1546B">
      <w:r w:rsidRPr="009D12AE">
        <w:t xml:space="preserve">Imagine that you are walking down a path into a lush forest. As you walk along the path you completely take in the sights, sounds, smells, and feel of the place. All around you are trees, grasses, </w:t>
      </w:r>
      <w:r>
        <w:t xml:space="preserve">mossy </w:t>
      </w:r>
      <w:r w:rsidRPr="009D12AE">
        <w:t xml:space="preserve">ground cover, and fragrant flowers. You hear the soothing sounds of birds chirping and the wind as it gently blows through the treetops. You smell the rich dampness of the forest floor, the smells of </w:t>
      </w:r>
      <w:r>
        <w:t>moist</w:t>
      </w:r>
      <w:r w:rsidRPr="009D12AE">
        <w:t xml:space="preserve"> vegetation and new growth. Through gaps in the treetops you see the sun high in a cloudless, blue sky. The sun is dispersed through the canopy of the treetops and filters down onto the forest floor, creating intricate patterns of light and shadow. With each breath you take in this place you feel a deep sense of peace and relaxation.</w:t>
      </w:r>
    </w:p>
    <w:p w14:paraId="40A8B31E" w14:textId="77777777" w:rsidR="00D1546B" w:rsidRPr="009D12AE" w:rsidRDefault="00D1546B" w:rsidP="00D1546B">
      <w:pPr>
        <w:rPr>
          <w:rFonts w:ascii="Calibri" w:eastAsia="Calibri" w:hAnsi="Calibri" w:cs="Times New Roman"/>
        </w:rPr>
      </w:pPr>
      <w:r w:rsidRPr="009D12AE">
        <w:rPr>
          <w:rFonts w:ascii="Calibri" w:eastAsia="Calibri" w:hAnsi="Calibri" w:cs="Times New Roman"/>
        </w:rPr>
        <w:t xml:space="preserve">You soon come to a clearing. There are several flat rocks in the clearing surrounded by soft moss. A small stream runs among the rocks. You lie back on one of the rocks or on the cushiony moss and put your feet into the cool water. You feel the warm sun and a gentle, light breeze through your hair and across your skin. The sparkling clear water rushes around the multicolored rocks, making little whirlpools and eddies. You put your hand into the water and lift a handful to your lips. The water is cool and refreshing. You close your eyes </w:t>
      </w:r>
      <w:r>
        <w:rPr>
          <w:rFonts w:ascii="Calibri" w:eastAsia="Calibri" w:hAnsi="Calibri" w:cs="Times New Roman"/>
        </w:rPr>
        <w:t xml:space="preserve">and </w:t>
      </w:r>
      <w:r w:rsidRPr="009D12AE">
        <w:rPr>
          <w:rFonts w:ascii="Calibri" w:eastAsia="Calibri" w:hAnsi="Calibri" w:cs="Times New Roman"/>
        </w:rPr>
        <w:t xml:space="preserve">listen to the water trickling </w:t>
      </w:r>
      <w:r>
        <w:rPr>
          <w:rFonts w:ascii="Calibri" w:eastAsia="Calibri" w:hAnsi="Calibri" w:cs="Times New Roman"/>
        </w:rPr>
        <w:t>around</w:t>
      </w:r>
      <w:r w:rsidRPr="009D12AE">
        <w:rPr>
          <w:rFonts w:ascii="Calibri" w:eastAsia="Calibri" w:hAnsi="Calibri" w:cs="Times New Roman"/>
        </w:rPr>
        <w:t xml:space="preserve"> the rock</w:t>
      </w:r>
      <w:r>
        <w:rPr>
          <w:rFonts w:ascii="Calibri" w:eastAsia="Calibri" w:hAnsi="Calibri" w:cs="Times New Roman"/>
        </w:rPr>
        <w:t>s</w:t>
      </w:r>
      <w:r w:rsidRPr="009D12AE">
        <w:rPr>
          <w:rFonts w:ascii="Calibri" w:eastAsia="Calibri" w:hAnsi="Calibri" w:cs="Times New Roman"/>
        </w:rPr>
        <w:t>. You bath</w:t>
      </w:r>
      <w:r>
        <w:rPr>
          <w:rFonts w:ascii="Calibri" w:eastAsia="Calibri" w:hAnsi="Calibri" w:cs="Times New Roman"/>
        </w:rPr>
        <w:t>e</w:t>
      </w:r>
      <w:r w:rsidRPr="009D12AE">
        <w:rPr>
          <w:rFonts w:ascii="Calibri" w:eastAsia="Calibri" w:hAnsi="Calibri" w:cs="Times New Roman"/>
        </w:rPr>
        <w:t xml:space="preserve"> in the warm sun and fe</w:t>
      </w:r>
      <w:r>
        <w:rPr>
          <w:rFonts w:ascii="Calibri" w:eastAsia="Calibri" w:hAnsi="Calibri" w:cs="Times New Roman"/>
        </w:rPr>
        <w:t>el as though you are floating,</w:t>
      </w:r>
      <w:r w:rsidRPr="009D12AE">
        <w:rPr>
          <w:rFonts w:ascii="Calibri" w:eastAsia="Calibri" w:hAnsi="Calibri" w:cs="Times New Roman"/>
        </w:rPr>
        <w:t xml:space="preserve"> relaxing deeper and deeper.</w:t>
      </w:r>
    </w:p>
    <w:p w14:paraId="22EC5AF2" w14:textId="77777777" w:rsidR="00D1546B" w:rsidRPr="009D12AE" w:rsidRDefault="00D1546B" w:rsidP="00D1546B">
      <w:pPr>
        <w:rPr>
          <w:rFonts w:ascii="Calibri" w:eastAsia="Calibri" w:hAnsi="Calibri" w:cs="Times New Roman"/>
        </w:rPr>
      </w:pPr>
      <w:r w:rsidRPr="009D12AE">
        <w:rPr>
          <w:rFonts w:ascii="Calibri" w:eastAsia="Calibri" w:hAnsi="Calibri" w:cs="Times New Roman"/>
        </w:rPr>
        <w:t>You let yourself sink further into relaxation, while continuing to be aware of the sights, smells, sounds, and feel of the forest around you. You allow yourself to let go of any concerns or worries and to feel completely refreshed and rejuvenated in this place.</w:t>
      </w:r>
    </w:p>
    <w:p w14:paraId="6069AF9B" w14:textId="77777777" w:rsidR="00D1546B" w:rsidRDefault="00D1546B" w:rsidP="00D1546B">
      <w:pPr>
        <w:rPr>
          <w:rFonts w:ascii="Calibri" w:eastAsia="Calibri" w:hAnsi="Calibri" w:cs="Times New Roman"/>
        </w:rPr>
      </w:pPr>
      <w:r w:rsidRPr="009D12AE">
        <w:rPr>
          <w:rFonts w:ascii="Calibri" w:eastAsia="Calibri" w:hAnsi="Calibri" w:cs="Times New Roman"/>
        </w:rPr>
        <w:t>When you</w:t>
      </w:r>
      <w:r>
        <w:rPr>
          <w:rFonts w:ascii="Calibri" w:eastAsia="Calibri" w:hAnsi="Calibri" w:cs="Times New Roman"/>
        </w:rPr>
        <w:t>’re</w:t>
      </w:r>
      <w:r w:rsidRPr="009D12AE">
        <w:rPr>
          <w:rFonts w:ascii="Calibri" w:eastAsia="Calibri" w:hAnsi="Calibri" w:cs="Times New Roman"/>
        </w:rPr>
        <w:t xml:space="preserve"> ready, imagine that you slowly get up and leave the clearing. As you walk back down the path through the forest, fully take in this place and realize that you may return whenever you wish by the same path. Each time you enter this place you will feel relaxed and at peace.</w:t>
      </w:r>
    </w:p>
    <w:p w14:paraId="5182C844" w14:textId="77777777" w:rsidR="00D1546B" w:rsidRDefault="00086AA0" w:rsidP="00D1546B">
      <w:pPr>
        <w:pStyle w:val="Heading3"/>
      </w:pPr>
      <w:bookmarkStart w:id="783" w:name="_Toc196805534"/>
      <w:ins w:id="784" w:author="Aussie" w:date="2012-10-16T11:09:00Z">
        <w:r w:rsidRPr="004C3B43">
          <w:rPr>
            <w:rFonts w:ascii="Calibri" w:eastAsia="Times New Roman" w:hAnsi="Calibri" w:cs="Calibri"/>
            <w:noProof/>
            <w:color w:val="000000"/>
          </w:rPr>
          <w:drawing>
            <wp:inline distT="0" distB="0" distL="0" distR="0" wp14:anchorId="69C6FA89" wp14:editId="118659D3">
              <wp:extent cx="466725" cy="466725"/>
              <wp:effectExtent l="0" t="0" r="0" b="9525"/>
              <wp:docPr id="28" name="Picture 28" descr="C:\Users\cashr\AppData\Local\Microsoft\Windows\Temporary Internet Files\Content.IE5\PDPRGCF7\MC900440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hr\AppData\Local\Microsoft\Windows\Temporary Internet Files\Content.IE5\PDPRGCF7\MC9004404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ins>
      <w:r w:rsidR="008C2A63">
        <w:t>Positive Imagery #3</w:t>
      </w:r>
      <w:r w:rsidR="00D1546B">
        <w:t>: Beach Scene</w:t>
      </w:r>
      <w:r w:rsidR="008C2A63">
        <w:t xml:space="preserve"> Audio</w:t>
      </w:r>
      <w:bookmarkEnd w:id="783"/>
    </w:p>
    <w:p w14:paraId="2149B551" w14:textId="77777777" w:rsidR="00D1546B" w:rsidRDefault="00D1546B" w:rsidP="00D1546B">
      <w:r w:rsidRPr="00A94C9D">
        <w:t>First, remove distractions. Turn off the telephone</w:t>
      </w:r>
      <w:r>
        <w:t>. L</w:t>
      </w:r>
      <w:r w:rsidRPr="00A94C9D">
        <w:t>et others know not to bother you.</w:t>
      </w:r>
    </w:p>
    <w:p w14:paraId="23BDAB63" w14:textId="77777777" w:rsidR="00D1546B" w:rsidRPr="00DB6B4D" w:rsidRDefault="00D1546B" w:rsidP="00D1546B">
      <w:pPr>
        <w:rPr>
          <w:rFonts w:cs="Arial"/>
        </w:rPr>
      </w:pPr>
      <w:r w:rsidRPr="00A94C9D">
        <w:t xml:space="preserve">Make yourself comfortable so that your thoughts </w:t>
      </w:r>
      <w:r>
        <w:t xml:space="preserve">are on the </w:t>
      </w:r>
      <w:r w:rsidRPr="00A94C9D">
        <w:t>image and nothing else.</w:t>
      </w:r>
    </w:p>
    <w:p w14:paraId="3E64A8F7" w14:textId="77777777" w:rsidR="00D1546B" w:rsidRDefault="00D1546B" w:rsidP="00D1546B">
      <w:pPr>
        <w:rPr>
          <w:rFonts w:cs="Arial"/>
        </w:rPr>
      </w:pPr>
      <w:r w:rsidRPr="00A94C9D">
        <w:t>Sit or lie down in a quiet</w:t>
      </w:r>
      <w:r>
        <w:t>,</w:t>
      </w:r>
      <w:r w:rsidRPr="00A94C9D">
        <w:t xml:space="preserve"> comfortable place. </w:t>
      </w:r>
    </w:p>
    <w:p w14:paraId="36B2E7D1" w14:textId="77777777" w:rsidR="00D1546B" w:rsidRPr="00C372E5" w:rsidRDefault="00D1546B" w:rsidP="00D1546B">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08741FD6" w14:textId="77777777" w:rsidR="00D1546B" w:rsidRDefault="00D1546B" w:rsidP="00D1546B">
      <w:r>
        <w:lastRenderedPageBreak/>
        <w:t xml:space="preserve">Get completely focused. </w:t>
      </w:r>
      <w:r w:rsidRPr="00A94C9D">
        <w:t xml:space="preserve">The more </w:t>
      </w:r>
      <w:r>
        <w:t>focused you are,</w:t>
      </w:r>
      <w:r w:rsidRPr="00A94C9D">
        <w:t xml:space="preserve"> the better.</w:t>
      </w:r>
    </w:p>
    <w:p w14:paraId="69F5FF39" w14:textId="77777777" w:rsidR="00D1546B" w:rsidRDefault="00123006" w:rsidP="00D1546B">
      <w:r>
        <w:t>C</w:t>
      </w:r>
      <w:r w:rsidR="00D1546B">
        <w:t>lose your eyes or lower your gaze.</w:t>
      </w:r>
    </w:p>
    <w:p w14:paraId="1D4D2D8A" w14:textId="77777777" w:rsidR="00D1546B" w:rsidRDefault="00D1546B" w:rsidP="00D1546B">
      <w:r w:rsidRPr="009D12AE">
        <w:t>In your mind</w:t>
      </w:r>
      <w:r>
        <w:t>’</w:t>
      </w:r>
      <w:r w:rsidRPr="009D12AE">
        <w:t>s eye you see yourself descending down a long, narrow, wooden stairway toward a beautiful, inviting beach. Your bare feet feel the rough weathered steps, and with each step, you feel more and more tension gently melting away from your body. As you continue down the stairway, you notice the ocean is a deep shade of blue with the fine white crests of the waves sweeping towards the shore. You reach the end of the stairway and step down, sinking into the warmth. As you soak in the warmth of the sun, a soothing sensation of relaxation gently melts through your entire body. The gentle sounds of the water lapping up onto the beach calm your mind and allow you to feel even more relaxed.</w:t>
      </w:r>
    </w:p>
    <w:p w14:paraId="34D8B5F7" w14:textId="65BEF755" w:rsidR="00D1546B" w:rsidRDefault="00D1546B" w:rsidP="00D1546B">
      <w:r w:rsidRPr="009D12AE">
        <w:t>You begin walking slowly toward the edge of the water and feel the warm sun on your face and shoulders. The salty smell of the ocean air invigorates you, and you take in a deep breath... breathe slowly out... and feel more relaxed and refreshed. Finally, you reach the water</w:t>
      </w:r>
      <w:r>
        <w:t>’</w:t>
      </w:r>
      <w:r w:rsidRPr="009D12AE">
        <w:t xml:space="preserve">s edge and you </w:t>
      </w:r>
      <w:del w:id="785" w:author="Aussie" w:date="2012-10-16T11:09:00Z">
        <w:r w:rsidRPr="009D12AE">
          <w:delText>gladly invite</w:delText>
        </w:r>
      </w:del>
      <w:ins w:id="786" w:author="Aussie" w:date="2012-10-16T11:09:00Z">
        <w:r w:rsidR="00382FE5">
          <w:t>enjoy</w:t>
        </w:r>
      </w:ins>
      <w:r w:rsidR="00382FE5">
        <w:t xml:space="preserve"> the </w:t>
      </w:r>
      <w:del w:id="787" w:author="Aussie" w:date="2012-10-16T11:09:00Z">
        <w:r w:rsidRPr="009D12AE">
          <w:delText>little surges to</w:delText>
        </w:r>
      </w:del>
      <w:ins w:id="788" w:author="Aussie" w:date="2012-10-16T11:09:00Z">
        <w:r w:rsidR="00382FE5">
          <w:t>gentle waves as they</w:t>
        </w:r>
      </w:ins>
      <w:r w:rsidR="00382FE5">
        <w:t xml:space="preserve"> </w:t>
      </w:r>
      <w:r w:rsidRPr="009D12AE">
        <w:t>flow over your toes and ankles. You watch the surges glide smoothly towards you, gently sweeping around your feet, and the trails of ocean water that flow slowly back out again. The cool water feels soft and comforting as you enjoy a few moments allowing yourself to gaze out on the far-reaching horizon. Overhead, you notice two birds gracefully soaring high above the ocean waters, and you can hear their soft cries becoming faint as they glide away. And all of these sights, sounds, and sensations allow you to let go and relax more and more.</w:t>
      </w:r>
    </w:p>
    <w:p w14:paraId="78C98C5C" w14:textId="6A236D97" w:rsidR="00D1546B" w:rsidRDefault="00D1546B" w:rsidP="00D1546B">
      <w:r w:rsidRPr="009D12AE">
        <w:t>After a moment you begin strolling down the beach at the water</w:t>
      </w:r>
      <w:r>
        <w:t>’</w:t>
      </w:r>
      <w:r w:rsidRPr="009D12AE">
        <w:t xml:space="preserve">s edge. You feel a warm gentle breeze pressing lightly against your back, and with every step you feel yourself relaxing more and more. As you walk down the beach you notice the details of sights and sounds around you, and </w:t>
      </w:r>
      <w:r>
        <w:t xml:space="preserve">the </w:t>
      </w:r>
      <w:r w:rsidRPr="009D12AE">
        <w:t xml:space="preserve">soothing </w:t>
      </w:r>
      <w:del w:id="789" w:author="Aussie" w:date="2012-10-16T11:09:00Z">
        <w:r w:rsidRPr="009D12AE">
          <w:delText>sensations</w:delText>
        </w:r>
      </w:del>
      <w:ins w:id="790" w:author="Aussie" w:date="2012-10-16T11:09:00Z">
        <w:r w:rsidRPr="009D12AE">
          <w:t>sensation</w:t>
        </w:r>
      </w:ins>
      <w:r w:rsidRPr="009D12AE">
        <w:t xml:space="preserve"> of the sun, the gentle breeze, and the sand below your feet. </w:t>
      </w:r>
    </w:p>
    <w:p w14:paraId="671A9823" w14:textId="77777777" w:rsidR="00D1546B" w:rsidRDefault="00D1546B" w:rsidP="00D1546B">
      <w:r w:rsidRPr="009D12AE">
        <w:t>As you continue your leisurely walk down the beach, you notice a colorful beach chair resting in a nice peaceful spot where the powdery soft sand lies undisturbed. You approach this comfortable</w:t>
      </w:r>
      <w:r>
        <w:t>-</w:t>
      </w:r>
      <w:r w:rsidRPr="009D12AE">
        <w:t>looking beach chair, then you sit down, lie back, and settle in. You take in a long deep breath, breathe slowly out, and feel even more relaxed and comfortable resting in your chair. For a few moments more, let yourself enjoy the sights and sounds of this beautiful day on the beach. And, when you feel ready, gently bring your attention back to the room</w:t>
      </w:r>
      <w:r>
        <w:t>,</w:t>
      </w:r>
      <w:r w:rsidRPr="009D12AE">
        <w:t xml:space="preserve"> still letting yourself feel relaxed and comfortabl</w:t>
      </w:r>
      <w:r>
        <w:t>e sitting where you are.</w:t>
      </w:r>
    </w:p>
    <w:p w14:paraId="024B5428" w14:textId="77777777" w:rsidR="009F6D36" w:rsidRDefault="009F6D36" w:rsidP="001B66F0">
      <w:pPr>
        <w:pStyle w:val="Heading4"/>
      </w:pPr>
      <w:bookmarkStart w:id="791" w:name="_Toc196805535"/>
      <w:r>
        <w:t>Positive Imagery Help Text (for all 3 PI options)</w:t>
      </w:r>
      <w:bookmarkEnd w:id="791"/>
    </w:p>
    <w:p w14:paraId="1EE8230D" w14:textId="77777777" w:rsidR="001B66F0" w:rsidRPr="001B66F0" w:rsidRDefault="001B66F0" w:rsidP="001B66F0">
      <w:r w:rsidRPr="001B66F0">
        <w:t>This exercise will guide you in imagining a pleasant scene in order to reduce stress and help you relax. With this guided imagery, you can relax your muscles and breathe more deeply while you focus on the relaxing scene in order to relax more deeply.</w:t>
      </w:r>
    </w:p>
    <w:p w14:paraId="4A957D1F" w14:textId="77777777" w:rsidR="009B263A" w:rsidRDefault="0039251C" w:rsidP="0039251C">
      <w:pPr>
        <w:pStyle w:val="Heading2"/>
      </w:pPr>
      <w:bookmarkStart w:id="792" w:name="_Toc196805536"/>
      <w:r>
        <w:t>RID Tool</w:t>
      </w:r>
      <w:bookmarkEnd w:id="792"/>
      <w:r>
        <w:t xml:space="preserve"> </w:t>
      </w:r>
    </w:p>
    <w:p w14:paraId="63EDDF1C" w14:textId="77777777" w:rsidR="009B263A" w:rsidRDefault="009B263A" w:rsidP="009B263A">
      <w:r>
        <w:t xml:space="preserve">The RID Tool is for times when you have been triggered </w:t>
      </w:r>
      <w:r w:rsidR="002A0200">
        <w:t>by a reminder</w:t>
      </w:r>
      <w:r w:rsidR="009547F7">
        <w:t xml:space="preserve">, or </w:t>
      </w:r>
      <w:r w:rsidR="002A0200">
        <w:t>of</w:t>
      </w:r>
      <w:r w:rsidR="009547F7">
        <w:t xml:space="preserve">, </w:t>
      </w:r>
      <w:r>
        <w:t>a past trauma. You will be led through three steps to manage your distress.</w:t>
      </w:r>
    </w:p>
    <w:p w14:paraId="37950EA3" w14:textId="77777777" w:rsidR="007848F3" w:rsidRDefault="007848F3" w:rsidP="007848F3">
      <w:pPr>
        <w:pStyle w:val="Heading3"/>
      </w:pPr>
      <w:bookmarkStart w:id="793" w:name="_Toc196805537"/>
      <w:r>
        <w:t>Relax Instructions:</w:t>
      </w:r>
      <w:bookmarkEnd w:id="793"/>
    </w:p>
    <w:p w14:paraId="6C5F5868" w14:textId="77777777" w:rsidR="007848F3" w:rsidRDefault="007848F3" w:rsidP="007848F3">
      <w:r>
        <w:t xml:space="preserve">Take 30 seconds </w:t>
      </w:r>
      <w:r w:rsidR="009547F7">
        <w:t xml:space="preserve">to </w:t>
      </w:r>
      <w:r w:rsidR="009547F7" w:rsidRPr="005C54D6">
        <w:rPr>
          <w:b/>
        </w:rPr>
        <w:t>Relax</w:t>
      </w:r>
      <w:r w:rsidR="009547F7">
        <w:t xml:space="preserve"> by</w:t>
      </w:r>
      <w:r>
        <w:t xml:space="preserve"> breath</w:t>
      </w:r>
      <w:r w:rsidR="009547F7">
        <w:t>ing</w:t>
      </w:r>
      <w:r>
        <w:t xml:space="preserve"> in and out slowly. As you breathe in think the word “let</w:t>
      </w:r>
      <w:r w:rsidR="009547F7">
        <w:t>,</w:t>
      </w:r>
      <w:r>
        <w:t>” and as you breathe out think “go.”</w:t>
      </w:r>
    </w:p>
    <w:p w14:paraId="20CF7BC7" w14:textId="77777777" w:rsidR="007848F3" w:rsidRDefault="007848F3" w:rsidP="007848F3">
      <w:pPr>
        <w:pStyle w:val="Heading3"/>
      </w:pPr>
      <w:bookmarkStart w:id="794" w:name="_Toc196805538"/>
      <w:r>
        <w:lastRenderedPageBreak/>
        <w:t>Identify:</w:t>
      </w:r>
      <w:bookmarkEnd w:id="794"/>
    </w:p>
    <w:p w14:paraId="52CC4DA5" w14:textId="0D7E6DAC" w:rsidR="005C54D6" w:rsidRDefault="007848F3" w:rsidP="007848F3">
      <w:r>
        <w:t xml:space="preserve">Go back over the last few minutes or hours and </w:t>
      </w:r>
      <w:r w:rsidR="009547F7" w:rsidRPr="005C54D6">
        <w:rPr>
          <w:b/>
        </w:rPr>
        <w:t>I</w:t>
      </w:r>
      <w:r w:rsidRPr="005C54D6">
        <w:rPr>
          <w:b/>
        </w:rPr>
        <w:t>dentify</w:t>
      </w:r>
      <w:r>
        <w:t xml:space="preserve"> what reminder of </w:t>
      </w:r>
      <w:r w:rsidR="009547F7">
        <w:t>your</w:t>
      </w:r>
      <w:r>
        <w:t xml:space="preserve"> trauma you encountered. Triggers can be </w:t>
      </w:r>
      <w:del w:id="795" w:author="Aussie" w:date="2012-10-16T11:09:00Z">
        <w:r>
          <w:delText>inside ourselves</w:delText>
        </w:r>
      </w:del>
      <w:ins w:id="796" w:author="Aussie" w:date="2012-10-16T11:09:00Z">
        <w:r w:rsidR="002F077B">
          <w:t>internal</w:t>
        </w:r>
      </w:ins>
      <w:r>
        <w:t xml:space="preserve">, like thoughts or memories, or </w:t>
      </w:r>
      <w:del w:id="797" w:author="Aussie" w:date="2012-10-16T11:09:00Z">
        <w:r>
          <w:delText>outside of ourselves</w:delText>
        </w:r>
      </w:del>
      <w:ins w:id="798" w:author="Aussie" w:date="2012-10-16T11:09:00Z">
        <w:r w:rsidR="002F077B">
          <w:t>external</w:t>
        </w:r>
      </w:ins>
      <w:r>
        <w:t>, like conversations or situations</w:t>
      </w:r>
      <w:r w:rsidR="002A0200">
        <w:t xml:space="preserve"> or things we encounter in the world (e.g., a particular person or place)</w:t>
      </w:r>
      <w:r>
        <w:t>.</w:t>
      </w:r>
      <w:r w:rsidR="002A0200">
        <w:t xml:space="preserve">  </w:t>
      </w:r>
      <w:r w:rsidR="005C54D6">
        <w:t>Figuring out what triggered you can be tricky sometimes.  Do not worry if you cannot identify the trigger, just focus on relaxing and talking yourself down.</w:t>
      </w:r>
    </w:p>
    <w:p w14:paraId="02CB904E" w14:textId="46421FB3" w:rsidR="007848F3" w:rsidRDefault="002A0200" w:rsidP="007848F3">
      <w:r>
        <w:t>Once you identify the trigger</w:t>
      </w:r>
      <w:r w:rsidR="005C54D6">
        <w:t xml:space="preserve"> if you can</w:t>
      </w:r>
      <w:r>
        <w:t xml:space="preserve">, it is important to </w:t>
      </w:r>
      <w:del w:id="799" w:author="Aussie" w:date="2012-10-16T11:09:00Z">
        <w:r>
          <w:delText>notice how</w:delText>
        </w:r>
      </w:del>
      <w:ins w:id="800" w:author="Aussie" w:date="2012-10-16T11:09:00Z">
        <w:r w:rsidR="002F077B">
          <w:t>remind yourself that</w:t>
        </w:r>
      </w:ins>
      <w:r>
        <w:t xml:space="preserve"> it is just a reminder and not the actual trauma happening again, despite how your mind and body may be reacting.  Really notice how the current trigger is different from your trauma.  </w:t>
      </w:r>
      <w:r w:rsidR="005C54D6">
        <w:t>Remind yourself of those differences again and again.</w:t>
      </w:r>
    </w:p>
    <w:p w14:paraId="566BC040" w14:textId="77777777" w:rsidR="0039251C" w:rsidRDefault="007848F3" w:rsidP="009B263A">
      <w:pPr>
        <w:pStyle w:val="Heading3"/>
      </w:pPr>
      <w:bookmarkStart w:id="801" w:name="_Toc196805539"/>
      <w:r>
        <w:t xml:space="preserve">Identify </w:t>
      </w:r>
      <w:r w:rsidR="0039251C">
        <w:t>Example Text:</w:t>
      </w:r>
      <w:bookmarkEnd w:id="801"/>
    </w:p>
    <w:p w14:paraId="7EBB2EC4" w14:textId="77777777" w:rsidR="005C54D6" w:rsidRDefault="009547F7" w:rsidP="0039251C">
      <w:r>
        <w:t>W</w:t>
      </w:r>
      <w:r w:rsidR="0039251C">
        <w:t xml:space="preserve">hat triggered you? </w:t>
      </w:r>
    </w:p>
    <w:p w14:paraId="6DFE0C09" w14:textId="77777777" w:rsidR="0039251C" w:rsidRDefault="0039251C" w:rsidP="005C54D6">
      <w:pPr>
        <w:ind w:firstLine="720"/>
      </w:pPr>
      <w:r>
        <w:t>Drove under a bridge.</w:t>
      </w:r>
    </w:p>
    <w:p w14:paraId="4620B8C5" w14:textId="77777777" w:rsidR="005C54D6" w:rsidRDefault="005C54D6" w:rsidP="005C54D6">
      <w:r>
        <w:t>How is your current situation different from the traumatic experience?</w:t>
      </w:r>
    </w:p>
    <w:p w14:paraId="705D2F03" w14:textId="76015F6F" w:rsidR="0039251C" w:rsidRDefault="0039251C" w:rsidP="0039251C">
      <w:r>
        <w:tab/>
        <w:t xml:space="preserve">In </w:t>
      </w:r>
      <w:del w:id="802" w:author="Aussie" w:date="2012-10-16T11:09:00Z">
        <w:r>
          <w:delText>U.S.A.,</w:delText>
        </w:r>
      </w:del>
      <w:ins w:id="803" w:author="Aussie" w:date="2012-10-16T11:09:00Z">
        <w:r w:rsidR="00F854AB">
          <w:t>Australia</w:t>
        </w:r>
        <w:r>
          <w:t>,</w:t>
        </w:r>
      </w:ins>
      <w:r>
        <w:t xml:space="preserve"> not Iraq</w:t>
      </w:r>
      <w:r w:rsidR="007848F3">
        <w:t xml:space="preserve">. </w:t>
      </w:r>
      <w:r>
        <w:t>Civilians on the highway</w:t>
      </w:r>
      <w:r w:rsidR="007848F3">
        <w:t xml:space="preserve">.  </w:t>
      </w:r>
      <w:r>
        <w:t xml:space="preserve">Driving my own </w:t>
      </w:r>
      <w:del w:id="804" w:author="Aussie" w:date="2012-10-16T11:09:00Z">
        <w:r>
          <w:delText>truck</w:delText>
        </w:r>
      </w:del>
      <w:ins w:id="805" w:author="Aussie" w:date="2012-10-16T11:09:00Z">
        <w:r w:rsidR="00F854AB">
          <w:t>car</w:t>
        </w:r>
      </w:ins>
      <w:r w:rsidR="007848F3">
        <w:t>.</w:t>
      </w:r>
    </w:p>
    <w:p w14:paraId="41E170F0" w14:textId="77777777" w:rsidR="007848F3" w:rsidRDefault="007848F3" w:rsidP="007848F3">
      <w:pPr>
        <w:pStyle w:val="Heading3"/>
      </w:pPr>
      <w:bookmarkStart w:id="806" w:name="_Toc196805540"/>
      <w:r>
        <w:t>Decide:</w:t>
      </w:r>
      <w:bookmarkEnd w:id="806"/>
    </w:p>
    <w:p w14:paraId="00B681EE" w14:textId="448BA216" w:rsidR="007848F3" w:rsidRDefault="007848F3" w:rsidP="007848F3">
      <w:r>
        <w:t xml:space="preserve">The final step is to </w:t>
      </w:r>
      <w:r w:rsidR="009547F7" w:rsidRPr="002172FD">
        <w:rPr>
          <w:b/>
        </w:rPr>
        <w:t>D</w:t>
      </w:r>
      <w:r w:rsidRPr="002172FD">
        <w:rPr>
          <w:b/>
        </w:rPr>
        <w:t>ecide</w:t>
      </w:r>
      <w:r>
        <w:t xml:space="preserve"> what to do now.</w:t>
      </w:r>
      <w:r w:rsidR="001360CE">
        <w:t xml:space="preserve"> </w:t>
      </w:r>
      <w:r>
        <w:t xml:space="preserve">If </w:t>
      </w:r>
      <w:r w:rsidR="009547F7">
        <w:t>you feel stressed now</w:t>
      </w:r>
      <w:r>
        <w:t xml:space="preserve">, you can try to decrease </w:t>
      </w:r>
      <w:r w:rsidR="009547F7">
        <w:t>the trigger’</w:t>
      </w:r>
      <w:r>
        <w:t xml:space="preserve">s power by deciding to </w:t>
      </w:r>
      <w:del w:id="807" w:author="Aussie" w:date="2012-10-16T11:09:00Z">
        <w:r>
          <w:delText>stick around</w:delText>
        </w:r>
      </w:del>
      <w:ins w:id="808" w:author="Aussie" w:date="2012-10-16T11:09:00Z">
        <w:r w:rsidR="00F85462">
          <w:t>stay in the situation</w:t>
        </w:r>
        <w:r w:rsidR="002F077B">
          <w:t xml:space="preserve"> – i.e. not try</w:t>
        </w:r>
      </w:ins>
      <w:r w:rsidR="002F077B">
        <w:t xml:space="preserve"> to </w:t>
      </w:r>
      <w:del w:id="809" w:author="Aussie" w:date="2012-10-16T11:09:00Z">
        <w:r>
          <w:delText>see</w:delText>
        </w:r>
      </w:del>
      <w:ins w:id="810" w:author="Aussie" w:date="2012-10-16T11:09:00Z">
        <w:r w:rsidR="002F077B">
          <w:t xml:space="preserve">avoid or </w:t>
        </w:r>
        <w:r w:rsidR="00F85462">
          <w:t>e</w:t>
        </w:r>
        <w:r w:rsidR="002F077B">
          <w:t>scape</w:t>
        </w:r>
      </w:ins>
      <w:r w:rsidR="002F077B">
        <w:t xml:space="preserve"> that </w:t>
      </w:r>
      <w:del w:id="811" w:author="Aussie" w:date="2012-10-16T11:09:00Z">
        <w:r>
          <w:delText>you</w:delText>
        </w:r>
      </w:del>
      <w:ins w:id="812" w:author="Aussie" w:date="2012-10-16T11:09:00Z">
        <w:r w:rsidR="002F077B">
          <w:t xml:space="preserve">trigger. Most people </w:t>
        </w:r>
        <w:r w:rsidR="00F85462">
          <w:t>quickly</w:t>
        </w:r>
        <w:r w:rsidR="002F077B">
          <w:t xml:space="preserve"> realize </w:t>
        </w:r>
        <w:r>
          <w:t xml:space="preserve">that </w:t>
        </w:r>
        <w:r w:rsidR="002F077B">
          <w:t>they</w:t>
        </w:r>
      </w:ins>
      <w:r w:rsidR="002F077B">
        <w:t xml:space="preserve"> </w:t>
      </w:r>
      <w:r w:rsidR="00BF2868" w:rsidRPr="004C3B43">
        <w:rPr>
          <w:b/>
          <w:rPrChange w:id="813" w:author="Aussie" w:date="2012-10-16T11:09:00Z">
            <w:rPr/>
          </w:rPrChange>
        </w:rPr>
        <w:t>can</w:t>
      </w:r>
      <w:r>
        <w:t xml:space="preserve"> </w:t>
      </w:r>
      <w:r w:rsidR="002A0200">
        <w:t xml:space="preserve">handle </w:t>
      </w:r>
      <w:r>
        <w:t>it</w:t>
      </w:r>
      <w:r w:rsidR="007B2C30">
        <w:t xml:space="preserve"> and that </w:t>
      </w:r>
      <w:del w:id="814" w:author="Aussie" w:date="2012-10-16T11:09:00Z">
        <w:r w:rsidR="007B2C30">
          <w:delText>your</w:delText>
        </w:r>
      </w:del>
      <w:ins w:id="815" w:author="Aussie" w:date="2012-10-16T11:09:00Z">
        <w:r w:rsidR="002F077B">
          <w:t>their</w:t>
        </w:r>
      </w:ins>
      <w:r w:rsidR="002F077B">
        <w:t xml:space="preserve"> </w:t>
      </w:r>
      <w:r w:rsidR="007B2C30">
        <w:t xml:space="preserve">stress will actually go down the longer </w:t>
      </w:r>
      <w:del w:id="816" w:author="Aussie" w:date="2012-10-16T11:09:00Z">
        <w:r w:rsidR="007B2C30">
          <w:delText>you</w:delText>
        </w:r>
      </w:del>
      <w:ins w:id="817" w:author="Aussie" w:date="2012-10-16T11:09:00Z">
        <w:r w:rsidR="002F077B">
          <w:t>they</w:t>
        </w:r>
      </w:ins>
      <w:r w:rsidR="002F077B">
        <w:t xml:space="preserve"> </w:t>
      </w:r>
      <w:r w:rsidR="007B2C30">
        <w:t>stick it out</w:t>
      </w:r>
      <w:r>
        <w:t xml:space="preserve">. </w:t>
      </w:r>
      <w:r w:rsidR="007B2C30">
        <w:t xml:space="preserve">If the trigger made you very angry, your best bet is to decide to take a time out. </w:t>
      </w:r>
      <w:r>
        <w:t xml:space="preserve"> If you are in danger of hurting yourself or others</w:t>
      </w:r>
      <w:r w:rsidR="009547F7">
        <w:t>,</w:t>
      </w:r>
      <w:r>
        <w:t xml:space="preserve"> seek support and don’t take any chances.</w:t>
      </w:r>
    </w:p>
    <w:p w14:paraId="74A339A9" w14:textId="77777777" w:rsidR="007848F3" w:rsidRDefault="007848F3" w:rsidP="0039251C">
      <w:r>
        <w:t>Decide Example Text:</w:t>
      </w:r>
    </w:p>
    <w:p w14:paraId="34E7FD0F" w14:textId="77777777" w:rsidR="001360CE" w:rsidRDefault="007848F3" w:rsidP="0039251C">
      <w:r w:rsidRPr="007848F3">
        <w:t xml:space="preserve">What will you decide to do?  </w:t>
      </w:r>
    </w:p>
    <w:p w14:paraId="42E406C9" w14:textId="77777777" w:rsidR="0039251C" w:rsidRPr="002E0E12" w:rsidRDefault="0039251C" w:rsidP="0039251C">
      <w:r w:rsidRPr="002E0E12">
        <w:t xml:space="preserve">D: Go back a few times and drive under </w:t>
      </w:r>
      <w:r w:rsidR="007B2C30" w:rsidRPr="002E0E12">
        <w:t xml:space="preserve">the bridge </w:t>
      </w:r>
      <w:r w:rsidRPr="002E0E12">
        <w:t>until it doesn’t bother me</w:t>
      </w:r>
      <w:r w:rsidR="007B2C30" w:rsidRPr="002E0E12">
        <w:t xml:space="preserve"> as much</w:t>
      </w:r>
      <w:r w:rsidRPr="002E0E12">
        <w:t>.</w:t>
      </w:r>
    </w:p>
    <w:p w14:paraId="40E51ACC" w14:textId="77777777" w:rsidR="001B66F0" w:rsidRDefault="001B66F0" w:rsidP="001B66F0">
      <w:pPr>
        <w:pStyle w:val="Heading4"/>
      </w:pPr>
      <w:bookmarkStart w:id="818" w:name="_Toc196805541"/>
      <w:r w:rsidRPr="002E0E12">
        <w:t>RID Help</w:t>
      </w:r>
      <w:bookmarkEnd w:id="818"/>
    </w:p>
    <w:p w14:paraId="3041CC6B" w14:textId="3BD5F50B" w:rsidR="00013EA5" w:rsidRDefault="00013EA5" w:rsidP="00013EA5">
      <w:r w:rsidRPr="00664599">
        <w:t>When you’re triggered</w:t>
      </w:r>
      <w:r>
        <w:t xml:space="preserve"> or reminded of terrible things that have happened</w:t>
      </w:r>
      <w:r w:rsidRPr="00664599">
        <w:t xml:space="preserve">, your mind not only believes that you’re in danger, your mind and your body act like you're right back in the traumatic situation.  These </w:t>
      </w:r>
      <w:r>
        <w:t xml:space="preserve">lightning fast, </w:t>
      </w:r>
      <w:r w:rsidRPr="00664599">
        <w:t>automatic reactions are helpful at the time of the actual event because they keep you safe in dangerous situations.  But</w:t>
      </w:r>
      <w:r>
        <w:t xml:space="preserve"> now</w:t>
      </w:r>
      <w:r w:rsidRPr="00664599">
        <w:t xml:space="preserve"> your automatic reactions to triggers are no longer helpful because </w:t>
      </w:r>
      <w:del w:id="819" w:author="Aussie" w:date="2012-10-16T11:09:00Z">
        <w:r w:rsidRPr="00664599">
          <w:delText>back home,</w:delText>
        </w:r>
      </w:del>
      <w:ins w:id="820" w:author="Aussie" w:date="2012-10-16T11:09:00Z">
        <w:r w:rsidR="002F077B">
          <w:t>in the ‘here and now’</w:t>
        </w:r>
      </w:ins>
      <w:r w:rsidRPr="00664599">
        <w:t xml:space="preserve"> you're not in any actual danger.</w:t>
      </w:r>
    </w:p>
    <w:p w14:paraId="674BE336" w14:textId="77777777" w:rsidR="00013EA5" w:rsidRDefault="00013EA5" w:rsidP="00013EA5">
      <w:r w:rsidRPr="00664599">
        <w:t xml:space="preserve">You use the RID tool to stay focused and cope with your triggers.  Remember, triggers confuse your brain and your body into thinking that you’re back in the original situation.  You must clear away that confusion in order to manage your responses. </w:t>
      </w:r>
    </w:p>
    <w:p w14:paraId="65586D40" w14:textId="77777777" w:rsidR="00013EA5" w:rsidRPr="00664599" w:rsidRDefault="00013EA5" w:rsidP="00013EA5">
      <w:r w:rsidRPr="00664599">
        <w:t>RID has three steps: The first step, the R in RID, is to Relax or calm yourself.   The second step, the I in RID, is to identify what’s triggering you and how it’s different from your original trauma.  And the third step, the D in RID, is to decide how to respond to the trigger.</w:t>
      </w:r>
      <w:r w:rsidRPr="00FD388F">
        <w:t xml:space="preserve"> </w:t>
      </w:r>
      <w:r w:rsidRPr="00664599">
        <w:t>Doing these three things when you’re triggered can be very helpful.</w:t>
      </w:r>
    </w:p>
    <w:p w14:paraId="0C6419E7" w14:textId="77777777" w:rsidR="0039251C" w:rsidRDefault="007E5A2D" w:rsidP="007E5A2D">
      <w:pPr>
        <w:pStyle w:val="Heading2"/>
      </w:pPr>
      <w:bookmarkStart w:id="821" w:name="_Toc196805542"/>
      <w:r>
        <w:t>Change Your Perspective (Cognitive Handles)</w:t>
      </w:r>
      <w:bookmarkEnd w:id="821"/>
    </w:p>
    <w:p w14:paraId="77426ABD" w14:textId="77777777" w:rsidR="001B66F0" w:rsidRDefault="001B66F0" w:rsidP="001B66F0">
      <w:r>
        <w:t>Note that the user never sees this chart, but it is in the background determining which cognitive handle is offered.</w:t>
      </w:r>
    </w:p>
    <w:p w14:paraId="4A05BADD" w14:textId="77777777" w:rsidR="001B66F0" w:rsidRDefault="001B66F0" w:rsidP="001B66F0">
      <w:r>
        <w:t xml:space="preserve">Each time a handle is offered, text on the screen says: </w:t>
      </w:r>
    </w:p>
    <w:p w14:paraId="58DE80D5" w14:textId="77777777" w:rsidR="001B66F0" w:rsidRPr="001B66F0" w:rsidRDefault="001B66F0" w:rsidP="001B66F0">
      <w:r>
        <w:lastRenderedPageBreak/>
        <w:t xml:space="preserve">Changing the way you think can change the way you feel. Concentrate on this </w:t>
      </w:r>
      <w:r w:rsidR="00EA6419">
        <w:t xml:space="preserve">more </w:t>
      </w:r>
      <w:r w:rsidR="00A60B15">
        <w:t xml:space="preserve">helpful </w:t>
      </w:r>
      <w:r>
        <w:t>thought:</w:t>
      </w:r>
    </w:p>
    <w:tbl>
      <w:tblPr>
        <w:tblW w:w="0" w:type="auto"/>
        <w:tblLook w:val="04A0" w:firstRow="1" w:lastRow="0" w:firstColumn="1" w:lastColumn="0" w:noHBand="0" w:noVBand="1"/>
      </w:tblPr>
      <w:tblGrid>
        <w:gridCol w:w="7088"/>
        <w:gridCol w:w="491"/>
        <w:gridCol w:w="491"/>
        <w:gridCol w:w="491"/>
        <w:gridCol w:w="491"/>
        <w:gridCol w:w="491"/>
        <w:gridCol w:w="491"/>
        <w:gridCol w:w="491"/>
        <w:gridCol w:w="491"/>
      </w:tblGrid>
      <w:tr w:rsidR="00DD570D" w:rsidRPr="007E5A2D" w14:paraId="44CF829B" w14:textId="77777777">
        <w:trPr>
          <w:cantSplit/>
          <w:trHeight w:val="1827"/>
        </w:trPr>
        <w:tc>
          <w:tcPr>
            <w:tcW w:w="0" w:type="auto"/>
            <w:tcBorders>
              <w:top w:val="nil"/>
              <w:left w:val="nil"/>
              <w:bottom w:val="nil"/>
              <w:right w:val="nil"/>
            </w:tcBorders>
            <w:shd w:val="clear" w:color="000000" w:fill="4BACC6"/>
            <w:vAlign w:val="bottom"/>
          </w:tcPr>
          <w:p w14:paraId="6B014F55" w14:textId="77777777" w:rsidR="007E5A2D" w:rsidRPr="007E5A2D" w:rsidRDefault="007E5A2D" w:rsidP="007E5A2D">
            <w:pPr>
              <w:spacing w:after="0" w:line="240" w:lineRule="auto"/>
              <w:rPr>
                <w:rFonts w:ascii="Calibri" w:eastAsia="Times New Roman" w:hAnsi="Calibri" w:cs="Calibri"/>
                <w:b/>
                <w:bCs/>
                <w:color w:val="000000"/>
              </w:rPr>
            </w:pPr>
            <w:r w:rsidRPr="007E5A2D">
              <w:rPr>
                <w:rFonts w:ascii="Calibri" w:eastAsia="Times New Roman" w:hAnsi="Calibri" w:cs="Calibri"/>
                <w:b/>
                <w:bCs/>
                <w:color w:val="000000"/>
              </w:rPr>
              <w:t>Change your Perspective - Cognitive Handles</w:t>
            </w:r>
          </w:p>
        </w:tc>
        <w:tc>
          <w:tcPr>
            <w:tcW w:w="0" w:type="auto"/>
            <w:tcBorders>
              <w:top w:val="nil"/>
              <w:left w:val="nil"/>
              <w:bottom w:val="nil"/>
              <w:right w:val="nil"/>
            </w:tcBorders>
            <w:shd w:val="clear" w:color="000000" w:fill="4BACC6"/>
            <w:noWrap/>
            <w:textDirection w:val="btLr"/>
            <w:vAlign w:val="bottom"/>
          </w:tcPr>
          <w:p w14:paraId="2C4D558F"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Re-experiencing</w:t>
            </w:r>
          </w:p>
        </w:tc>
        <w:tc>
          <w:tcPr>
            <w:tcW w:w="0" w:type="auto"/>
            <w:tcBorders>
              <w:top w:val="nil"/>
              <w:left w:val="nil"/>
              <w:bottom w:val="nil"/>
              <w:right w:val="nil"/>
            </w:tcBorders>
            <w:shd w:val="clear" w:color="000000" w:fill="4BACC6"/>
            <w:noWrap/>
            <w:textDirection w:val="btLr"/>
            <w:vAlign w:val="bottom"/>
          </w:tcPr>
          <w:p w14:paraId="2DD81529"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Avoidance</w:t>
            </w:r>
          </w:p>
        </w:tc>
        <w:tc>
          <w:tcPr>
            <w:tcW w:w="0" w:type="auto"/>
            <w:tcBorders>
              <w:top w:val="nil"/>
              <w:left w:val="nil"/>
              <w:bottom w:val="nil"/>
              <w:right w:val="nil"/>
            </w:tcBorders>
            <w:shd w:val="clear" w:color="000000" w:fill="4BACC6"/>
            <w:noWrap/>
            <w:textDirection w:val="btLr"/>
            <w:vAlign w:val="bottom"/>
          </w:tcPr>
          <w:p w14:paraId="55B080F0"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Social Isolation</w:t>
            </w:r>
          </w:p>
        </w:tc>
        <w:tc>
          <w:tcPr>
            <w:tcW w:w="0" w:type="auto"/>
            <w:tcBorders>
              <w:top w:val="nil"/>
              <w:left w:val="nil"/>
              <w:bottom w:val="nil"/>
              <w:right w:val="nil"/>
            </w:tcBorders>
            <w:shd w:val="clear" w:color="000000" w:fill="4BACC6"/>
            <w:noWrap/>
            <w:textDirection w:val="btLr"/>
            <w:vAlign w:val="bottom"/>
          </w:tcPr>
          <w:p w14:paraId="6F4F561E"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Dissociation</w:t>
            </w:r>
          </w:p>
        </w:tc>
        <w:tc>
          <w:tcPr>
            <w:tcW w:w="0" w:type="auto"/>
            <w:tcBorders>
              <w:top w:val="nil"/>
              <w:left w:val="nil"/>
              <w:bottom w:val="nil"/>
              <w:right w:val="nil"/>
            </w:tcBorders>
            <w:shd w:val="clear" w:color="000000" w:fill="4BACC6"/>
            <w:noWrap/>
            <w:textDirection w:val="btLr"/>
            <w:vAlign w:val="bottom"/>
          </w:tcPr>
          <w:p w14:paraId="51A7C26B"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Sad/Hopeless</w:t>
            </w:r>
          </w:p>
        </w:tc>
        <w:tc>
          <w:tcPr>
            <w:tcW w:w="0" w:type="auto"/>
            <w:tcBorders>
              <w:top w:val="nil"/>
              <w:left w:val="nil"/>
              <w:bottom w:val="nil"/>
              <w:right w:val="nil"/>
            </w:tcBorders>
            <w:shd w:val="clear" w:color="000000" w:fill="4BACC6"/>
            <w:noWrap/>
            <w:textDirection w:val="btLr"/>
            <w:vAlign w:val="bottom"/>
          </w:tcPr>
          <w:p w14:paraId="2BDA7716"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Anxiety</w:t>
            </w:r>
          </w:p>
        </w:tc>
        <w:tc>
          <w:tcPr>
            <w:tcW w:w="0" w:type="auto"/>
            <w:tcBorders>
              <w:top w:val="nil"/>
              <w:left w:val="nil"/>
              <w:bottom w:val="nil"/>
              <w:right w:val="nil"/>
            </w:tcBorders>
            <w:shd w:val="clear" w:color="000000" w:fill="4BACC6"/>
            <w:noWrap/>
            <w:textDirection w:val="btLr"/>
            <w:vAlign w:val="bottom"/>
          </w:tcPr>
          <w:p w14:paraId="77175643"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Anger</w:t>
            </w:r>
          </w:p>
        </w:tc>
        <w:tc>
          <w:tcPr>
            <w:tcW w:w="0" w:type="auto"/>
            <w:tcBorders>
              <w:top w:val="nil"/>
              <w:left w:val="nil"/>
              <w:bottom w:val="nil"/>
              <w:right w:val="nil"/>
            </w:tcBorders>
            <w:shd w:val="clear" w:color="000000" w:fill="4BACC6"/>
            <w:noWrap/>
            <w:textDirection w:val="btLr"/>
            <w:vAlign w:val="bottom"/>
          </w:tcPr>
          <w:p w14:paraId="55554F49" w14:textId="77777777" w:rsidR="007E5A2D" w:rsidRPr="007E5A2D" w:rsidRDefault="007E5A2D" w:rsidP="007E5A2D">
            <w:pPr>
              <w:spacing w:after="0" w:line="240" w:lineRule="auto"/>
              <w:ind w:left="113" w:right="113"/>
              <w:rPr>
                <w:rFonts w:ascii="Calibri" w:eastAsia="Times New Roman" w:hAnsi="Calibri" w:cs="Calibri"/>
                <w:b/>
                <w:bCs/>
                <w:color w:val="000000"/>
              </w:rPr>
            </w:pPr>
            <w:r w:rsidRPr="007E5A2D">
              <w:rPr>
                <w:rFonts w:ascii="Calibri" w:eastAsia="Times New Roman" w:hAnsi="Calibri" w:cs="Calibri"/>
                <w:b/>
                <w:bCs/>
                <w:color w:val="000000"/>
              </w:rPr>
              <w:t>Sleep</w:t>
            </w:r>
          </w:p>
        </w:tc>
      </w:tr>
      <w:tr w:rsidR="00DD570D" w:rsidRPr="007E5A2D" w14:paraId="74693FDE" w14:textId="77777777">
        <w:trPr>
          <w:trHeight w:val="300"/>
        </w:trPr>
        <w:tc>
          <w:tcPr>
            <w:tcW w:w="0" w:type="auto"/>
            <w:tcBorders>
              <w:top w:val="nil"/>
              <w:left w:val="nil"/>
              <w:bottom w:val="nil"/>
              <w:right w:val="nil"/>
            </w:tcBorders>
            <w:shd w:val="clear" w:color="auto" w:fill="auto"/>
            <w:vAlign w:val="bottom"/>
          </w:tcPr>
          <w:p w14:paraId="67D23B0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 hassle, not a horror.</w:t>
            </w:r>
          </w:p>
        </w:tc>
        <w:tc>
          <w:tcPr>
            <w:tcW w:w="0" w:type="auto"/>
            <w:tcBorders>
              <w:top w:val="nil"/>
              <w:left w:val="nil"/>
              <w:bottom w:val="nil"/>
              <w:right w:val="nil"/>
            </w:tcBorders>
            <w:shd w:val="clear" w:color="auto" w:fill="auto"/>
            <w:noWrap/>
            <w:vAlign w:val="bottom"/>
          </w:tcPr>
          <w:p w14:paraId="072FDA7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1DC7C97"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2A48EA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E00DEA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269910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6EE229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8B11122"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BEB13F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DD570D" w:rsidRPr="007E5A2D" w14:paraId="749928F2" w14:textId="77777777">
        <w:trPr>
          <w:trHeight w:val="300"/>
        </w:trPr>
        <w:tc>
          <w:tcPr>
            <w:tcW w:w="0" w:type="auto"/>
            <w:tcBorders>
              <w:top w:val="nil"/>
              <w:left w:val="nil"/>
              <w:bottom w:val="nil"/>
              <w:right w:val="nil"/>
            </w:tcBorders>
            <w:shd w:val="clear" w:color="auto" w:fill="auto"/>
            <w:vAlign w:val="bottom"/>
          </w:tcPr>
          <w:p w14:paraId="04C42BC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many hard things in my life and survived.</w:t>
            </w:r>
          </w:p>
        </w:tc>
        <w:tc>
          <w:tcPr>
            <w:tcW w:w="0" w:type="auto"/>
            <w:tcBorders>
              <w:top w:val="nil"/>
              <w:left w:val="nil"/>
              <w:bottom w:val="nil"/>
              <w:right w:val="nil"/>
            </w:tcBorders>
            <w:shd w:val="clear" w:color="auto" w:fill="auto"/>
            <w:noWrap/>
            <w:vAlign w:val="bottom"/>
          </w:tcPr>
          <w:p w14:paraId="74CF213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93A2B3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799077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4BF5CCF"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C58341C" w14:textId="77777777" w:rsidR="007E5A2D" w:rsidRPr="007E5A2D" w:rsidRDefault="00790729" w:rsidP="007E5A2D">
            <w:pPr>
              <w:spacing w:after="0" w:line="240" w:lineRule="auto"/>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ED3F7E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4D9472E"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E8CA4BF"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2549AF40" w14:textId="77777777">
        <w:trPr>
          <w:trHeight w:val="300"/>
        </w:trPr>
        <w:tc>
          <w:tcPr>
            <w:tcW w:w="0" w:type="auto"/>
            <w:tcBorders>
              <w:top w:val="nil"/>
              <w:left w:val="nil"/>
              <w:bottom w:val="nil"/>
              <w:right w:val="nil"/>
            </w:tcBorders>
            <w:shd w:val="clear" w:color="auto" w:fill="auto"/>
            <w:vAlign w:val="bottom"/>
          </w:tcPr>
          <w:p w14:paraId="32C4CBF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can tolerate this.</w:t>
            </w:r>
          </w:p>
        </w:tc>
        <w:tc>
          <w:tcPr>
            <w:tcW w:w="0" w:type="auto"/>
            <w:tcBorders>
              <w:top w:val="nil"/>
              <w:left w:val="nil"/>
              <w:bottom w:val="nil"/>
              <w:right w:val="nil"/>
            </w:tcBorders>
            <w:shd w:val="clear" w:color="auto" w:fill="auto"/>
            <w:noWrap/>
            <w:vAlign w:val="bottom"/>
          </w:tcPr>
          <w:p w14:paraId="42D1ACE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0E3028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FE471A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9E9A6A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3AB51D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E6F55E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0401265"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50E6BC8" w14:textId="77777777" w:rsidR="007E5A2D" w:rsidRPr="007E5A2D" w:rsidRDefault="00790729" w:rsidP="007E5A2D">
            <w:pPr>
              <w:spacing w:after="0" w:line="240" w:lineRule="auto"/>
              <w:rPr>
                <w:rFonts w:ascii="Calibri" w:eastAsia="Times New Roman" w:hAnsi="Calibri" w:cs="Calibri"/>
                <w:color w:val="000000"/>
              </w:rPr>
            </w:pPr>
            <w:r>
              <w:rPr>
                <w:rFonts w:ascii="Calibri" w:eastAsia="Times New Roman" w:hAnsi="Calibri" w:cs="Calibri"/>
                <w:color w:val="000000"/>
              </w:rPr>
              <w:t>X</w:t>
            </w:r>
          </w:p>
        </w:tc>
      </w:tr>
      <w:tr w:rsidR="00DD570D" w:rsidRPr="007E5A2D" w14:paraId="76F58EB8" w14:textId="77777777">
        <w:trPr>
          <w:trHeight w:val="300"/>
        </w:trPr>
        <w:tc>
          <w:tcPr>
            <w:tcW w:w="0" w:type="auto"/>
            <w:tcBorders>
              <w:top w:val="nil"/>
              <w:left w:val="nil"/>
              <w:bottom w:val="nil"/>
              <w:right w:val="nil"/>
            </w:tcBorders>
            <w:shd w:val="clear" w:color="auto" w:fill="auto"/>
            <w:vAlign w:val="bottom"/>
          </w:tcPr>
          <w:p w14:paraId="16D4EAB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will survive even if I don't sleep at all tonight.</w:t>
            </w:r>
          </w:p>
        </w:tc>
        <w:tc>
          <w:tcPr>
            <w:tcW w:w="0" w:type="auto"/>
            <w:tcBorders>
              <w:top w:val="nil"/>
              <w:left w:val="nil"/>
              <w:bottom w:val="nil"/>
              <w:right w:val="nil"/>
            </w:tcBorders>
            <w:shd w:val="clear" w:color="auto" w:fill="auto"/>
            <w:noWrap/>
            <w:vAlign w:val="bottom"/>
          </w:tcPr>
          <w:p w14:paraId="013C43DF"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004850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86F135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844BFE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082308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D8C3BF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7E5C19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44144B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DD570D" w:rsidRPr="007E5A2D" w14:paraId="1722A470" w14:textId="77777777">
        <w:trPr>
          <w:trHeight w:val="600"/>
        </w:trPr>
        <w:tc>
          <w:tcPr>
            <w:tcW w:w="0" w:type="auto"/>
            <w:tcBorders>
              <w:top w:val="nil"/>
              <w:left w:val="nil"/>
              <w:bottom w:val="nil"/>
              <w:right w:val="nil"/>
            </w:tcBorders>
            <w:shd w:val="clear" w:color="auto" w:fill="auto"/>
            <w:vAlign w:val="bottom"/>
          </w:tcPr>
          <w:p w14:paraId="4571272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situation is different than what happened to me and I'm going to be fine.</w:t>
            </w:r>
          </w:p>
        </w:tc>
        <w:tc>
          <w:tcPr>
            <w:tcW w:w="0" w:type="auto"/>
            <w:tcBorders>
              <w:top w:val="nil"/>
              <w:left w:val="nil"/>
              <w:bottom w:val="nil"/>
              <w:right w:val="nil"/>
            </w:tcBorders>
            <w:shd w:val="clear" w:color="auto" w:fill="auto"/>
            <w:noWrap/>
            <w:vAlign w:val="bottom"/>
          </w:tcPr>
          <w:p w14:paraId="20F8A66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E150BC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871678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19E3DC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EB3CB1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281F64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ED1385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B6AB15B"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19D3951B" w14:textId="77777777">
        <w:trPr>
          <w:trHeight w:val="300"/>
        </w:trPr>
        <w:tc>
          <w:tcPr>
            <w:tcW w:w="0" w:type="auto"/>
            <w:tcBorders>
              <w:top w:val="nil"/>
              <w:left w:val="nil"/>
              <w:bottom w:val="nil"/>
              <w:right w:val="nil"/>
            </w:tcBorders>
            <w:shd w:val="clear" w:color="auto" w:fill="auto"/>
            <w:vAlign w:val="bottom"/>
          </w:tcPr>
          <w:p w14:paraId="270B0EE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right here, right now.</w:t>
            </w:r>
          </w:p>
        </w:tc>
        <w:tc>
          <w:tcPr>
            <w:tcW w:w="0" w:type="auto"/>
            <w:tcBorders>
              <w:top w:val="nil"/>
              <w:left w:val="nil"/>
              <w:bottom w:val="nil"/>
              <w:right w:val="nil"/>
            </w:tcBorders>
            <w:shd w:val="clear" w:color="auto" w:fill="auto"/>
            <w:noWrap/>
            <w:vAlign w:val="bottom"/>
          </w:tcPr>
          <w:p w14:paraId="6E470F2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71C37B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09208F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D6F19B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A3A527A"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A7AF9B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ACAFB28"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8121C46"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6FB36099" w14:textId="77777777">
        <w:trPr>
          <w:trHeight w:val="600"/>
        </w:trPr>
        <w:tc>
          <w:tcPr>
            <w:tcW w:w="0" w:type="auto"/>
            <w:tcBorders>
              <w:top w:val="nil"/>
              <w:left w:val="nil"/>
              <w:bottom w:val="nil"/>
              <w:right w:val="nil"/>
            </w:tcBorders>
            <w:shd w:val="clear" w:color="auto" w:fill="auto"/>
            <w:vAlign w:val="bottom"/>
          </w:tcPr>
          <w:p w14:paraId="650BE0F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This may seem hard now, but it will </w:t>
            </w:r>
            <w:r w:rsidR="009547F7">
              <w:rPr>
                <w:rFonts w:ascii="Calibri" w:eastAsia="Times New Roman" w:hAnsi="Calibri" w:cs="Calibri"/>
                <w:color w:val="000000"/>
              </w:rPr>
              <w:t>get</w:t>
            </w:r>
            <w:r w:rsidRPr="007E5A2D">
              <w:rPr>
                <w:rFonts w:ascii="Calibri" w:eastAsia="Times New Roman" w:hAnsi="Calibri" w:cs="Calibri"/>
                <w:color w:val="000000"/>
              </w:rPr>
              <w:t xml:space="preserve"> easier and easier over time.</w:t>
            </w:r>
          </w:p>
        </w:tc>
        <w:tc>
          <w:tcPr>
            <w:tcW w:w="0" w:type="auto"/>
            <w:tcBorders>
              <w:top w:val="nil"/>
              <w:left w:val="nil"/>
              <w:bottom w:val="nil"/>
              <w:right w:val="nil"/>
            </w:tcBorders>
            <w:shd w:val="clear" w:color="auto" w:fill="auto"/>
            <w:noWrap/>
            <w:vAlign w:val="bottom"/>
          </w:tcPr>
          <w:p w14:paraId="13C2010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4AE4436" w14:textId="77777777" w:rsidR="007E5A2D" w:rsidRPr="007E5A2D" w:rsidRDefault="009547F7"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C7B76D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78B5B9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8468EBF" w14:textId="77777777" w:rsidR="007E5A2D" w:rsidRPr="007E5A2D" w:rsidRDefault="00790729" w:rsidP="007E5A2D">
            <w:pPr>
              <w:spacing w:after="0" w:line="240" w:lineRule="auto"/>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5DF00C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72D2EB4"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B657E84"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18261A9B" w14:textId="77777777">
        <w:trPr>
          <w:trHeight w:val="300"/>
        </w:trPr>
        <w:tc>
          <w:tcPr>
            <w:tcW w:w="0" w:type="auto"/>
            <w:tcBorders>
              <w:top w:val="nil"/>
              <w:left w:val="nil"/>
              <w:bottom w:val="nil"/>
              <w:right w:val="nil"/>
            </w:tcBorders>
            <w:shd w:val="clear" w:color="auto" w:fill="auto"/>
            <w:vAlign w:val="bottom"/>
          </w:tcPr>
          <w:p w14:paraId="4F8DB4D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When this is over, I’ll be glad I did it.</w:t>
            </w:r>
          </w:p>
        </w:tc>
        <w:tc>
          <w:tcPr>
            <w:tcW w:w="0" w:type="auto"/>
            <w:tcBorders>
              <w:top w:val="nil"/>
              <w:left w:val="nil"/>
              <w:bottom w:val="nil"/>
              <w:right w:val="nil"/>
            </w:tcBorders>
            <w:shd w:val="clear" w:color="auto" w:fill="auto"/>
            <w:noWrap/>
            <w:vAlign w:val="bottom"/>
          </w:tcPr>
          <w:p w14:paraId="0A5F34E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17D86D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7AAC8C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DE5A95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E9DC67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5D2CF7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36DF027"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BA305E5"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364DAB4F" w14:textId="77777777">
        <w:trPr>
          <w:trHeight w:val="300"/>
        </w:trPr>
        <w:tc>
          <w:tcPr>
            <w:tcW w:w="0" w:type="auto"/>
            <w:tcBorders>
              <w:top w:val="nil"/>
              <w:left w:val="nil"/>
              <w:bottom w:val="nil"/>
              <w:right w:val="nil"/>
            </w:tcBorders>
            <w:shd w:val="clear" w:color="auto" w:fill="auto"/>
            <w:vAlign w:val="bottom"/>
          </w:tcPr>
          <w:p w14:paraId="08D75BD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I’ve done this before</w:t>
            </w:r>
            <w:r w:rsidR="009547F7">
              <w:rPr>
                <w:rFonts w:ascii="Calibri" w:eastAsia="Times New Roman" w:hAnsi="Calibri" w:cs="Calibri"/>
                <w:color w:val="000000"/>
              </w:rPr>
              <w:t>,</w:t>
            </w:r>
            <w:r w:rsidRPr="007E5A2D">
              <w:rPr>
                <w:rFonts w:ascii="Calibri" w:eastAsia="Times New Roman" w:hAnsi="Calibri" w:cs="Calibri"/>
                <w:color w:val="000000"/>
              </w:rPr>
              <w:t xml:space="preserve"> so I know I can do it again.</w:t>
            </w:r>
          </w:p>
        </w:tc>
        <w:tc>
          <w:tcPr>
            <w:tcW w:w="0" w:type="auto"/>
            <w:tcBorders>
              <w:top w:val="nil"/>
              <w:left w:val="nil"/>
              <w:bottom w:val="nil"/>
              <w:right w:val="nil"/>
            </w:tcBorders>
            <w:shd w:val="clear" w:color="auto" w:fill="auto"/>
            <w:noWrap/>
            <w:vAlign w:val="bottom"/>
          </w:tcPr>
          <w:p w14:paraId="48EA1A8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8093A7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51587C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606CA3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D89643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AD5AA6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1F816C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58DA707"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7B9711EF" w14:textId="77777777">
        <w:trPr>
          <w:trHeight w:val="600"/>
        </w:trPr>
        <w:tc>
          <w:tcPr>
            <w:tcW w:w="0" w:type="auto"/>
            <w:tcBorders>
              <w:top w:val="nil"/>
              <w:left w:val="nil"/>
              <w:bottom w:val="nil"/>
              <w:right w:val="nil"/>
            </w:tcBorders>
            <w:shd w:val="clear" w:color="auto" w:fill="auto"/>
            <w:vAlign w:val="bottom"/>
          </w:tcPr>
          <w:p w14:paraId="5CB1C18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I</w:t>
            </w:r>
            <w:r w:rsidR="009547F7">
              <w:rPr>
                <w:rFonts w:ascii="Calibri" w:eastAsia="Times New Roman" w:hAnsi="Calibri" w:cs="Calibri"/>
                <w:color w:val="000000"/>
              </w:rPr>
              <w:t>’</w:t>
            </w:r>
            <w:r w:rsidRPr="007E5A2D">
              <w:rPr>
                <w:rFonts w:ascii="Calibri" w:eastAsia="Times New Roman" w:hAnsi="Calibri" w:cs="Calibri"/>
                <w:color w:val="000000"/>
              </w:rPr>
              <w:t>m in a safe place</w:t>
            </w:r>
            <w:r w:rsidR="009547F7">
              <w:rPr>
                <w:rFonts w:ascii="Calibri" w:eastAsia="Times New Roman" w:hAnsi="Calibri" w:cs="Calibri"/>
                <w:color w:val="000000"/>
              </w:rPr>
              <w:t>,</w:t>
            </w:r>
            <w:r w:rsidRPr="007E5A2D">
              <w:rPr>
                <w:rFonts w:ascii="Calibri" w:eastAsia="Times New Roman" w:hAnsi="Calibri" w:cs="Calibri"/>
                <w:color w:val="000000"/>
              </w:rPr>
              <w:t xml:space="preserve"> even though my mind is telling me something else.</w:t>
            </w:r>
          </w:p>
        </w:tc>
        <w:tc>
          <w:tcPr>
            <w:tcW w:w="0" w:type="auto"/>
            <w:tcBorders>
              <w:top w:val="nil"/>
              <w:left w:val="nil"/>
              <w:bottom w:val="nil"/>
              <w:right w:val="nil"/>
            </w:tcBorders>
            <w:shd w:val="clear" w:color="auto" w:fill="auto"/>
            <w:noWrap/>
            <w:vAlign w:val="bottom"/>
          </w:tcPr>
          <w:p w14:paraId="2A5A2AF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03008A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DC9836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6C1F25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97B904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45A0FD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E1E794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21E9DC3"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2C45097C" w14:textId="77777777">
        <w:trPr>
          <w:trHeight w:val="600"/>
        </w:trPr>
        <w:tc>
          <w:tcPr>
            <w:tcW w:w="0" w:type="auto"/>
            <w:tcBorders>
              <w:top w:val="nil"/>
              <w:left w:val="nil"/>
              <w:bottom w:val="nil"/>
              <w:right w:val="nil"/>
            </w:tcBorders>
            <w:shd w:val="clear" w:color="auto" w:fill="auto"/>
            <w:vAlign w:val="bottom"/>
          </w:tcPr>
          <w:p w14:paraId="6D9804B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can feel my heart beating and my feet on the floor.  I am alive and okay.</w:t>
            </w:r>
          </w:p>
        </w:tc>
        <w:tc>
          <w:tcPr>
            <w:tcW w:w="0" w:type="auto"/>
            <w:tcBorders>
              <w:top w:val="nil"/>
              <w:left w:val="nil"/>
              <w:bottom w:val="nil"/>
              <w:right w:val="nil"/>
            </w:tcBorders>
            <w:shd w:val="clear" w:color="auto" w:fill="auto"/>
            <w:noWrap/>
            <w:vAlign w:val="bottom"/>
          </w:tcPr>
          <w:p w14:paraId="7BF8F8B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969FBB7"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1EA6BB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933AD0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E81424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FD77C3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8C6656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E2D55E4"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729B096F" w14:textId="77777777">
        <w:trPr>
          <w:trHeight w:val="300"/>
        </w:trPr>
        <w:tc>
          <w:tcPr>
            <w:tcW w:w="0" w:type="auto"/>
            <w:tcBorders>
              <w:top w:val="nil"/>
              <w:left w:val="nil"/>
              <w:bottom w:val="nil"/>
              <w:right w:val="nil"/>
            </w:tcBorders>
            <w:shd w:val="clear" w:color="auto" w:fill="auto"/>
            <w:vAlign w:val="bottom"/>
          </w:tcPr>
          <w:p w14:paraId="6F89A50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w:t>
            </w:r>
            <w:r w:rsidR="00093CA3">
              <w:rPr>
                <w:rFonts w:ascii="Calibri" w:eastAsia="Times New Roman" w:hAnsi="Calibri" w:cs="Calibri"/>
                <w:color w:val="000000"/>
              </w:rPr>
              <w:t>’</w:t>
            </w:r>
            <w:r w:rsidRPr="007E5A2D">
              <w:rPr>
                <w:rFonts w:ascii="Calibri" w:eastAsia="Times New Roman" w:hAnsi="Calibri" w:cs="Calibri"/>
                <w:color w:val="000000"/>
              </w:rPr>
              <w:t>ve been through worse before and made it through safely.</w:t>
            </w:r>
          </w:p>
        </w:tc>
        <w:tc>
          <w:tcPr>
            <w:tcW w:w="0" w:type="auto"/>
            <w:tcBorders>
              <w:top w:val="nil"/>
              <w:left w:val="nil"/>
              <w:bottom w:val="nil"/>
              <w:right w:val="nil"/>
            </w:tcBorders>
            <w:shd w:val="clear" w:color="auto" w:fill="auto"/>
            <w:noWrap/>
            <w:vAlign w:val="bottom"/>
          </w:tcPr>
          <w:p w14:paraId="0E8DB6B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DA87AC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37A0EE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C99ED1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82A328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5E01E7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1FE478D"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30BB13C"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5C0EA5AC" w14:textId="77777777">
        <w:trPr>
          <w:trHeight w:val="600"/>
        </w:trPr>
        <w:tc>
          <w:tcPr>
            <w:tcW w:w="0" w:type="auto"/>
            <w:tcBorders>
              <w:top w:val="nil"/>
              <w:left w:val="nil"/>
              <w:bottom w:val="nil"/>
              <w:right w:val="nil"/>
            </w:tcBorders>
            <w:shd w:val="clear" w:color="auto" w:fill="auto"/>
            <w:vAlign w:val="bottom"/>
          </w:tcPr>
          <w:p w14:paraId="40C5E1D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My body is reacting to a memory.  Right now I am safe.</w:t>
            </w:r>
          </w:p>
        </w:tc>
        <w:tc>
          <w:tcPr>
            <w:tcW w:w="0" w:type="auto"/>
            <w:tcBorders>
              <w:top w:val="nil"/>
              <w:left w:val="nil"/>
              <w:bottom w:val="nil"/>
              <w:right w:val="nil"/>
            </w:tcBorders>
            <w:shd w:val="clear" w:color="auto" w:fill="auto"/>
            <w:noWrap/>
            <w:vAlign w:val="bottom"/>
          </w:tcPr>
          <w:p w14:paraId="0275988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46A097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2FA664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B31FA1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75552A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F518167"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4DE1BF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7E4B55E"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629889AD" w14:textId="77777777">
        <w:trPr>
          <w:trHeight w:val="600"/>
        </w:trPr>
        <w:tc>
          <w:tcPr>
            <w:tcW w:w="0" w:type="auto"/>
            <w:tcBorders>
              <w:top w:val="nil"/>
              <w:left w:val="nil"/>
              <w:bottom w:val="nil"/>
              <w:right w:val="nil"/>
            </w:tcBorders>
            <w:shd w:val="clear" w:color="auto" w:fill="auto"/>
            <w:vAlign w:val="bottom"/>
          </w:tcPr>
          <w:p w14:paraId="38F69F1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don't have to feel comfortable all the time.  That </w:t>
            </w:r>
            <w:r w:rsidR="00093CA3">
              <w:rPr>
                <w:rFonts w:ascii="Calibri" w:eastAsia="Times New Roman" w:hAnsi="Calibri" w:cs="Calibri"/>
                <w:color w:val="000000"/>
              </w:rPr>
              <w:t xml:space="preserve">just </w:t>
            </w:r>
            <w:r w:rsidRPr="007E5A2D">
              <w:rPr>
                <w:rFonts w:ascii="Calibri" w:eastAsia="Times New Roman" w:hAnsi="Calibri" w:cs="Calibri"/>
                <w:color w:val="000000"/>
              </w:rPr>
              <w:t>proves I am human.</w:t>
            </w:r>
          </w:p>
        </w:tc>
        <w:tc>
          <w:tcPr>
            <w:tcW w:w="0" w:type="auto"/>
            <w:tcBorders>
              <w:top w:val="nil"/>
              <w:left w:val="nil"/>
              <w:bottom w:val="nil"/>
              <w:right w:val="nil"/>
            </w:tcBorders>
            <w:shd w:val="clear" w:color="auto" w:fill="auto"/>
            <w:noWrap/>
            <w:vAlign w:val="bottom"/>
          </w:tcPr>
          <w:p w14:paraId="6842D70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74009E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EC98F8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594245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F4389A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D03C5C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4C70012"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15A5C6C"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33D1B579" w14:textId="77777777">
        <w:trPr>
          <w:trHeight w:val="600"/>
        </w:trPr>
        <w:tc>
          <w:tcPr>
            <w:tcW w:w="0" w:type="auto"/>
            <w:tcBorders>
              <w:top w:val="nil"/>
              <w:left w:val="nil"/>
              <w:bottom w:val="nil"/>
              <w:right w:val="nil"/>
            </w:tcBorders>
            <w:shd w:val="clear" w:color="auto" w:fill="auto"/>
            <w:vAlign w:val="bottom"/>
          </w:tcPr>
          <w:p w14:paraId="10E6A80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emotion will come and go.  I will feel differently in twenty minutes.</w:t>
            </w:r>
          </w:p>
        </w:tc>
        <w:tc>
          <w:tcPr>
            <w:tcW w:w="0" w:type="auto"/>
            <w:tcBorders>
              <w:top w:val="nil"/>
              <w:left w:val="nil"/>
              <w:bottom w:val="nil"/>
              <w:right w:val="nil"/>
            </w:tcBorders>
            <w:shd w:val="clear" w:color="auto" w:fill="auto"/>
            <w:noWrap/>
            <w:vAlign w:val="bottom"/>
          </w:tcPr>
          <w:p w14:paraId="7BC83FB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C4184B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88DE2C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6410AB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845BB7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635B70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5BB1F25"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6A6B099"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2C38D3C2" w14:textId="77777777">
        <w:trPr>
          <w:trHeight w:val="300"/>
        </w:trPr>
        <w:tc>
          <w:tcPr>
            <w:tcW w:w="0" w:type="auto"/>
            <w:tcBorders>
              <w:top w:val="nil"/>
              <w:left w:val="nil"/>
              <w:bottom w:val="nil"/>
              <w:right w:val="nil"/>
            </w:tcBorders>
            <w:shd w:val="clear" w:color="auto" w:fill="auto"/>
            <w:vAlign w:val="bottom"/>
          </w:tcPr>
          <w:p w14:paraId="0F2BBF4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respond effectively.</w:t>
            </w:r>
          </w:p>
        </w:tc>
        <w:tc>
          <w:tcPr>
            <w:tcW w:w="0" w:type="auto"/>
            <w:tcBorders>
              <w:top w:val="nil"/>
              <w:left w:val="nil"/>
              <w:bottom w:val="nil"/>
              <w:right w:val="nil"/>
            </w:tcBorders>
            <w:shd w:val="clear" w:color="auto" w:fill="auto"/>
            <w:noWrap/>
            <w:vAlign w:val="bottom"/>
          </w:tcPr>
          <w:p w14:paraId="1C558B8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8D60B7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681A24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63B486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B562DC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426FD4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6CEE8C0"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AC3FFCA"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229B3E70" w14:textId="77777777">
        <w:trPr>
          <w:trHeight w:val="300"/>
        </w:trPr>
        <w:tc>
          <w:tcPr>
            <w:tcW w:w="0" w:type="auto"/>
            <w:tcBorders>
              <w:top w:val="nil"/>
              <w:left w:val="nil"/>
              <w:bottom w:val="nil"/>
              <w:right w:val="nil"/>
            </w:tcBorders>
            <w:shd w:val="clear" w:color="auto" w:fill="auto"/>
            <w:vAlign w:val="bottom"/>
          </w:tcPr>
          <w:p w14:paraId="1B20781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this before and been just fine.</w:t>
            </w:r>
          </w:p>
        </w:tc>
        <w:tc>
          <w:tcPr>
            <w:tcW w:w="0" w:type="auto"/>
            <w:tcBorders>
              <w:top w:val="nil"/>
              <w:left w:val="nil"/>
              <w:bottom w:val="nil"/>
              <w:right w:val="nil"/>
            </w:tcBorders>
            <w:shd w:val="clear" w:color="auto" w:fill="auto"/>
            <w:noWrap/>
            <w:vAlign w:val="bottom"/>
          </w:tcPr>
          <w:p w14:paraId="47ACEB0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FC1DE2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B74AA9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5C0C7E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FC0F3F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85BC31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3580F1D"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448A97E"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758DE6CF" w14:textId="77777777">
        <w:trPr>
          <w:trHeight w:val="300"/>
        </w:trPr>
        <w:tc>
          <w:tcPr>
            <w:tcW w:w="0" w:type="auto"/>
            <w:tcBorders>
              <w:top w:val="nil"/>
              <w:left w:val="nil"/>
              <w:bottom w:val="nil"/>
              <w:right w:val="nil"/>
            </w:tcBorders>
            <w:shd w:val="clear" w:color="auto" w:fill="auto"/>
            <w:vAlign w:val="bottom"/>
          </w:tcPr>
          <w:p w14:paraId="38B7055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another challenge that I will figure out and face.</w:t>
            </w:r>
          </w:p>
        </w:tc>
        <w:tc>
          <w:tcPr>
            <w:tcW w:w="0" w:type="auto"/>
            <w:tcBorders>
              <w:top w:val="nil"/>
              <w:left w:val="nil"/>
              <w:bottom w:val="nil"/>
              <w:right w:val="nil"/>
            </w:tcBorders>
            <w:shd w:val="clear" w:color="auto" w:fill="auto"/>
            <w:noWrap/>
            <w:vAlign w:val="bottom"/>
          </w:tcPr>
          <w:p w14:paraId="6053917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101A14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6943EF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03F4E7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7B2D36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265B12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248D8C5"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FB09D43"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767793E5" w14:textId="77777777">
        <w:trPr>
          <w:trHeight w:val="300"/>
        </w:trPr>
        <w:tc>
          <w:tcPr>
            <w:tcW w:w="0" w:type="auto"/>
            <w:tcBorders>
              <w:top w:val="nil"/>
              <w:left w:val="nil"/>
              <w:bottom w:val="nil"/>
              <w:right w:val="nil"/>
            </w:tcBorders>
            <w:shd w:val="clear" w:color="auto" w:fill="auto"/>
            <w:vAlign w:val="bottom"/>
          </w:tcPr>
          <w:p w14:paraId="5FDC916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These emotions are telling me something.  They won't hurt me.</w:t>
            </w:r>
          </w:p>
        </w:tc>
        <w:tc>
          <w:tcPr>
            <w:tcW w:w="0" w:type="auto"/>
            <w:tcBorders>
              <w:top w:val="nil"/>
              <w:left w:val="nil"/>
              <w:bottom w:val="nil"/>
              <w:right w:val="nil"/>
            </w:tcBorders>
            <w:shd w:val="clear" w:color="auto" w:fill="auto"/>
            <w:noWrap/>
            <w:vAlign w:val="bottom"/>
          </w:tcPr>
          <w:p w14:paraId="2BC20B9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E4328B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17D1F2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8205FD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D0900E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D73E49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2159D26"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23A6D14"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09CB6C7B" w14:textId="77777777">
        <w:trPr>
          <w:trHeight w:val="300"/>
        </w:trPr>
        <w:tc>
          <w:tcPr>
            <w:tcW w:w="0" w:type="auto"/>
            <w:tcBorders>
              <w:top w:val="nil"/>
              <w:left w:val="nil"/>
              <w:bottom w:val="nil"/>
              <w:right w:val="nil"/>
            </w:tcBorders>
            <w:shd w:val="clear" w:color="auto" w:fill="auto"/>
            <w:vAlign w:val="bottom"/>
          </w:tcPr>
          <w:p w14:paraId="6471AD2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human.  I can make mistakes.</w:t>
            </w:r>
            <w:r w:rsidR="00A60B15">
              <w:rPr>
                <w:rFonts w:ascii="Calibri" w:eastAsia="Times New Roman" w:hAnsi="Calibri" w:cs="Calibri"/>
                <w:color w:val="000000"/>
              </w:rPr>
              <w:t xml:space="preserve"> No one is perfect.</w:t>
            </w:r>
          </w:p>
        </w:tc>
        <w:tc>
          <w:tcPr>
            <w:tcW w:w="0" w:type="auto"/>
            <w:tcBorders>
              <w:top w:val="nil"/>
              <w:left w:val="nil"/>
              <w:bottom w:val="nil"/>
              <w:right w:val="nil"/>
            </w:tcBorders>
            <w:shd w:val="clear" w:color="auto" w:fill="auto"/>
            <w:noWrap/>
            <w:vAlign w:val="bottom"/>
          </w:tcPr>
          <w:p w14:paraId="780C9FD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75CB97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B43290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A8A9B0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26979E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376C5D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E90E662"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7E2FB31"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3CDA8913" w14:textId="77777777">
        <w:trPr>
          <w:trHeight w:val="300"/>
        </w:trPr>
        <w:tc>
          <w:tcPr>
            <w:tcW w:w="0" w:type="auto"/>
            <w:tcBorders>
              <w:top w:val="nil"/>
              <w:left w:val="nil"/>
              <w:bottom w:val="nil"/>
              <w:right w:val="nil"/>
            </w:tcBorders>
            <w:shd w:val="clear" w:color="auto" w:fill="auto"/>
            <w:vAlign w:val="bottom"/>
          </w:tcPr>
          <w:p w14:paraId="5C0D70D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protect myself.</w:t>
            </w:r>
          </w:p>
        </w:tc>
        <w:tc>
          <w:tcPr>
            <w:tcW w:w="0" w:type="auto"/>
            <w:tcBorders>
              <w:top w:val="nil"/>
              <w:left w:val="nil"/>
              <w:bottom w:val="nil"/>
              <w:right w:val="nil"/>
            </w:tcBorders>
            <w:shd w:val="clear" w:color="auto" w:fill="auto"/>
            <w:noWrap/>
            <w:vAlign w:val="bottom"/>
          </w:tcPr>
          <w:p w14:paraId="0AADDC5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AEBBED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1051CE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C32280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B3750A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41E70B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ED6BFA0"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F8217DD"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2E5CE3EF" w14:textId="77777777">
        <w:trPr>
          <w:trHeight w:val="300"/>
        </w:trPr>
        <w:tc>
          <w:tcPr>
            <w:tcW w:w="0" w:type="auto"/>
            <w:tcBorders>
              <w:top w:val="nil"/>
              <w:left w:val="nil"/>
              <w:bottom w:val="nil"/>
              <w:right w:val="nil"/>
            </w:tcBorders>
            <w:shd w:val="clear" w:color="auto" w:fill="auto"/>
            <w:vAlign w:val="bottom"/>
          </w:tcPr>
          <w:p w14:paraId="26C9674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Slow down.  I know there is more than one choice I can make.</w:t>
            </w:r>
          </w:p>
        </w:tc>
        <w:tc>
          <w:tcPr>
            <w:tcW w:w="0" w:type="auto"/>
            <w:tcBorders>
              <w:top w:val="nil"/>
              <w:left w:val="nil"/>
              <w:bottom w:val="nil"/>
              <w:right w:val="nil"/>
            </w:tcBorders>
            <w:shd w:val="clear" w:color="auto" w:fill="auto"/>
            <w:noWrap/>
            <w:vAlign w:val="bottom"/>
          </w:tcPr>
          <w:p w14:paraId="178B222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FA9D71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1AE15B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E836DA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311D87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EAAF7D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FF206E8"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2FFE766"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2FD7C325" w14:textId="77777777">
        <w:trPr>
          <w:trHeight w:val="300"/>
        </w:trPr>
        <w:tc>
          <w:tcPr>
            <w:tcW w:w="0" w:type="auto"/>
            <w:tcBorders>
              <w:top w:val="nil"/>
              <w:left w:val="nil"/>
              <w:bottom w:val="nil"/>
              <w:right w:val="nil"/>
            </w:tcBorders>
            <w:shd w:val="clear" w:color="auto" w:fill="auto"/>
            <w:vAlign w:val="bottom"/>
          </w:tcPr>
          <w:p w14:paraId="3CA1244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can ask others for help.</w:t>
            </w:r>
          </w:p>
        </w:tc>
        <w:tc>
          <w:tcPr>
            <w:tcW w:w="0" w:type="auto"/>
            <w:tcBorders>
              <w:top w:val="nil"/>
              <w:left w:val="nil"/>
              <w:bottom w:val="nil"/>
              <w:right w:val="nil"/>
            </w:tcBorders>
            <w:shd w:val="clear" w:color="auto" w:fill="auto"/>
            <w:noWrap/>
            <w:vAlign w:val="bottom"/>
          </w:tcPr>
          <w:p w14:paraId="0CF9FAE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D1B6FD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09DA77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B2DD0C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7B0232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B40C74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F2B1A7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3A3D965"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5AAFD558" w14:textId="77777777">
        <w:trPr>
          <w:trHeight w:val="300"/>
        </w:trPr>
        <w:tc>
          <w:tcPr>
            <w:tcW w:w="0" w:type="auto"/>
            <w:tcBorders>
              <w:top w:val="nil"/>
              <w:left w:val="nil"/>
              <w:bottom w:val="nil"/>
              <w:right w:val="nil"/>
            </w:tcBorders>
            <w:shd w:val="clear" w:color="auto" w:fill="auto"/>
            <w:vAlign w:val="bottom"/>
          </w:tcPr>
          <w:p w14:paraId="036638E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made the right decision before.</w:t>
            </w:r>
          </w:p>
        </w:tc>
        <w:tc>
          <w:tcPr>
            <w:tcW w:w="0" w:type="auto"/>
            <w:tcBorders>
              <w:top w:val="nil"/>
              <w:left w:val="nil"/>
              <w:bottom w:val="nil"/>
              <w:right w:val="nil"/>
            </w:tcBorders>
            <w:shd w:val="clear" w:color="auto" w:fill="auto"/>
            <w:noWrap/>
            <w:vAlign w:val="bottom"/>
          </w:tcPr>
          <w:p w14:paraId="03A20DA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AF26C5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1328FE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BC6A1F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E3FC0B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ED20E3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B7841FA"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F87E02C"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0FA0FAAC" w14:textId="77777777">
        <w:trPr>
          <w:trHeight w:val="300"/>
        </w:trPr>
        <w:tc>
          <w:tcPr>
            <w:tcW w:w="0" w:type="auto"/>
            <w:tcBorders>
              <w:top w:val="nil"/>
              <w:left w:val="nil"/>
              <w:bottom w:val="nil"/>
              <w:right w:val="nil"/>
            </w:tcBorders>
            <w:shd w:val="clear" w:color="auto" w:fill="auto"/>
            <w:vAlign w:val="bottom"/>
          </w:tcPr>
          <w:p w14:paraId="2698773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My thoughts are just thoughts</w:t>
            </w:r>
            <w:r w:rsidR="009505F5">
              <w:rPr>
                <w:rFonts w:ascii="Calibri" w:eastAsia="Times New Roman" w:hAnsi="Calibri" w:cs="Calibri"/>
                <w:color w:val="000000"/>
              </w:rPr>
              <w:t>; they’re not always right.</w:t>
            </w:r>
            <w:r w:rsidR="00A60B15">
              <w:rPr>
                <w:rFonts w:ascii="Calibri" w:eastAsia="Times New Roman" w:hAnsi="Calibri" w:cs="Calibri"/>
                <w:color w:val="000000"/>
              </w:rPr>
              <w:t xml:space="preserve"> Don’t believe everything you think</w:t>
            </w:r>
            <w:r w:rsidRPr="007E5A2D">
              <w:rPr>
                <w:rFonts w:ascii="Calibri" w:eastAsia="Times New Roman" w:hAnsi="Calibri" w:cs="Calibri"/>
                <w:color w:val="000000"/>
              </w:rPr>
              <w:t>.</w:t>
            </w:r>
          </w:p>
        </w:tc>
        <w:tc>
          <w:tcPr>
            <w:tcW w:w="0" w:type="auto"/>
            <w:tcBorders>
              <w:top w:val="nil"/>
              <w:left w:val="nil"/>
              <w:bottom w:val="nil"/>
              <w:right w:val="nil"/>
            </w:tcBorders>
            <w:shd w:val="clear" w:color="auto" w:fill="auto"/>
            <w:noWrap/>
            <w:vAlign w:val="bottom"/>
          </w:tcPr>
          <w:p w14:paraId="4223836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774E64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AB20B4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B6871F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0E83D1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87D401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810F29F"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D389B0C"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4753A747" w14:textId="77777777">
        <w:trPr>
          <w:trHeight w:val="300"/>
        </w:trPr>
        <w:tc>
          <w:tcPr>
            <w:tcW w:w="0" w:type="auto"/>
            <w:tcBorders>
              <w:top w:val="nil"/>
              <w:left w:val="nil"/>
              <w:bottom w:val="nil"/>
              <w:right w:val="nil"/>
            </w:tcBorders>
            <w:shd w:val="clear" w:color="auto" w:fill="auto"/>
            <w:vAlign w:val="bottom"/>
          </w:tcPr>
          <w:p w14:paraId="2DBD4DC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strong.  I am safe now.</w:t>
            </w:r>
          </w:p>
        </w:tc>
        <w:tc>
          <w:tcPr>
            <w:tcW w:w="0" w:type="auto"/>
            <w:tcBorders>
              <w:top w:val="nil"/>
              <w:left w:val="nil"/>
              <w:bottom w:val="nil"/>
              <w:right w:val="nil"/>
            </w:tcBorders>
            <w:shd w:val="clear" w:color="auto" w:fill="auto"/>
            <w:noWrap/>
            <w:vAlign w:val="bottom"/>
          </w:tcPr>
          <w:p w14:paraId="525CEAE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1ADBC6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1216C4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A437D6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A2E358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9C756F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F6088BD"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56AA548"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4B0860BD" w14:textId="77777777">
        <w:trPr>
          <w:trHeight w:val="300"/>
        </w:trPr>
        <w:tc>
          <w:tcPr>
            <w:tcW w:w="0" w:type="auto"/>
            <w:tcBorders>
              <w:top w:val="nil"/>
              <w:left w:val="nil"/>
              <w:bottom w:val="nil"/>
              <w:right w:val="nil"/>
            </w:tcBorders>
            <w:shd w:val="clear" w:color="auto" w:fill="auto"/>
            <w:vAlign w:val="bottom"/>
          </w:tcPr>
          <w:p w14:paraId="6F452CC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feeling will pass.</w:t>
            </w:r>
          </w:p>
        </w:tc>
        <w:tc>
          <w:tcPr>
            <w:tcW w:w="0" w:type="auto"/>
            <w:tcBorders>
              <w:top w:val="nil"/>
              <w:left w:val="nil"/>
              <w:bottom w:val="nil"/>
              <w:right w:val="nil"/>
            </w:tcBorders>
            <w:shd w:val="clear" w:color="auto" w:fill="auto"/>
            <w:noWrap/>
            <w:vAlign w:val="bottom"/>
          </w:tcPr>
          <w:p w14:paraId="4BD2B96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E1FCE2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533B1C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B38582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B9A3B0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6D7BFE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DEAEA72"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8310137"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1E39AD87" w14:textId="77777777">
        <w:trPr>
          <w:trHeight w:val="600"/>
        </w:trPr>
        <w:tc>
          <w:tcPr>
            <w:tcW w:w="0" w:type="auto"/>
            <w:tcBorders>
              <w:top w:val="nil"/>
              <w:left w:val="nil"/>
              <w:bottom w:val="nil"/>
              <w:right w:val="nil"/>
            </w:tcBorders>
            <w:shd w:val="clear" w:color="auto" w:fill="auto"/>
            <w:vAlign w:val="bottom"/>
          </w:tcPr>
          <w:p w14:paraId="1B74109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will not feel this way forever.  I have felt differently </w:t>
            </w:r>
            <w:r w:rsidR="00093CA3">
              <w:rPr>
                <w:rFonts w:ascii="Calibri" w:eastAsia="Times New Roman" w:hAnsi="Calibri" w:cs="Calibri"/>
                <w:color w:val="000000"/>
              </w:rPr>
              <w:t>before</w:t>
            </w:r>
            <w:r w:rsidRPr="007E5A2D">
              <w:rPr>
                <w:rFonts w:ascii="Calibri" w:eastAsia="Times New Roman" w:hAnsi="Calibri" w:cs="Calibri"/>
                <w:color w:val="000000"/>
              </w:rPr>
              <w:t xml:space="preserve"> and will feel differently soon.</w:t>
            </w:r>
          </w:p>
        </w:tc>
        <w:tc>
          <w:tcPr>
            <w:tcW w:w="0" w:type="auto"/>
            <w:tcBorders>
              <w:top w:val="nil"/>
              <w:left w:val="nil"/>
              <w:bottom w:val="nil"/>
              <w:right w:val="nil"/>
            </w:tcBorders>
            <w:shd w:val="clear" w:color="auto" w:fill="auto"/>
            <w:noWrap/>
            <w:vAlign w:val="bottom"/>
          </w:tcPr>
          <w:p w14:paraId="4EAE750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5CD9D5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C1AB54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7A8487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DF1E75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445895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AB1BA8C"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F4E69B3"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34BC3027" w14:textId="77777777">
        <w:trPr>
          <w:trHeight w:val="300"/>
        </w:trPr>
        <w:tc>
          <w:tcPr>
            <w:tcW w:w="0" w:type="auto"/>
            <w:tcBorders>
              <w:top w:val="nil"/>
              <w:left w:val="nil"/>
              <w:bottom w:val="nil"/>
              <w:right w:val="nil"/>
            </w:tcBorders>
            <w:shd w:val="clear" w:color="auto" w:fill="auto"/>
            <w:vAlign w:val="bottom"/>
          </w:tcPr>
          <w:p w14:paraId="25C2E20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in a safe place.</w:t>
            </w:r>
          </w:p>
        </w:tc>
        <w:tc>
          <w:tcPr>
            <w:tcW w:w="0" w:type="auto"/>
            <w:tcBorders>
              <w:top w:val="nil"/>
              <w:left w:val="nil"/>
              <w:bottom w:val="nil"/>
              <w:right w:val="nil"/>
            </w:tcBorders>
            <w:shd w:val="clear" w:color="auto" w:fill="auto"/>
            <w:noWrap/>
            <w:vAlign w:val="bottom"/>
          </w:tcPr>
          <w:p w14:paraId="40669D3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BA9D29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D00F0F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82985E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C02DC1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4C22AC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7F01EFC"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1E18BC7"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35A8F716" w14:textId="77777777">
        <w:trPr>
          <w:trHeight w:val="600"/>
        </w:trPr>
        <w:tc>
          <w:tcPr>
            <w:tcW w:w="0" w:type="auto"/>
            <w:tcBorders>
              <w:top w:val="nil"/>
              <w:left w:val="nil"/>
              <w:bottom w:val="nil"/>
              <w:right w:val="nil"/>
            </w:tcBorders>
            <w:shd w:val="clear" w:color="auto" w:fill="auto"/>
            <w:vAlign w:val="bottom"/>
          </w:tcPr>
          <w:p w14:paraId="3290205C" w14:textId="77777777" w:rsidR="007E5A2D" w:rsidRPr="007E5A2D" w:rsidRDefault="007E5A2D" w:rsidP="009505F5">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 xml:space="preserve">The emotions I feel right now are giving me information about </w:t>
            </w:r>
            <w:r w:rsidR="009505F5">
              <w:rPr>
                <w:rFonts w:ascii="Calibri" w:eastAsia="Times New Roman" w:hAnsi="Calibri" w:cs="Calibri"/>
                <w:color w:val="000000"/>
              </w:rPr>
              <w:t>how I feel but they’re not necessarily based on facts</w:t>
            </w:r>
            <w:r w:rsidRPr="007E5A2D">
              <w:rPr>
                <w:rFonts w:ascii="Calibri" w:eastAsia="Times New Roman" w:hAnsi="Calibri" w:cs="Calibri"/>
                <w:color w:val="000000"/>
              </w:rPr>
              <w:t>.</w:t>
            </w:r>
          </w:p>
        </w:tc>
        <w:tc>
          <w:tcPr>
            <w:tcW w:w="0" w:type="auto"/>
            <w:tcBorders>
              <w:top w:val="nil"/>
              <w:left w:val="nil"/>
              <w:bottom w:val="nil"/>
              <w:right w:val="nil"/>
            </w:tcBorders>
            <w:shd w:val="clear" w:color="auto" w:fill="auto"/>
            <w:noWrap/>
            <w:vAlign w:val="bottom"/>
          </w:tcPr>
          <w:p w14:paraId="5E363B3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18BA0D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4A6912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51C5E3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C5728E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6C9770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9E8B956"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01AF800"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335967C3" w14:textId="77777777">
        <w:trPr>
          <w:trHeight w:val="300"/>
        </w:trPr>
        <w:tc>
          <w:tcPr>
            <w:tcW w:w="0" w:type="auto"/>
            <w:tcBorders>
              <w:top w:val="nil"/>
              <w:left w:val="nil"/>
              <w:bottom w:val="nil"/>
              <w:right w:val="nil"/>
            </w:tcBorders>
            <w:shd w:val="clear" w:color="auto" w:fill="auto"/>
            <w:vAlign w:val="bottom"/>
          </w:tcPr>
          <w:p w14:paraId="2E1BCDB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If I don't fight my emotions, they will go down on their own.</w:t>
            </w:r>
          </w:p>
        </w:tc>
        <w:tc>
          <w:tcPr>
            <w:tcW w:w="0" w:type="auto"/>
            <w:tcBorders>
              <w:top w:val="nil"/>
              <w:left w:val="nil"/>
              <w:bottom w:val="nil"/>
              <w:right w:val="nil"/>
            </w:tcBorders>
            <w:shd w:val="clear" w:color="auto" w:fill="auto"/>
            <w:noWrap/>
            <w:vAlign w:val="bottom"/>
          </w:tcPr>
          <w:p w14:paraId="7BB01E0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E7CDAF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6EA243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F7BC83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ABDB4D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ACF461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CBFC93B"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49781C0"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7EE654F7" w14:textId="77777777">
        <w:trPr>
          <w:trHeight w:val="300"/>
        </w:trPr>
        <w:tc>
          <w:tcPr>
            <w:tcW w:w="0" w:type="auto"/>
            <w:tcBorders>
              <w:top w:val="nil"/>
              <w:left w:val="nil"/>
              <w:bottom w:val="nil"/>
              <w:right w:val="nil"/>
            </w:tcBorders>
            <w:shd w:val="clear" w:color="auto" w:fill="auto"/>
            <w:vAlign w:val="bottom"/>
          </w:tcPr>
          <w:p w14:paraId="07EE627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am a decent person.</w:t>
            </w:r>
          </w:p>
        </w:tc>
        <w:tc>
          <w:tcPr>
            <w:tcW w:w="0" w:type="auto"/>
            <w:tcBorders>
              <w:top w:val="nil"/>
              <w:left w:val="nil"/>
              <w:bottom w:val="nil"/>
              <w:right w:val="nil"/>
            </w:tcBorders>
            <w:shd w:val="clear" w:color="auto" w:fill="auto"/>
            <w:noWrap/>
            <w:vAlign w:val="bottom"/>
          </w:tcPr>
          <w:p w14:paraId="5F44DCD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FD88A2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139E66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54888E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AB817E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37AA01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25B4BC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3779D9C"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63A9FDEB" w14:textId="77777777">
        <w:trPr>
          <w:trHeight w:val="300"/>
        </w:trPr>
        <w:tc>
          <w:tcPr>
            <w:tcW w:w="0" w:type="auto"/>
            <w:tcBorders>
              <w:top w:val="nil"/>
              <w:left w:val="nil"/>
              <w:bottom w:val="nil"/>
              <w:right w:val="nil"/>
            </w:tcBorders>
            <w:shd w:val="clear" w:color="auto" w:fill="auto"/>
            <w:vAlign w:val="bottom"/>
          </w:tcPr>
          <w:p w14:paraId="65568C2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It is okay if it takes me time to figure this out.</w:t>
            </w:r>
          </w:p>
        </w:tc>
        <w:tc>
          <w:tcPr>
            <w:tcW w:w="0" w:type="auto"/>
            <w:tcBorders>
              <w:top w:val="nil"/>
              <w:left w:val="nil"/>
              <w:bottom w:val="nil"/>
              <w:right w:val="nil"/>
            </w:tcBorders>
            <w:shd w:val="clear" w:color="auto" w:fill="auto"/>
            <w:noWrap/>
            <w:vAlign w:val="bottom"/>
          </w:tcPr>
          <w:p w14:paraId="444AA65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EDBC44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005908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085DEC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ABFAB4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61A340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64B0491"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6FAEEDB"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0464222B" w14:textId="77777777">
        <w:trPr>
          <w:trHeight w:val="300"/>
        </w:trPr>
        <w:tc>
          <w:tcPr>
            <w:tcW w:w="0" w:type="auto"/>
            <w:tcBorders>
              <w:top w:val="nil"/>
              <w:left w:val="nil"/>
              <w:bottom w:val="nil"/>
              <w:right w:val="nil"/>
            </w:tcBorders>
            <w:shd w:val="clear" w:color="auto" w:fill="auto"/>
            <w:vAlign w:val="bottom"/>
          </w:tcPr>
          <w:p w14:paraId="0B7F04F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There is always time to learn.</w:t>
            </w:r>
          </w:p>
        </w:tc>
        <w:tc>
          <w:tcPr>
            <w:tcW w:w="0" w:type="auto"/>
            <w:tcBorders>
              <w:top w:val="nil"/>
              <w:left w:val="nil"/>
              <w:bottom w:val="nil"/>
              <w:right w:val="nil"/>
            </w:tcBorders>
            <w:shd w:val="clear" w:color="auto" w:fill="auto"/>
            <w:noWrap/>
            <w:vAlign w:val="bottom"/>
          </w:tcPr>
          <w:p w14:paraId="22EE38C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804AA85"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60E78B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4393057"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1002DC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EE82F24"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C652C6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06456D5"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47CD5C57" w14:textId="77777777">
        <w:trPr>
          <w:trHeight w:val="300"/>
        </w:trPr>
        <w:tc>
          <w:tcPr>
            <w:tcW w:w="0" w:type="auto"/>
            <w:tcBorders>
              <w:top w:val="nil"/>
              <w:left w:val="nil"/>
              <w:bottom w:val="nil"/>
              <w:right w:val="nil"/>
            </w:tcBorders>
            <w:shd w:val="clear" w:color="auto" w:fill="auto"/>
            <w:vAlign w:val="bottom"/>
          </w:tcPr>
          <w:p w14:paraId="107F779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Learning will give me more options in the future</w:t>
            </w:r>
            <w:r w:rsidR="00093CA3">
              <w:rPr>
                <w:rFonts w:ascii="Calibri" w:eastAsia="Times New Roman" w:hAnsi="Calibri" w:cs="Calibri"/>
                <w:color w:val="000000"/>
              </w:rPr>
              <w:t>.</w:t>
            </w:r>
          </w:p>
        </w:tc>
        <w:tc>
          <w:tcPr>
            <w:tcW w:w="0" w:type="auto"/>
            <w:tcBorders>
              <w:top w:val="nil"/>
              <w:left w:val="nil"/>
              <w:bottom w:val="nil"/>
              <w:right w:val="nil"/>
            </w:tcBorders>
            <w:shd w:val="clear" w:color="auto" w:fill="auto"/>
            <w:noWrap/>
            <w:vAlign w:val="bottom"/>
          </w:tcPr>
          <w:p w14:paraId="051C40B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7EA6F7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7C1EACF"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55A003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8C6D881"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F6CB23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7FEC52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3DE075E"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16EC7067" w14:textId="77777777">
        <w:trPr>
          <w:trHeight w:val="900"/>
        </w:trPr>
        <w:tc>
          <w:tcPr>
            <w:tcW w:w="0" w:type="auto"/>
            <w:tcBorders>
              <w:top w:val="nil"/>
              <w:left w:val="nil"/>
              <w:bottom w:val="nil"/>
              <w:right w:val="nil"/>
            </w:tcBorders>
            <w:shd w:val="clear" w:color="auto" w:fill="auto"/>
            <w:vAlign w:val="bottom"/>
          </w:tcPr>
          <w:p w14:paraId="2C5C627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There are times when I will fall back into old patterns.  I just need to catch myself and get back on track with what's effective.</w:t>
            </w:r>
          </w:p>
        </w:tc>
        <w:tc>
          <w:tcPr>
            <w:tcW w:w="0" w:type="auto"/>
            <w:tcBorders>
              <w:top w:val="nil"/>
              <w:left w:val="nil"/>
              <w:bottom w:val="nil"/>
              <w:right w:val="nil"/>
            </w:tcBorders>
            <w:shd w:val="clear" w:color="auto" w:fill="auto"/>
            <w:noWrap/>
            <w:vAlign w:val="bottom"/>
          </w:tcPr>
          <w:p w14:paraId="6F3AB93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AE1279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AB96C67"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680985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E6205A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418061D0"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5354997"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8552EAD"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41FEBD00" w14:textId="77777777">
        <w:trPr>
          <w:trHeight w:val="300"/>
        </w:trPr>
        <w:tc>
          <w:tcPr>
            <w:tcW w:w="0" w:type="auto"/>
            <w:tcBorders>
              <w:top w:val="nil"/>
              <w:left w:val="nil"/>
              <w:bottom w:val="nil"/>
              <w:right w:val="nil"/>
            </w:tcBorders>
            <w:shd w:val="clear" w:color="auto" w:fill="auto"/>
            <w:vAlign w:val="bottom"/>
          </w:tcPr>
          <w:p w14:paraId="07A0D2D3" w14:textId="77777777" w:rsidR="007E5A2D" w:rsidRPr="007E5A2D" w:rsidRDefault="00093CA3" w:rsidP="007E5A2D">
            <w:pPr>
              <w:spacing w:after="0" w:line="240" w:lineRule="auto"/>
              <w:rPr>
                <w:rFonts w:ascii="Calibri" w:eastAsia="Times New Roman" w:hAnsi="Calibri" w:cs="Calibri"/>
                <w:color w:val="000000"/>
              </w:rPr>
            </w:pPr>
            <w:r>
              <w:rPr>
                <w:rFonts w:ascii="Calibri" w:eastAsia="Times New Roman" w:hAnsi="Calibri" w:cs="Calibri"/>
                <w:color w:val="000000"/>
              </w:rPr>
              <w:t xml:space="preserve">It’s not always like this. </w:t>
            </w:r>
            <w:r w:rsidR="007E5A2D" w:rsidRPr="007E5A2D">
              <w:rPr>
                <w:rFonts w:ascii="Calibri" w:eastAsia="Times New Roman" w:hAnsi="Calibri" w:cs="Calibri"/>
                <w:color w:val="000000"/>
              </w:rPr>
              <w:t>There are times I have felt pretty amazing, too.</w:t>
            </w:r>
          </w:p>
        </w:tc>
        <w:tc>
          <w:tcPr>
            <w:tcW w:w="0" w:type="auto"/>
            <w:tcBorders>
              <w:top w:val="nil"/>
              <w:left w:val="nil"/>
              <w:bottom w:val="nil"/>
              <w:right w:val="nil"/>
            </w:tcBorders>
            <w:shd w:val="clear" w:color="auto" w:fill="auto"/>
            <w:noWrap/>
            <w:vAlign w:val="bottom"/>
          </w:tcPr>
          <w:p w14:paraId="3FC48CF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261C9C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2C86F1DF"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FF9C75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C61FBF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60C5A5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2F2C878"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7019003"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5FFEE39A" w14:textId="77777777">
        <w:trPr>
          <w:trHeight w:val="300"/>
        </w:trPr>
        <w:tc>
          <w:tcPr>
            <w:tcW w:w="0" w:type="auto"/>
            <w:tcBorders>
              <w:top w:val="nil"/>
              <w:left w:val="nil"/>
              <w:bottom w:val="nil"/>
              <w:right w:val="nil"/>
            </w:tcBorders>
            <w:shd w:val="clear" w:color="auto" w:fill="auto"/>
            <w:vAlign w:val="bottom"/>
          </w:tcPr>
          <w:p w14:paraId="64A570C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that I deserve love.</w:t>
            </w:r>
          </w:p>
        </w:tc>
        <w:tc>
          <w:tcPr>
            <w:tcW w:w="0" w:type="auto"/>
            <w:tcBorders>
              <w:top w:val="nil"/>
              <w:left w:val="nil"/>
              <w:bottom w:val="nil"/>
              <w:right w:val="nil"/>
            </w:tcBorders>
            <w:shd w:val="clear" w:color="auto" w:fill="auto"/>
            <w:noWrap/>
            <w:vAlign w:val="bottom"/>
          </w:tcPr>
          <w:p w14:paraId="39E482F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E80530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BFE40E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140DE14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388FDBE"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697B59C2"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C2F4B8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D708082" w14:textId="77777777" w:rsidR="007E5A2D" w:rsidRPr="007E5A2D" w:rsidRDefault="007E5A2D" w:rsidP="007E5A2D">
            <w:pPr>
              <w:spacing w:after="0" w:line="240" w:lineRule="auto"/>
              <w:rPr>
                <w:rFonts w:ascii="Calibri" w:eastAsia="Times New Roman" w:hAnsi="Calibri" w:cs="Calibri"/>
                <w:color w:val="000000"/>
              </w:rPr>
            </w:pPr>
          </w:p>
        </w:tc>
      </w:tr>
      <w:tr w:rsidR="007E5A2D" w:rsidRPr="007E5A2D" w14:paraId="224AD138" w14:textId="77777777">
        <w:trPr>
          <w:trHeight w:val="300"/>
        </w:trPr>
        <w:tc>
          <w:tcPr>
            <w:tcW w:w="0" w:type="auto"/>
            <w:tcBorders>
              <w:top w:val="nil"/>
              <w:left w:val="nil"/>
              <w:bottom w:val="nil"/>
              <w:right w:val="nil"/>
            </w:tcBorders>
            <w:shd w:val="clear" w:color="auto" w:fill="auto"/>
            <w:vAlign w:val="bottom"/>
          </w:tcPr>
          <w:p w14:paraId="506E65D5" w14:textId="77777777" w:rsidR="007E5A2D" w:rsidRPr="007E5A2D" w:rsidRDefault="007E5A2D" w:rsidP="009505F5">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am my own unique person: special, </w:t>
            </w:r>
            <w:r w:rsidR="00093CA3">
              <w:rPr>
                <w:rFonts w:ascii="Calibri" w:eastAsia="Times New Roman" w:hAnsi="Calibri" w:cs="Calibri"/>
                <w:color w:val="000000"/>
              </w:rPr>
              <w:t>talented</w:t>
            </w:r>
            <w:r w:rsidRPr="007E5A2D">
              <w:rPr>
                <w:rFonts w:ascii="Calibri" w:eastAsia="Times New Roman" w:hAnsi="Calibri" w:cs="Calibri"/>
                <w:color w:val="000000"/>
              </w:rPr>
              <w:t xml:space="preserve">, and </w:t>
            </w:r>
            <w:r w:rsidR="009505F5">
              <w:rPr>
                <w:rFonts w:ascii="Calibri" w:eastAsia="Times New Roman" w:hAnsi="Calibri" w:cs="Calibri"/>
                <w:color w:val="000000"/>
              </w:rPr>
              <w:t>worthwhile.</w:t>
            </w:r>
          </w:p>
        </w:tc>
        <w:tc>
          <w:tcPr>
            <w:tcW w:w="0" w:type="auto"/>
            <w:tcBorders>
              <w:top w:val="nil"/>
              <w:left w:val="nil"/>
              <w:bottom w:val="nil"/>
              <w:right w:val="nil"/>
            </w:tcBorders>
            <w:shd w:val="clear" w:color="auto" w:fill="auto"/>
            <w:noWrap/>
            <w:vAlign w:val="bottom"/>
          </w:tcPr>
          <w:p w14:paraId="364582E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3BADE2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52E99E5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76D3CF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4C887C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7C0DB209"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473EDD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E775027" w14:textId="77777777" w:rsidR="007E5A2D" w:rsidRPr="007E5A2D" w:rsidRDefault="007E5A2D" w:rsidP="007E5A2D">
            <w:pPr>
              <w:spacing w:after="0" w:line="240" w:lineRule="auto"/>
              <w:rPr>
                <w:rFonts w:ascii="Calibri" w:eastAsia="Times New Roman" w:hAnsi="Calibri" w:cs="Calibri"/>
                <w:color w:val="000000"/>
              </w:rPr>
            </w:pPr>
          </w:p>
        </w:tc>
      </w:tr>
      <w:tr w:rsidR="00DD570D" w:rsidRPr="007E5A2D" w14:paraId="185C57E8" w14:textId="77777777">
        <w:trPr>
          <w:trHeight w:val="300"/>
        </w:trPr>
        <w:tc>
          <w:tcPr>
            <w:tcW w:w="0" w:type="auto"/>
            <w:tcBorders>
              <w:top w:val="nil"/>
              <w:left w:val="nil"/>
              <w:bottom w:val="nil"/>
              <w:right w:val="nil"/>
            </w:tcBorders>
            <w:shd w:val="clear" w:color="auto" w:fill="auto"/>
            <w:vAlign w:val="bottom"/>
          </w:tcPr>
          <w:p w14:paraId="2B491E2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One night of poor sleep is not the end of the world.</w:t>
            </w:r>
          </w:p>
        </w:tc>
        <w:tc>
          <w:tcPr>
            <w:tcW w:w="0" w:type="auto"/>
            <w:tcBorders>
              <w:top w:val="nil"/>
              <w:left w:val="nil"/>
              <w:bottom w:val="nil"/>
              <w:right w:val="nil"/>
            </w:tcBorders>
            <w:shd w:val="clear" w:color="auto" w:fill="auto"/>
            <w:noWrap/>
            <w:vAlign w:val="bottom"/>
          </w:tcPr>
          <w:p w14:paraId="2F16524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65E2EC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636483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B7E16DD"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F3FF9C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45ED4F6"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151CB0A5" w14:textId="77777777" w:rsidR="007E5A2D" w:rsidRPr="007E5A2D" w:rsidRDefault="001B66F0"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08B1642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DD570D" w:rsidRPr="007E5A2D" w14:paraId="1180AB5F" w14:textId="77777777">
        <w:trPr>
          <w:trHeight w:val="300"/>
        </w:trPr>
        <w:tc>
          <w:tcPr>
            <w:tcW w:w="0" w:type="auto"/>
            <w:tcBorders>
              <w:top w:val="nil"/>
              <w:left w:val="nil"/>
              <w:bottom w:val="nil"/>
              <w:right w:val="nil"/>
            </w:tcBorders>
            <w:shd w:val="clear" w:color="auto" w:fill="auto"/>
            <w:vAlign w:val="bottom"/>
          </w:tcPr>
          <w:p w14:paraId="29A51F0C"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This tossing and turning at night will pass.</w:t>
            </w:r>
          </w:p>
        </w:tc>
        <w:tc>
          <w:tcPr>
            <w:tcW w:w="0" w:type="auto"/>
            <w:tcBorders>
              <w:top w:val="nil"/>
              <w:left w:val="nil"/>
              <w:bottom w:val="nil"/>
              <w:right w:val="nil"/>
            </w:tcBorders>
            <w:shd w:val="clear" w:color="auto" w:fill="auto"/>
            <w:noWrap/>
            <w:vAlign w:val="bottom"/>
          </w:tcPr>
          <w:p w14:paraId="3EA4D8F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523574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7D78AA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2EEA599"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853A74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C44968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E4F5CB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5A47748"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7E5A2D" w:rsidRPr="007E5A2D" w14:paraId="0D604133" w14:textId="77777777">
        <w:trPr>
          <w:trHeight w:val="600"/>
        </w:trPr>
        <w:tc>
          <w:tcPr>
            <w:tcW w:w="0" w:type="auto"/>
            <w:tcBorders>
              <w:top w:val="nil"/>
              <w:left w:val="nil"/>
              <w:bottom w:val="nil"/>
              <w:right w:val="nil"/>
            </w:tcBorders>
            <w:shd w:val="clear" w:color="auto" w:fill="auto"/>
            <w:vAlign w:val="bottom"/>
          </w:tcPr>
          <w:p w14:paraId="103B276B"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Nightmares are disturbing, but they're not real</w:t>
            </w:r>
            <w:r w:rsidR="00616206">
              <w:rPr>
                <w:rFonts w:ascii="Calibri" w:eastAsia="Times New Roman" w:hAnsi="Calibri" w:cs="Calibri"/>
                <w:color w:val="000000"/>
              </w:rPr>
              <w:t>.</w:t>
            </w:r>
            <w:r w:rsidRPr="007E5A2D">
              <w:rPr>
                <w:rFonts w:ascii="Calibri" w:eastAsia="Times New Roman" w:hAnsi="Calibri" w:cs="Calibri"/>
                <w:color w:val="000000"/>
              </w:rPr>
              <w:t xml:space="preserve"> I am safe.</w:t>
            </w:r>
          </w:p>
        </w:tc>
        <w:tc>
          <w:tcPr>
            <w:tcW w:w="0" w:type="auto"/>
            <w:tcBorders>
              <w:top w:val="nil"/>
              <w:left w:val="nil"/>
              <w:bottom w:val="nil"/>
              <w:right w:val="nil"/>
            </w:tcBorders>
            <w:shd w:val="clear" w:color="auto" w:fill="auto"/>
            <w:noWrap/>
            <w:vAlign w:val="bottom"/>
          </w:tcPr>
          <w:p w14:paraId="4863E76C" w14:textId="77777777" w:rsidR="007E5A2D" w:rsidRPr="007E5A2D" w:rsidRDefault="00A60B15" w:rsidP="007E5A2D">
            <w:pPr>
              <w:spacing w:after="0" w:line="240" w:lineRule="auto"/>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bottom"/>
          </w:tcPr>
          <w:p w14:paraId="3BB1F2E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4BF50A5"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A85988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239D4BA"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FA2C14E"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1DEB018"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7164BA1"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7E5A2D" w:rsidRPr="007E5A2D" w14:paraId="5A0B41E2" w14:textId="77777777">
        <w:trPr>
          <w:trHeight w:val="600"/>
        </w:trPr>
        <w:tc>
          <w:tcPr>
            <w:tcW w:w="0" w:type="auto"/>
            <w:tcBorders>
              <w:top w:val="nil"/>
              <w:left w:val="nil"/>
              <w:bottom w:val="nil"/>
              <w:right w:val="nil"/>
            </w:tcBorders>
            <w:shd w:val="clear" w:color="auto" w:fill="auto"/>
            <w:vAlign w:val="bottom"/>
          </w:tcPr>
          <w:p w14:paraId="40B2069D"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Although it feels like I will never get a good night</w:t>
            </w:r>
            <w:r w:rsidR="00A760B3">
              <w:rPr>
                <w:rFonts w:ascii="Calibri" w:eastAsia="Times New Roman" w:hAnsi="Calibri" w:cs="Calibri"/>
                <w:color w:val="000000"/>
              </w:rPr>
              <w:t>’</w:t>
            </w:r>
            <w:r w:rsidRPr="007E5A2D">
              <w:rPr>
                <w:rFonts w:ascii="Calibri" w:eastAsia="Times New Roman" w:hAnsi="Calibri" w:cs="Calibri"/>
                <w:color w:val="000000"/>
              </w:rPr>
              <w:t>s sleep, I have in the past and I will in the future.</w:t>
            </w:r>
          </w:p>
        </w:tc>
        <w:tc>
          <w:tcPr>
            <w:tcW w:w="0" w:type="auto"/>
            <w:tcBorders>
              <w:top w:val="nil"/>
              <w:left w:val="nil"/>
              <w:bottom w:val="nil"/>
              <w:right w:val="nil"/>
            </w:tcBorders>
            <w:shd w:val="clear" w:color="auto" w:fill="auto"/>
            <w:noWrap/>
            <w:vAlign w:val="bottom"/>
          </w:tcPr>
          <w:p w14:paraId="08B47AA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ED1DBF8"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3F06C46"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9766F3A"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F95EDF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5D629A4"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408526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E4EA48A"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r w:rsidR="007E5A2D" w:rsidRPr="007E5A2D" w14:paraId="42B24580" w14:textId="77777777">
        <w:trPr>
          <w:trHeight w:val="600"/>
        </w:trPr>
        <w:tc>
          <w:tcPr>
            <w:tcW w:w="0" w:type="auto"/>
            <w:tcBorders>
              <w:top w:val="nil"/>
              <w:left w:val="nil"/>
              <w:bottom w:val="nil"/>
              <w:right w:val="nil"/>
            </w:tcBorders>
            <w:shd w:val="clear" w:color="auto" w:fill="auto"/>
            <w:vAlign w:val="bottom"/>
          </w:tcPr>
          <w:p w14:paraId="7CEB6FC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Although I am anticipating a poor night's sleep, it could be </w:t>
            </w:r>
            <w:r w:rsidR="00093CA3">
              <w:rPr>
                <w:rFonts w:ascii="Calibri" w:eastAsia="Times New Roman" w:hAnsi="Calibri" w:cs="Calibri"/>
                <w:color w:val="000000"/>
              </w:rPr>
              <w:t>fine</w:t>
            </w:r>
            <w:r w:rsidRPr="007E5A2D">
              <w:rPr>
                <w:rFonts w:ascii="Calibri" w:eastAsia="Times New Roman" w:hAnsi="Calibri" w:cs="Calibri"/>
                <w:color w:val="000000"/>
              </w:rPr>
              <w:t>…I have slept well before.</w:t>
            </w:r>
          </w:p>
        </w:tc>
        <w:tc>
          <w:tcPr>
            <w:tcW w:w="0" w:type="auto"/>
            <w:tcBorders>
              <w:top w:val="nil"/>
              <w:left w:val="nil"/>
              <w:bottom w:val="nil"/>
              <w:right w:val="nil"/>
            </w:tcBorders>
            <w:shd w:val="clear" w:color="auto" w:fill="auto"/>
            <w:noWrap/>
            <w:vAlign w:val="bottom"/>
          </w:tcPr>
          <w:p w14:paraId="6F2B84EC"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73973FF3"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0C7D54FA"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3F31AC80"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6FB36E62"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519E952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4BCD7E4B" w14:textId="77777777" w:rsidR="007E5A2D" w:rsidRPr="007E5A2D" w:rsidRDefault="007E5A2D" w:rsidP="007E5A2D">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tcPr>
          <w:p w14:paraId="2572DDC3" w14:textId="77777777" w:rsidR="007E5A2D" w:rsidRPr="007E5A2D" w:rsidRDefault="007E5A2D" w:rsidP="007E5A2D">
            <w:pPr>
              <w:spacing w:after="0" w:line="240" w:lineRule="auto"/>
              <w:rPr>
                <w:rFonts w:ascii="Calibri" w:eastAsia="Times New Roman" w:hAnsi="Calibri" w:cs="Calibri"/>
                <w:color w:val="000000"/>
              </w:rPr>
            </w:pPr>
            <w:r w:rsidRPr="007E5A2D">
              <w:rPr>
                <w:rFonts w:ascii="Calibri" w:eastAsia="Times New Roman" w:hAnsi="Calibri" w:cs="Calibri"/>
                <w:color w:val="000000"/>
              </w:rPr>
              <w:t>x</w:t>
            </w:r>
          </w:p>
        </w:tc>
      </w:tr>
    </w:tbl>
    <w:p w14:paraId="4C211A2A" w14:textId="77777777" w:rsidR="001B66F0" w:rsidRDefault="001B66F0" w:rsidP="001B66F0">
      <w:pPr>
        <w:pStyle w:val="Heading4"/>
      </w:pPr>
      <w:bookmarkStart w:id="822" w:name="_Toc196805543"/>
      <w:r>
        <w:t>Change Your Perspective Help</w:t>
      </w:r>
      <w:bookmarkEnd w:id="822"/>
    </w:p>
    <w:p w14:paraId="2CF58EDB" w14:textId="77777777" w:rsidR="001B66F0" w:rsidRDefault="001B66F0" w:rsidP="00FC07E6">
      <w:r w:rsidRPr="001B66F0">
        <w:t xml:space="preserve">The Change Your Perspective tools provide reminders that can help give you hope and confidence. We all have a constant stream of thoughts running through our minds—this is called self-talk.  </w:t>
      </w:r>
      <w:r w:rsidRPr="001B66F0">
        <w:rPr>
          <w:i/>
          <w:iCs/>
        </w:rPr>
        <w:t>Negative</w:t>
      </w:r>
      <w:r w:rsidRPr="001B66F0">
        <w:t xml:space="preserve"> self-talk, like </w:t>
      </w:r>
      <w:r w:rsidR="00CA254E">
        <w:t>believing</w:t>
      </w:r>
      <w:r w:rsidR="00CA254E" w:rsidRPr="001B66F0">
        <w:t xml:space="preserve"> </w:t>
      </w:r>
      <w:r w:rsidRPr="001B66F0">
        <w:t xml:space="preserve">that things are terrible or that the worst is about to happen can stress your body and keep you on alert all the time. </w:t>
      </w:r>
      <w:r w:rsidR="00093CA3">
        <w:t xml:space="preserve">These </w:t>
      </w:r>
      <w:r w:rsidR="005206E1" w:rsidRPr="001360CE">
        <w:rPr>
          <w:rFonts w:eastAsiaTheme="minorHAnsi"/>
          <w:i/>
        </w:rPr>
        <w:t>positive</w:t>
      </w:r>
      <w:r w:rsidR="00093CA3">
        <w:t xml:space="preserve"> self-talk reminders </w:t>
      </w:r>
      <w:r w:rsidR="00433050">
        <w:t xml:space="preserve">give you something </w:t>
      </w:r>
      <w:r w:rsidR="00093CA3">
        <w:t>you can hold on to; they</w:t>
      </w:r>
      <w:r w:rsidRPr="001B66F0">
        <w:t xml:space="preserve"> can help you think more realistically, and may even help you manage situations more effectively.</w:t>
      </w:r>
    </w:p>
    <w:p w14:paraId="637639FA" w14:textId="77777777" w:rsidR="000B4A0A" w:rsidRDefault="000B4A0A" w:rsidP="000B4A0A">
      <w:pPr>
        <w:pStyle w:val="Heading2"/>
      </w:pPr>
      <w:bookmarkStart w:id="823" w:name="_Toc196805544"/>
      <w:r>
        <w:t>Grounding</w:t>
      </w:r>
      <w:bookmarkEnd w:id="823"/>
    </w:p>
    <w:tbl>
      <w:tblPr>
        <w:tblW w:w="8840" w:type="dxa"/>
        <w:tblInd w:w="93" w:type="dxa"/>
        <w:tblLook w:val="04A0" w:firstRow="1" w:lastRow="0" w:firstColumn="1" w:lastColumn="0" w:noHBand="0" w:noVBand="1"/>
      </w:tblPr>
      <w:tblGrid>
        <w:gridCol w:w="3700"/>
        <w:gridCol w:w="5140"/>
      </w:tblGrid>
      <w:tr w:rsidR="000B4A0A" w:rsidRPr="000B4A0A" w14:paraId="13232E86" w14:textId="77777777">
        <w:trPr>
          <w:trHeight w:val="300"/>
        </w:trPr>
        <w:tc>
          <w:tcPr>
            <w:tcW w:w="3700" w:type="dxa"/>
            <w:tcBorders>
              <w:top w:val="nil"/>
              <w:left w:val="nil"/>
              <w:bottom w:val="nil"/>
              <w:right w:val="nil"/>
            </w:tcBorders>
            <w:shd w:val="clear" w:color="000000" w:fill="4BACC6"/>
            <w:vAlign w:val="bottom"/>
          </w:tcPr>
          <w:p w14:paraId="499B2488" w14:textId="77777777" w:rsidR="000B4A0A" w:rsidRPr="000B4A0A" w:rsidRDefault="000B4A0A" w:rsidP="000B4A0A">
            <w:pPr>
              <w:spacing w:after="0" w:line="240" w:lineRule="auto"/>
              <w:rPr>
                <w:rFonts w:ascii="Calibri" w:eastAsia="Times New Roman" w:hAnsi="Calibri" w:cs="Calibri"/>
                <w:b/>
                <w:bCs/>
                <w:color w:val="000000"/>
              </w:rPr>
            </w:pPr>
            <w:r w:rsidRPr="000B4A0A">
              <w:rPr>
                <w:rFonts w:ascii="Calibri" w:eastAsia="Times New Roman" w:hAnsi="Calibri" w:cs="Calibri"/>
                <w:b/>
                <w:bCs/>
                <w:color w:val="000000"/>
              </w:rPr>
              <w:t>Grounding Activity Title</w:t>
            </w:r>
          </w:p>
        </w:tc>
        <w:tc>
          <w:tcPr>
            <w:tcW w:w="5140" w:type="dxa"/>
            <w:tcBorders>
              <w:top w:val="nil"/>
              <w:left w:val="nil"/>
              <w:bottom w:val="nil"/>
              <w:right w:val="nil"/>
            </w:tcBorders>
            <w:shd w:val="clear" w:color="000000" w:fill="4BACC6"/>
            <w:vAlign w:val="bottom"/>
          </w:tcPr>
          <w:p w14:paraId="5FD540C8" w14:textId="77777777" w:rsidR="000B4A0A" w:rsidRPr="000B4A0A" w:rsidRDefault="000B4A0A" w:rsidP="000B4A0A">
            <w:pPr>
              <w:spacing w:after="0" w:line="240" w:lineRule="auto"/>
              <w:rPr>
                <w:rFonts w:ascii="Calibri" w:eastAsia="Times New Roman" w:hAnsi="Calibri" w:cs="Calibri"/>
                <w:b/>
                <w:bCs/>
                <w:color w:val="000000"/>
              </w:rPr>
            </w:pPr>
            <w:r w:rsidRPr="000B4A0A">
              <w:rPr>
                <w:rFonts w:ascii="Calibri" w:eastAsia="Times New Roman" w:hAnsi="Calibri" w:cs="Calibri"/>
                <w:b/>
                <w:bCs/>
                <w:color w:val="000000"/>
              </w:rPr>
              <w:t>On-Screen Instructions (Text for User)</w:t>
            </w:r>
          </w:p>
        </w:tc>
      </w:tr>
      <w:tr w:rsidR="000B4A0A" w:rsidRPr="000B4A0A" w14:paraId="02C22564" w14:textId="77777777">
        <w:trPr>
          <w:trHeight w:val="600"/>
        </w:trPr>
        <w:tc>
          <w:tcPr>
            <w:tcW w:w="3700" w:type="dxa"/>
            <w:tcBorders>
              <w:top w:val="nil"/>
              <w:left w:val="nil"/>
              <w:bottom w:val="nil"/>
              <w:right w:val="nil"/>
            </w:tcBorders>
            <w:shd w:val="clear" w:color="auto" w:fill="auto"/>
            <w:noWrap/>
            <w:vAlign w:val="bottom"/>
          </w:tcPr>
          <w:p w14:paraId="47BC737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Feel feet on floor</w:t>
            </w:r>
          </w:p>
        </w:tc>
        <w:tc>
          <w:tcPr>
            <w:tcW w:w="5140" w:type="dxa"/>
            <w:tcBorders>
              <w:top w:val="nil"/>
              <w:left w:val="nil"/>
              <w:bottom w:val="nil"/>
              <w:right w:val="nil"/>
            </w:tcBorders>
            <w:shd w:val="clear" w:color="auto" w:fill="auto"/>
            <w:vAlign w:val="bottom"/>
          </w:tcPr>
          <w:p w14:paraId="23A588B3" w14:textId="77777777" w:rsidR="00F854AB" w:rsidRDefault="000B4A0A" w:rsidP="000B4A0A">
            <w:pPr>
              <w:spacing w:after="0" w:line="240" w:lineRule="auto"/>
              <w:rPr>
                <w:ins w:id="824" w:author="Aussie" w:date="2012-10-16T11:09:00Z"/>
                <w:rFonts w:ascii="Calibri" w:eastAsia="Times New Roman" w:hAnsi="Calibri" w:cs="Calibri"/>
                <w:color w:val="000000"/>
              </w:rPr>
            </w:pPr>
            <w:r w:rsidRPr="000B4A0A">
              <w:rPr>
                <w:rFonts w:ascii="Calibri" w:eastAsia="Times New Roman" w:hAnsi="Calibri" w:cs="Calibri"/>
                <w:color w:val="000000"/>
              </w:rPr>
              <w:t xml:space="preserve">Focus all of your attention on your feet. Feel the floor </w:t>
            </w:r>
          </w:p>
          <w:p w14:paraId="2079FBEB"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under them.</w:t>
            </w:r>
          </w:p>
        </w:tc>
      </w:tr>
      <w:tr w:rsidR="000B4A0A" w:rsidRPr="000B4A0A" w14:paraId="7DEC9B10" w14:textId="77777777">
        <w:trPr>
          <w:trHeight w:val="600"/>
        </w:trPr>
        <w:tc>
          <w:tcPr>
            <w:tcW w:w="3700" w:type="dxa"/>
            <w:tcBorders>
              <w:top w:val="nil"/>
              <w:left w:val="nil"/>
              <w:bottom w:val="nil"/>
              <w:right w:val="nil"/>
            </w:tcBorders>
            <w:shd w:val="clear" w:color="auto" w:fill="auto"/>
            <w:noWrap/>
            <w:vAlign w:val="bottom"/>
          </w:tcPr>
          <w:p w14:paraId="6D21179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Texture of a Pebble</w:t>
            </w:r>
          </w:p>
        </w:tc>
        <w:tc>
          <w:tcPr>
            <w:tcW w:w="5140" w:type="dxa"/>
            <w:tcBorders>
              <w:top w:val="nil"/>
              <w:left w:val="nil"/>
              <w:bottom w:val="nil"/>
              <w:right w:val="nil"/>
            </w:tcBorders>
            <w:shd w:val="clear" w:color="auto" w:fill="auto"/>
            <w:vAlign w:val="bottom"/>
          </w:tcPr>
          <w:p w14:paraId="2992C06B"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feel of a pebble </w:t>
            </w:r>
            <w:r w:rsidR="007E3A44">
              <w:rPr>
                <w:rFonts w:ascii="Calibri" w:eastAsia="Times New Roman" w:hAnsi="Calibri" w:cs="Calibri"/>
                <w:color w:val="000000"/>
              </w:rPr>
              <w:t xml:space="preserve">or coin </w:t>
            </w:r>
            <w:r w:rsidRPr="000B4A0A">
              <w:rPr>
                <w:rFonts w:ascii="Calibri" w:eastAsia="Times New Roman" w:hAnsi="Calibri" w:cs="Calibri"/>
                <w:color w:val="000000"/>
              </w:rPr>
              <w:t>in your hand.</w:t>
            </w:r>
          </w:p>
        </w:tc>
      </w:tr>
      <w:tr w:rsidR="000B4A0A" w:rsidRPr="000B4A0A" w14:paraId="7E84A48B" w14:textId="77777777">
        <w:trPr>
          <w:trHeight w:val="600"/>
        </w:trPr>
        <w:tc>
          <w:tcPr>
            <w:tcW w:w="3700" w:type="dxa"/>
            <w:tcBorders>
              <w:top w:val="nil"/>
              <w:left w:val="nil"/>
              <w:bottom w:val="nil"/>
              <w:right w:val="nil"/>
            </w:tcBorders>
            <w:shd w:val="clear" w:color="auto" w:fill="auto"/>
            <w:noWrap/>
            <w:vAlign w:val="bottom"/>
          </w:tcPr>
          <w:p w14:paraId="7905BEF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Breathing</w:t>
            </w:r>
          </w:p>
        </w:tc>
        <w:tc>
          <w:tcPr>
            <w:tcW w:w="5140" w:type="dxa"/>
            <w:tcBorders>
              <w:top w:val="nil"/>
              <w:left w:val="nil"/>
              <w:bottom w:val="nil"/>
              <w:right w:val="nil"/>
            </w:tcBorders>
            <w:shd w:val="clear" w:color="auto" w:fill="auto"/>
            <w:vAlign w:val="bottom"/>
          </w:tcPr>
          <w:p w14:paraId="6C7C7AE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Sit quietly and focus all of your attention on your in-breath and then your out</w:t>
            </w:r>
            <w:r w:rsidR="00093CA3">
              <w:rPr>
                <w:rFonts w:ascii="Calibri" w:eastAsia="Times New Roman" w:hAnsi="Calibri" w:cs="Calibri"/>
                <w:color w:val="000000"/>
              </w:rPr>
              <w:t>-</w:t>
            </w:r>
            <w:r w:rsidRPr="000B4A0A">
              <w:rPr>
                <w:rFonts w:ascii="Calibri" w:eastAsia="Times New Roman" w:hAnsi="Calibri" w:cs="Calibri"/>
                <w:color w:val="000000"/>
              </w:rPr>
              <w:t>breath.</w:t>
            </w:r>
          </w:p>
        </w:tc>
      </w:tr>
      <w:tr w:rsidR="000B4A0A" w:rsidRPr="000B4A0A" w14:paraId="3401D63B" w14:textId="77777777">
        <w:trPr>
          <w:trHeight w:val="600"/>
        </w:trPr>
        <w:tc>
          <w:tcPr>
            <w:tcW w:w="3700" w:type="dxa"/>
            <w:tcBorders>
              <w:top w:val="nil"/>
              <w:left w:val="nil"/>
              <w:bottom w:val="nil"/>
              <w:right w:val="nil"/>
            </w:tcBorders>
            <w:shd w:val="clear" w:color="auto" w:fill="auto"/>
            <w:vAlign w:val="bottom"/>
          </w:tcPr>
          <w:p w14:paraId="41A96F9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Space Around You--Colors</w:t>
            </w:r>
          </w:p>
        </w:tc>
        <w:tc>
          <w:tcPr>
            <w:tcW w:w="5140" w:type="dxa"/>
            <w:tcBorders>
              <w:top w:val="nil"/>
              <w:left w:val="nil"/>
              <w:bottom w:val="nil"/>
              <w:right w:val="nil"/>
            </w:tcBorders>
            <w:shd w:val="clear" w:color="auto" w:fill="auto"/>
            <w:vAlign w:val="bottom"/>
          </w:tcPr>
          <w:p w14:paraId="1C2AE0E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and focus your attention on the colors around you, noticing as many colors as you can.</w:t>
            </w:r>
          </w:p>
        </w:tc>
      </w:tr>
      <w:tr w:rsidR="000B4A0A" w:rsidRPr="000B4A0A" w14:paraId="3820397B" w14:textId="77777777">
        <w:trPr>
          <w:trHeight w:val="600"/>
        </w:trPr>
        <w:tc>
          <w:tcPr>
            <w:tcW w:w="3700" w:type="dxa"/>
            <w:tcBorders>
              <w:top w:val="nil"/>
              <w:left w:val="nil"/>
              <w:bottom w:val="nil"/>
              <w:right w:val="nil"/>
            </w:tcBorders>
            <w:shd w:val="clear" w:color="auto" w:fill="auto"/>
            <w:vAlign w:val="bottom"/>
          </w:tcPr>
          <w:p w14:paraId="45845BA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Space Around You--Smells</w:t>
            </w:r>
          </w:p>
        </w:tc>
        <w:tc>
          <w:tcPr>
            <w:tcW w:w="5140" w:type="dxa"/>
            <w:tcBorders>
              <w:top w:val="nil"/>
              <w:left w:val="nil"/>
              <w:bottom w:val="nil"/>
              <w:right w:val="nil"/>
            </w:tcBorders>
            <w:shd w:val="clear" w:color="auto" w:fill="auto"/>
            <w:vAlign w:val="bottom"/>
          </w:tcPr>
          <w:p w14:paraId="01BC83F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smells in your environment.  </w:t>
            </w:r>
          </w:p>
        </w:tc>
      </w:tr>
      <w:tr w:rsidR="000B4A0A" w:rsidRPr="000B4A0A" w14:paraId="4D0C5F9E" w14:textId="77777777">
        <w:trPr>
          <w:trHeight w:val="600"/>
        </w:trPr>
        <w:tc>
          <w:tcPr>
            <w:tcW w:w="3700" w:type="dxa"/>
            <w:tcBorders>
              <w:top w:val="nil"/>
              <w:left w:val="nil"/>
              <w:bottom w:val="nil"/>
              <w:right w:val="nil"/>
            </w:tcBorders>
            <w:shd w:val="clear" w:color="auto" w:fill="auto"/>
            <w:vAlign w:val="bottom"/>
          </w:tcPr>
          <w:p w14:paraId="474A02D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Space Around You--Sounds</w:t>
            </w:r>
          </w:p>
        </w:tc>
        <w:tc>
          <w:tcPr>
            <w:tcW w:w="5140" w:type="dxa"/>
            <w:tcBorders>
              <w:top w:val="nil"/>
              <w:left w:val="nil"/>
              <w:bottom w:val="nil"/>
              <w:right w:val="nil"/>
            </w:tcBorders>
            <w:shd w:val="clear" w:color="auto" w:fill="auto"/>
            <w:vAlign w:val="bottom"/>
          </w:tcPr>
          <w:p w14:paraId="7D5BFD2B"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and listen carefully to the many sounds in your environment.</w:t>
            </w:r>
          </w:p>
        </w:tc>
      </w:tr>
      <w:tr w:rsidR="000B4A0A" w:rsidRPr="000B4A0A" w14:paraId="7FA350BC" w14:textId="77777777">
        <w:trPr>
          <w:trHeight w:val="600"/>
        </w:trPr>
        <w:tc>
          <w:tcPr>
            <w:tcW w:w="3700" w:type="dxa"/>
            <w:tcBorders>
              <w:top w:val="nil"/>
              <w:left w:val="nil"/>
              <w:bottom w:val="nil"/>
              <w:right w:val="nil"/>
            </w:tcBorders>
            <w:shd w:val="clear" w:color="auto" w:fill="auto"/>
            <w:vAlign w:val="bottom"/>
          </w:tcPr>
          <w:p w14:paraId="6EBD1A1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Space Around You--Temperature</w:t>
            </w:r>
          </w:p>
        </w:tc>
        <w:tc>
          <w:tcPr>
            <w:tcW w:w="5140" w:type="dxa"/>
            <w:tcBorders>
              <w:top w:val="nil"/>
              <w:left w:val="nil"/>
              <w:bottom w:val="nil"/>
              <w:right w:val="nil"/>
            </w:tcBorders>
            <w:shd w:val="clear" w:color="auto" w:fill="auto"/>
            <w:vAlign w:val="bottom"/>
          </w:tcPr>
          <w:p w14:paraId="679FFC6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of the temperature of the air on your skin.</w:t>
            </w:r>
          </w:p>
        </w:tc>
      </w:tr>
      <w:tr w:rsidR="000B4A0A" w:rsidRPr="000B4A0A" w14:paraId="23A703CB" w14:textId="77777777">
        <w:trPr>
          <w:trHeight w:val="600"/>
        </w:trPr>
        <w:tc>
          <w:tcPr>
            <w:tcW w:w="3700" w:type="dxa"/>
            <w:tcBorders>
              <w:top w:val="nil"/>
              <w:left w:val="nil"/>
              <w:bottom w:val="nil"/>
              <w:right w:val="nil"/>
            </w:tcBorders>
            <w:shd w:val="clear" w:color="auto" w:fill="auto"/>
            <w:vAlign w:val="bottom"/>
          </w:tcPr>
          <w:p w14:paraId="375D418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Eating</w:t>
            </w:r>
          </w:p>
        </w:tc>
        <w:tc>
          <w:tcPr>
            <w:tcW w:w="5140" w:type="dxa"/>
            <w:tcBorders>
              <w:top w:val="nil"/>
              <w:left w:val="nil"/>
              <w:bottom w:val="nil"/>
              <w:right w:val="nil"/>
            </w:tcBorders>
            <w:shd w:val="clear" w:color="auto" w:fill="auto"/>
            <w:vAlign w:val="bottom"/>
          </w:tcPr>
          <w:p w14:paraId="0FA763A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While you are eating</w:t>
            </w:r>
            <w:r w:rsidR="00093CA3">
              <w:rPr>
                <w:rFonts w:ascii="Calibri" w:eastAsia="Times New Roman" w:hAnsi="Calibri" w:cs="Calibri"/>
                <w:color w:val="000000"/>
              </w:rPr>
              <w:t>,</w:t>
            </w:r>
            <w:r w:rsidRPr="000B4A0A">
              <w:rPr>
                <w:rFonts w:ascii="Calibri" w:eastAsia="Times New Roman" w:hAnsi="Calibri" w:cs="Calibri"/>
                <w:color w:val="000000"/>
              </w:rPr>
              <w:t xml:space="preserve"> focus all of your attention on the </w:t>
            </w:r>
            <w:r w:rsidR="00093CA3">
              <w:rPr>
                <w:rFonts w:ascii="Calibri" w:eastAsia="Times New Roman" w:hAnsi="Calibri" w:cs="Calibri"/>
                <w:color w:val="000000"/>
              </w:rPr>
              <w:t xml:space="preserve">sensations of the </w:t>
            </w:r>
            <w:r w:rsidRPr="000B4A0A">
              <w:rPr>
                <w:rFonts w:ascii="Calibri" w:eastAsia="Times New Roman" w:hAnsi="Calibri" w:cs="Calibri"/>
                <w:color w:val="000000"/>
              </w:rPr>
              <w:t xml:space="preserve">food in your mouth while you chew </w:t>
            </w:r>
            <w:r w:rsidRPr="000B4A0A">
              <w:rPr>
                <w:rFonts w:ascii="Calibri" w:eastAsia="Times New Roman" w:hAnsi="Calibri" w:cs="Calibri"/>
                <w:color w:val="000000"/>
              </w:rPr>
              <w:lastRenderedPageBreak/>
              <w:t xml:space="preserve">very slowly.  </w:t>
            </w:r>
          </w:p>
        </w:tc>
      </w:tr>
      <w:tr w:rsidR="000B4A0A" w:rsidRPr="000B4A0A" w14:paraId="362028FA" w14:textId="77777777">
        <w:trPr>
          <w:trHeight w:val="900"/>
        </w:trPr>
        <w:tc>
          <w:tcPr>
            <w:tcW w:w="3700" w:type="dxa"/>
            <w:tcBorders>
              <w:top w:val="nil"/>
              <w:left w:val="nil"/>
              <w:bottom w:val="nil"/>
              <w:right w:val="nil"/>
            </w:tcBorders>
            <w:shd w:val="clear" w:color="auto" w:fill="auto"/>
            <w:vAlign w:val="bottom"/>
          </w:tcPr>
          <w:p w14:paraId="59493B77"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Brushing your teeth</w:t>
            </w:r>
          </w:p>
        </w:tc>
        <w:tc>
          <w:tcPr>
            <w:tcW w:w="5140" w:type="dxa"/>
            <w:tcBorders>
              <w:top w:val="nil"/>
              <w:left w:val="nil"/>
              <w:bottom w:val="nil"/>
              <w:right w:val="nil"/>
            </w:tcBorders>
            <w:shd w:val="clear" w:color="auto" w:fill="auto"/>
            <w:vAlign w:val="bottom"/>
          </w:tcPr>
          <w:p w14:paraId="697B3153" w14:textId="77777777" w:rsidR="000B4A0A" w:rsidRPr="000B4A0A" w:rsidRDefault="00D47F47" w:rsidP="00D47F47">
            <w:pPr>
              <w:spacing w:after="0" w:line="240" w:lineRule="auto"/>
              <w:rPr>
                <w:rFonts w:ascii="Calibri" w:eastAsia="Times New Roman" w:hAnsi="Calibri" w:cs="Calibri"/>
                <w:color w:val="000000"/>
              </w:rPr>
            </w:pPr>
            <w:r>
              <w:rPr>
                <w:rFonts w:ascii="Calibri" w:eastAsia="Times New Roman" w:hAnsi="Calibri" w:cs="Calibri"/>
                <w:color w:val="000000"/>
              </w:rPr>
              <w:t>B</w:t>
            </w:r>
            <w:r w:rsidR="000B4A0A" w:rsidRPr="000B4A0A">
              <w:rPr>
                <w:rFonts w:ascii="Calibri" w:eastAsia="Times New Roman" w:hAnsi="Calibri" w:cs="Calibri"/>
                <w:color w:val="000000"/>
              </w:rPr>
              <w:t>rush your teeth</w:t>
            </w:r>
            <w:r>
              <w:rPr>
                <w:rFonts w:ascii="Calibri" w:eastAsia="Times New Roman" w:hAnsi="Calibri" w:cs="Calibri"/>
                <w:color w:val="000000"/>
              </w:rPr>
              <w:t xml:space="preserve"> and</w:t>
            </w:r>
            <w:r w:rsidR="000B4A0A" w:rsidRPr="000B4A0A">
              <w:rPr>
                <w:rFonts w:ascii="Calibri" w:eastAsia="Times New Roman" w:hAnsi="Calibri" w:cs="Calibri"/>
                <w:color w:val="000000"/>
              </w:rPr>
              <w:t xml:space="preserve"> focus your attention on all of the sensations, taste</w:t>
            </w:r>
            <w:r w:rsidR="00093CA3">
              <w:rPr>
                <w:rFonts w:ascii="Calibri" w:eastAsia="Times New Roman" w:hAnsi="Calibri" w:cs="Calibri"/>
                <w:color w:val="000000"/>
              </w:rPr>
              <w:t>s</w:t>
            </w:r>
            <w:r w:rsidR="000B4A0A" w:rsidRPr="000B4A0A">
              <w:rPr>
                <w:rFonts w:ascii="Calibri" w:eastAsia="Times New Roman" w:hAnsi="Calibri" w:cs="Calibri"/>
                <w:color w:val="000000"/>
              </w:rPr>
              <w:t>, and smell</w:t>
            </w:r>
            <w:r w:rsidR="00093CA3">
              <w:rPr>
                <w:rFonts w:ascii="Calibri" w:eastAsia="Times New Roman" w:hAnsi="Calibri" w:cs="Calibri"/>
                <w:color w:val="000000"/>
              </w:rPr>
              <w:t>s of this activity</w:t>
            </w:r>
            <w:r w:rsidR="000B4A0A" w:rsidRPr="000B4A0A">
              <w:rPr>
                <w:rFonts w:ascii="Calibri" w:eastAsia="Times New Roman" w:hAnsi="Calibri" w:cs="Calibri"/>
                <w:color w:val="000000"/>
              </w:rPr>
              <w:t>.</w:t>
            </w:r>
          </w:p>
        </w:tc>
      </w:tr>
      <w:tr w:rsidR="000B4A0A" w:rsidRPr="000B4A0A" w14:paraId="69A94F39" w14:textId="77777777">
        <w:trPr>
          <w:trHeight w:val="600"/>
        </w:trPr>
        <w:tc>
          <w:tcPr>
            <w:tcW w:w="3700" w:type="dxa"/>
            <w:tcBorders>
              <w:top w:val="nil"/>
              <w:left w:val="nil"/>
              <w:bottom w:val="nil"/>
              <w:right w:val="nil"/>
            </w:tcBorders>
            <w:shd w:val="clear" w:color="auto" w:fill="auto"/>
            <w:vAlign w:val="bottom"/>
          </w:tcPr>
          <w:p w14:paraId="0AD0C0E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Walking</w:t>
            </w:r>
          </w:p>
        </w:tc>
        <w:tc>
          <w:tcPr>
            <w:tcW w:w="5140" w:type="dxa"/>
            <w:tcBorders>
              <w:top w:val="nil"/>
              <w:left w:val="nil"/>
              <w:bottom w:val="nil"/>
              <w:right w:val="nil"/>
            </w:tcBorders>
            <w:shd w:val="clear" w:color="auto" w:fill="auto"/>
            <w:vAlign w:val="bottom"/>
          </w:tcPr>
          <w:p w14:paraId="0585661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Walk slowly, focusing your attention on what it feels like to take each step.</w:t>
            </w:r>
          </w:p>
        </w:tc>
      </w:tr>
      <w:tr w:rsidR="000B4A0A" w:rsidRPr="000B4A0A" w14:paraId="450DCC1F" w14:textId="77777777">
        <w:trPr>
          <w:trHeight w:val="600"/>
        </w:trPr>
        <w:tc>
          <w:tcPr>
            <w:tcW w:w="3700" w:type="dxa"/>
            <w:tcBorders>
              <w:top w:val="nil"/>
              <w:left w:val="nil"/>
              <w:bottom w:val="nil"/>
              <w:right w:val="nil"/>
            </w:tcBorders>
            <w:shd w:val="clear" w:color="auto" w:fill="auto"/>
            <w:vAlign w:val="bottom"/>
          </w:tcPr>
          <w:p w14:paraId="1F512EA0"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Object</w:t>
            </w:r>
          </w:p>
        </w:tc>
        <w:tc>
          <w:tcPr>
            <w:tcW w:w="5140" w:type="dxa"/>
            <w:tcBorders>
              <w:top w:val="nil"/>
              <w:left w:val="nil"/>
              <w:bottom w:val="nil"/>
              <w:right w:val="nil"/>
            </w:tcBorders>
            <w:shd w:val="clear" w:color="auto" w:fill="auto"/>
            <w:vAlign w:val="bottom"/>
          </w:tcPr>
          <w:p w14:paraId="08767FB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Pick up any small object off the ground and focus all of your attention on the texture of the object</w:t>
            </w:r>
            <w:r w:rsidR="00093CA3">
              <w:rPr>
                <w:rFonts w:ascii="Calibri" w:eastAsia="Times New Roman" w:hAnsi="Calibri" w:cs="Calibri"/>
                <w:color w:val="000000"/>
              </w:rPr>
              <w:t xml:space="preserve"> and the feel of it in your hand</w:t>
            </w:r>
            <w:r w:rsidRPr="000B4A0A">
              <w:rPr>
                <w:rFonts w:ascii="Calibri" w:eastAsia="Times New Roman" w:hAnsi="Calibri" w:cs="Calibri"/>
                <w:color w:val="000000"/>
              </w:rPr>
              <w:t>.</w:t>
            </w:r>
          </w:p>
        </w:tc>
      </w:tr>
      <w:tr w:rsidR="000B4A0A" w:rsidRPr="000B4A0A" w14:paraId="10EA10CD" w14:textId="77777777">
        <w:trPr>
          <w:trHeight w:val="600"/>
        </w:trPr>
        <w:tc>
          <w:tcPr>
            <w:tcW w:w="3700" w:type="dxa"/>
            <w:tcBorders>
              <w:top w:val="nil"/>
              <w:left w:val="nil"/>
              <w:bottom w:val="nil"/>
              <w:right w:val="nil"/>
            </w:tcBorders>
            <w:shd w:val="clear" w:color="auto" w:fill="auto"/>
            <w:vAlign w:val="bottom"/>
          </w:tcPr>
          <w:p w14:paraId="3D5C8FC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w:t>
            </w:r>
          </w:p>
        </w:tc>
        <w:tc>
          <w:tcPr>
            <w:tcW w:w="5140" w:type="dxa"/>
            <w:tcBorders>
              <w:top w:val="nil"/>
              <w:left w:val="nil"/>
              <w:bottom w:val="nil"/>
              <w:right w:val="nil"/>
            </w:tcBorders>
            <w:shd w:val="clear" w:color="auto" w:fill="auto"/>
            <w:vAlign w:val="bottom"/>
          </w:tcPr>
          <w:p w14:paraId="2304F9A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 that is quiet and calm.  Focus all of your attention on the sensations on your hand.</w:t>
            </w:r>
          </w:p>
        </w:tc>
      </w:tr>
      <w:tr w:rsidR="000B4A0A" w:rsidRPr="000B4A0A" w14:paraId="7F592D33" w14:textId="77777777">
        <w:trPr>
          <w:trHeight w:val="900"/>
        </w:trPr>
        <w:tc>
          <w:tcPr>
            <w:tcW w:w="3700" w:type="dxa"/>
            <w:tcBorders>
              <w:top w:val="nil"/>
              <w:left w:val="nil"/>
              <w:bottom w:val="nil"/>
              <w:right w:val="nil"/>
            </w:tcBorders>
            <w:shd w:val="clear" w:color="auto" w:fill="auto"/>
            <w:vAlign w:val="bottom"/>
          </w:tcPr>
          <w:p w14:paraId="7E93447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Attach yourself to the earth</w:t>
            </w:r>
          </w:p>
        </w:tc>
        <w:tc>
          <w:tcPr>
            <w:tcW w:w="5140" w:type="dxa"/>
            <w:tcBorders>
              <w:top w:val="nil"/>
              <w:left w:val="nil"/>
              <w:bottom w:val="nil"/>
              <w:right w:val="nil"/>
            </w:tcBorders>
            <w:shd w:val="clear" w:color="auto" w:fill="auto"/>
            <w:vAlign w:val="bottom"/>
          </w:tcPr>
          <w:p w14:paraId="72B75C3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With your feet shoulder width apart</w:t>
            </w:r>
            <w:r w:rsidR="00093CA3">
              <w:rPr>
                <w:rFonts w:ascii="Calibri" w:eastAsia="Times New Roman" w:hAnsi="Calibri" w:cs="Calibri"/>
                <w:color w:val="000000"/>
              </w:rPr>
              <w:t>,</w:t>
            </w:r>
            <w:r w:rsidRPr="000B4A0A">
              <w:rPr>
                <w:rFonts w:ascii="Calibri" w:eastAsia="Times New Roman" w:hAnsi="Calibri" w:cs="Calibri"/>
                <w:color w:val="000000"/>
              </w:rPr>
              <w:t xml:space="preserve"> close your eyes and imagine that you are growing roots into the earth, makin</w:t>
            </w:r>
            <w:r w:rsidR="00CA254E">
              <w:rPr>
                <w:rFonts w:ascii="Calibri" w:eastAsia="Times New Roman" w:hAnsi="Calibri" w:cs="Calibri"/>
                <w:color w:val="000000"/>
              </w:rPr>
              <w:t>g</w:t>
            </w:r>
            <w:r w:rsidRPr="000B4A0A">
              <w:rPr>
                <w:rFonts w:ascii="Calibri" w:eastAsia="Times New Roman" w:hAnsi="Calibri" w:cs="Calibri"/>
                <w:color w:val="000000"/>
              </w:rPr>
              <w:t xml:space="preserve"> you strong and stable.</w:t>
            </w:r>
          </w:p>
        </w:tc>
      </w:tr>
      <w:tr w:rsidR="000B4A0A" w:rsidRPr="000B4A0A" w14:paraId="49ADFE11" w14:textId="77777777">
        <w:trPr>
          <w:trHeight w:val="900"/>
        </w:trPr>
        <w:tc>
          <w:tcPr>
            <w:tcW w:w="3700" w:type="dxa"/>
            <w:tcBorders>
              <w:top w:val="nil"/>
              <w:left w:val="nil"/>
              <w:bottom w:val="nil"/>
              <w:right w:val="nil"/>
            </w:tcBorders>
            <w:shd w:val="clear" w:color="auto" w:fill="auto"/>
            <w:vAlign w:val="bottom"/>
          </w:tcPr>
          <w:p w14:paraId="1B27F68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Ice Cube</w:t>
            </w:r>
          </w:p>
        </w:tc>
        <w:tc>
          <w:tcPr>
            <w:tcW w:w="5140" w:type="dxa"/>
            <w:tcBorders>
              <w:top w:val="nil"/>
              <w:left w:val="nil"/>
              <w:bottom w:val="nil"/>
              <w:right w:val="nil"/>
            </w:tcBorders>
            <w:shd w:val="clear" w:color="auto" w:fill="auto"/>
            <w:vAlign w:val="bottom"/>
          </w:tcPr>
          <w:p w14:paraId="6729CD18" w14:textId="77777777" w:rsidR="000B4A0A" w:rsidRPr="000B4A0A" w:rsidRDefault="000B4A0A" w:rsidP="00D47F47">
            <w:pPr>
              <w:spacing w:after="0" w:line="240" w:lineRule="auto"/>
              <w:rPr>
                <w:rFonts w:ascii="Calibri" w:eastAsia="Times New Roman" w:hAnsi="Calibri" w:cs="Calibri"/>
                <w:color w:val="000000"/>
              </w:rPr>
            </w:pPr>
            <w:r w:rsidRPr="000B4A0A">
              <w:rPr>
                <w:rFonts w:ascii="Calibri" w:eastAsia="Times New Roman" w:hAnsi="Calibri" w:cs="Calibri"/>
                <w:color w:val="000000"/>
              </w:rPr>
              <w:t>Grab an ice cube and focus all of your attention on the sensations that go with it, cold, we</w:t>
            </w:r>
            <w:r w:rsidR="00D47F47">
              <w:rPr>
                <w:rFonts w:ascii="Calibri" w:eastAsia="Times New Roman" w:hAnsi="Calibri" w:cs="Calibri"/>
                <w:color w:val="000000"/>
              </w:rPr>
              <w:t>t, and</w:t>
            </w:r>
            <w:r w:rsidRPr="000B4A0A">
              <w:rPr>
                <w:rFonts w:ascii="Calibri" w:eastAsia="Times New Roman" w:hAnsi="Calibri" w:cs="Calibri"/>
                <w:color w:val="000000"/>
              </w:rPr>
              <w:t xml:space="preserve"> tingling.</w:t>
            </w:r>
          </w:p>
        </w:tc>
      </w:tr>
      <w:tr w:rsidR="000B4A0A" w:rsidRPr="000B4A0A" w14:paraId="3018EF7A" w14:textId="77777777">
        <w:trPr>
          <w:trHeight w:val="900"/>
        </w:trPr>
        <w:tc>
          <w:tcPr>
            <w:tcW w:w="3700" w:type="dxa"/>
            <w:tcBorders>
              <w:top w:val="nil"/>
              <w:left w:val="nil"/>
              <w:bottom w:val="nil"/>
              <w:right w:val="nil"/>
            </w:tcBorders>
            <w:shd w:val="clear" w:color="auto" w:fill="auto"/>
            <w:vAlign w:val="bottom"/>
          </w:tcPr>
          <w:p w14:paraId="32F89EA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Name what you see</w:t>
            </w:r>
          </w:p>
        </w:tc>
        <w:tc>
          <w:tcPr>
            <w:tcW w:w="5140" w:type="dxa"/>
            <w:tcBorders>
              <w:top w:val="nil"/>
              <w:left w:val="nil"/>
              <w:bottom w:val="nil"/>
              <w:right w:val="nil"/>
            </w:tcBorders>
            <w:shd w:val="clear" w:color="auto" w:fill="auto"/>
            <w:vAlign w:val="bottom"/>
          </w:tcPr>
          <w:p w14:paraId="06EC3E2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you and name what you see.  Start with large objects</w:t>
            </w:r>
            <w:r w:rsidR="00093CA3">
              <w:rPr>
                <w:rFonts w:ascii="Calibri" w:eastAsia="Times New Roman" w:hAnsi="Calibri" w:cs="Calibri"/>
                <w:color w:val="000000"/>
              </w:rPr>
              <w:t>,</w:t>
            </w:r>
            <w:r w:rsidRPr="000B4A0A">
              <w:rPr>
                <w:rFonts w:ascii="Calibri" w:eastAsia="Times New Roman" w:hAnsi="Calibri" w:cs="Calibri"/>
                <w:color w:val="000000"/>
              </w:rPr>
              <w:t xml:space="preserve"> </w:t>
            </w:r>
            <w:r w:rsidR="00093CA3">
              <w:rPr>
                <w:rFonts w:ascii="Calibri" w:eastAsia="Times New Roman" w:hAnsi="Calibri" w:cs="Calibri"/>
                <w:color w:val="000000"/>
              </w:rPr>
              <w:t>then</w:t>
            </w:r>
            <w:r w:rsidRPr="000B4A0A">
              <w:rPr>
                <w:rFonts w:ascii="Calibri" w:eastAsia="Times New Roman" w:hAnsi="Calibri" w:cs="Calibri"/>
                <w:color w:val="000000"/>
              </w:rPr>
              <w:t xml:space="preserve"> move to smaller and smaller objects.</w:t>
            </w:r>
          </w:p>
        </w:tc>
      </w:tr>
      <w:tr w:rsidR="000B4A0A" w:rsidRPr="000B4A0A" w14:paraId="43839F5D" w14:textId="77777777">
        <w:trPr>
          <w:trHeight w:val="900"/>
        </w:trPr>
        <w:tc>
          <w:tcPr>
            <w:tcW w:w="3700" w:type="dxa"/>
            <w:tcBorders>
              <w:top w:val="nil"/>
              <w:left w:val="nil"/>
              <w:bottom w:val="nil"/>
              <w:right w:val="nil"/>
            </w:tcBorders>
            <w:shd w:val="clear" w:color="auto" w:fill="auto"/>
            <w:vAlign w:val="bottom"/>
          </w:tcPr>
          <w:p w14:paraId="47A7F39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touch</w:t>
            </w:r>
          </w:p>
        </w:tc>
        <w:tc>
          <w:tcPr>
            <w:tcW w:w="5140" w:type="dxa"/>
            <w:tcBorders>
              <w:top w:val="nil"/>
              <w:left w:val="nil"/>
              <w:bottom w:val="nil"/>
              <w:right w:val="nil"/>
            </w:tcBorders>
            <w:shd w:val="clear" w:color="auto" w:fill="auto"/>
            <w:vAlign w:val="bottom"/>
          </w:tcPr>
          <w:p w14:paraId="11389A4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Rub your hands together, clap your hands.  Focus all of your attention on the fee</w:t>
            </w:r>
            <w:r w:rsidR="00093CA3">
              <w:rPr>
                <w:rFonts w:ascii="Calibri" w:eastAsia="Times New Roman" w:hAnsi="Calibri" w:cs="Calibri"/>
                <w:color w:val="000000"/>
              </w:rPr>
              <w:t>lings</w:t>
            </w:r>
            <w:r w:rsidRPr="000B4A0A">
              <w:rPr>
                <w:rFonts w:ascii="Calibri" w:eastAsia="Times New Roman" w:hAnsi="Calibri" w:cs="Calibri"/>
                <w:color w:val="000000"/>
              </w:rPr>
              <w:t xml:space="preserve"> and sounds that you experience</w:t>
            </w:r>
            <w:r w:rsidR="00093CA3">
              <w:rPr>
                <w:rFonts w:ascii="Calibri" w:eastAsia="Times New Roman" w:hAnsi="Calibri" w:cs="Calibri"/>
                <w:color w:val="000000"/>
              </w:rPr>
              <w:t>.</w:t>
            </w:r>
          </w:p>
        </w:tc>
      </w:tr>
      <w:tr w:rsidR="000B4A0A" w:rsidRPr="000B4A0A" w14:paraId="265E8AEE" w14:textId="77777777">
        <w:trPr>
          <w:trHeight w:val="600"/>
        </w:trPr>
        <w:tc>
          <w:tcPr>
            <w:tcW w:w="3700" w:type="dxa"/>
            <w:tcBorders>
              <w:top w:val="nil"/>
              <w:left w:val="nil"/>
              <w:bottom w:val="nil"/>
              <w:right w:val="nil"/>
            </w:tcBorders>
            <w:shd w:val="clear" w:color="auto" w:fill="auto"/>
            <w:vAlign w:val="bottom"/>
          </w:tcPr>
          <w:p w14:paraId="2B85792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Reorientation</w:t>
            </w:r>
          </w:p>
        </w:tc>
        <w:tc>
          <w:tcPr>
            <w:tcW w:w="5140" w:type="dxa"/>
            <w:tcBorders>
              <w:top w:val="nil"/>
              <w:left w:val="nil"/>
              <w:bottom w:val="nil"/>
              <w:right w:val="nil"/>
            </w:tcBorders>
            <w:shd w:val="clear" w:color="auto" w:fill="auto"/>
            <w:vAlign w:val="bottom"/>
          </w:tcPr>
          <w:p w14:paraId="3A85496C" w14:textId="77777777" w:rsidR="000B4A0A" w:rsidRPr="000B4A0A" w:rsidRDefault="000B4A0A" w:rsidP="00D47F47">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Remind yourself where you are, what today's date is, when were you born, </w:t>
            </w:r>
            <w:r w:rsidR="00093CA3">
              <w:rPr>
                <w:rFonts w:ascii="Calibri" w:eastAsia="Times New Roman" w:hAnsi="Calibri" w:cs="Calibri"/>
                <w:color w:val="000000"/>
              </w:rPr>
              <w:t xml:space="preserve">and </w:t>
            </w:r>
            <w:r w:rsidRPr="000B4A0A">
              <w:rPr>
                <w:rFonts w:ascii="Calibri" w:eastAsia="Times New Roman" w:hAnsi="Calibri" w:cs="Calibri"/>
                <w:color w:val="000000"/>
              </w:rPr>
              <w:t xml:space="preserve">what </w:t>
            </w:r>
            <w:r w:rsidR="00D47F47">
              <w:rPr>
                <w:rFonts w:ascii="Calibri" w:eastAsia="Times New Roman" w:hAnsi="Calibri" w:cs="Calibri"/>
                <w:color w:val="000000"/>
              </w:rPr>
              <w:t>you did</w:t>
            </w:r>
            <w:r w:rsidRPr="000B4A0A">
              <w:rPr>
                <w:rFonts w:ascii="Calibri" w:eastAsia="Times New Roman" w:hAnsi="Calibri" w:cs="Calibri"/>
                <w:color w:val="000000"/>
              </w:rPr>
              <w:t xml:space="preserve"> yesterday</w:t>
            </w:r>
            <w:r w:rsidR="00093CA3">
              <w:rPr>
                <w:rFonts w:ascii="Calibri" w:eastAsia="Times New Roman" w:hAnsi="Calibri" w:cs="Calibri"/>
                <w:color w:val="000000"/>
              </w:rPr>
              <w:t>.</w:t>
            </w:r>
          </w:p>
        </w:tc>
      </w:tr>
      <w:tr w:rsidR="000B4A0A" w:rsidRPr="000B4A0A" w14:paraId="6828B174" w14:textId="77777777">
        <w:trPr>
          <w:trHeight w:val="600"/>
        </w:trPr>
        <w:tc>
          <w:tcPr>
            <w:tcW w:w="3700" w:type="dxa"/>
            <w:tcBorders>
              <w:top w:val="nil"/>
              <w:left w:val="nil"/>
              <w:bottom w:val="nil"/>
              <w:right w:val="nil"/>
            </w:tcBorders>
            <w:shd w:val="clear" w:color="auto" w:fill="auto"/>
            <w:vAlign w:val="bottom"/>
          </w:tcPr>
          <w:p w14:paraId="1404860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w:t>
            </w:r>
          </w:p>
        </w:tc>
        <w:tc>
          <w:tcPr>
            <w:tcW w:w="5140" w:type="dxa"/>
            <w:tcBorders>
              <w:top w:val="nil"/>
              <w:left w:val="nil"/>
              <w:bottom w:val="nil"/>
              <w:right w:val="nil"/>
            </w:tcBorders>
            <w:shd w:val="clear" w:color="auto" w:fill="auto"/>
            <w:vAlign w:val="bottom"/>
          </w:tcPr>
          <w:p w14:paraId="0C95C163"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 and discuss some activity you did together recently.</w:t>
            </w:r>
          </w:p>
        </w:tc>
      </w:tr>
      <w:tr w:rsidR="000B4A0A" w:rsidRPr="000B4A0A" w14:paraId="00F5D19E" w14:textId="77777777">
        <w:trPr>
          <w:trHeight w:val="600"/>
        </w:trPr>
        <w:tc>
          <w:tcPr>
            <w:tcW w:w="3700" w:type="dxa"/>
            <w:tcBorders>
              <w:top w:val="nil"/>
              <w:left w:val="nil"/>
              <w:bottom w:val="nil"/>
              <w:right w:val="nil"/>
            </w:tcBorders>
            <w:shd w:val="clear" w:color="auto" w:fill="auto"/>
            <w:vAlign w:val="bottom"/>
          </w:tcPr>
          <w:p w14:paraId="7C2C9BB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Past success</w:t>
            </w:r>
          </w:p>
        </w:tc>
        <w:tc>
          <w:tcPr>
            <w:tcW w:w="5140" w:type="dxa"/>
            <w:tcBorders>
              <w:top w:val="nil"/>
              <w:left w:val="nil"/>
              <w:bottom w:val="nil"/>
              <w:right w:val="nil"/>
            </w:tcBorders>
            <w:shd w:val="clear" w:color="auto" w:fill="auto"/>
            <w:vAlign w:val="bottom"/>
          </w:tcPr>
          <w:p w14:paraId="565E768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Remember what you did to successfully get past a previous </w:t>
            </w:r>
            <w:r w:rsidR="00093CA3">
              <w:rPr>
                <w:rFonts w:ascii="Calibri" w:eastAsia="Times New Roman" w:hAnsi="Calibri" w:cs="Calibri"/>
                <w:color w:val="000000"/>
              </w:rPr>
              <w:t xml:space="preserve">painful </w:t>
            </w:r>
            <w:r w:rsidRPr="000B4A0A">
              <w:rPr>
                <w:rFonts w:ascii="Calibri" w:eastAsia="Times New Roman" w:hAnsi="Calibri" w:cs="Calibri"/>
                <w:color w:val="000000"/>
              </w:rPr>
              <w:t>experience.</w:t>
            </w:r>
          </w:p>
        </w:tc>
      </w:tr>
      <w:tr w:rsidR="000B4A0A" w:rsidRPr="000B4A0A" w14:paraId="10A67B9A" w14:textId="77777777">
        <w:trPr>
          <w:trHeight w:val="600"/>
        </w:trPr>
        <w:tc>
          <w:tcPr>
            <w:tcW w:w="3700" w:type="dxa"/>
            <w:tcBorders>
              <w:top w:val="nil"/>
              <w:left w:val="nil"/>
              <w:bottom w:val="nil"/>
              <w:right w:val="nil"/>
            </w:tcBorders>
            <w:shd w:val="clear" w:color="auto" w:fill="auto"/>
            <w:vAlign w:val="bottom"/>
          </w:tcPr>
          <w:p w14:paraId="7177533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Baby steps</w:t>
            </w:r>
          </w:p>
        </w:tc>
        <w:tc>
          <w:tcPr>
            <w:tcW w:w="5140" w:type="dxa"/>
            <w:tcBorders>
              <w:top w:val="nil"/>
              <w:left w:val="nil"/>
              <w:bottom w:val="nil"/>
              <w:right w:val="nil"/>
            </w:tcBorders>
            <w:shd w:val="clear" w:color="auto" w:fill="auto"/>
            <w:vAlign w:val="bottom"/>
          </w:tcPr>
          <w:p w14:paraId="09BF72DF" w14:textId="77777777" w:rsidR="000B4A0A" w:rsidRPr="000B4A0A" w:rsidRDefault="00093CA3" w:rsidP="00D47F47">
            <w:pPr>
              <w:spacing w:after="0" w:line="240" w:lineRule="auto"/>
              <w:rPr>
                <w:rFonts w:ascii="Calibri" w:eastAsia="Times New Roman" w:hAnsi="Calibri" w:cs="Calibri"/>
                <w:color w:val="000000"/>
              </w:rPr>
            </w:pPr>
            <w:r>
              <w:rPr>
                <w:rFonts w:ascii="Calibri" w:eastAsia="Times New Roman" w:hAnsi="Calibri" w:cs="Calibri"/>
                <w:color w:val="000000"/>
              </w:rPr>
              <w:t xml:space="preserve">Ask yourself and answer: </w:t>
            </w:r>
            <w:r w:rsidR="000B4A0A" w:rsidRPr="000B4A0A">
              <w:rPr>
                <w:rFonts w:ascii="Calibri" w:eastAsia="Times New Roman" w:hAnsi="Calibri" w:cs="Calibri"/>
                <w:color w:val="000000"/>
              </w:rPr>
              <w:t xml:space="preserve">What would be </w:t>
            </w:r>
            <w:r>
              <w:rPr>
                <w:rFonts w:ascii="Calibri" w:eastAsia="Times New Roman" w:hAnsi="Calibri" w:cs="Calibri"/>
                <w:color w:val="000000"/>
              </w:rPr>
              <w:t>a</w:t>
            </w:r>
            <w:r w:rsidR="000B4A0A" w:rsidRPr="000B4A0A">
              <w:rPr>
                <w:rFonts w:ascii="Calibri" w:eastAsia="Times New Roman" w:hAnsi="Calibri" w:cs="Calibri"/>
                <w:color w:val="000000"/>
              </w:rPr>
              <w:t xml:space="preserve"> small sign that things are getting </w:t>
            </w:r>
            <w:r>
              <w:rPr>
                <w:rFonts w:ascii="Calibri" w:eastAsia="Times New Roman" w:hAnsi="Calibri" w:cs="Calibri"/>
                <w:color w:val="000000"/>
              </w:rPr>
              <w:t>a little</w:t>
            </w:r>
            <w:r w:rsidR="000B4A0A" w:rsidRPr="000B4A0A">
              <w:rPr>
                <w:rFonts w:ascii="Calibri" w:eastAsia="Times New Roman" w:hAnsi="Calibri" w:cs="Calibri"/>
                <w:color w:val="000000"/>
              </w:rPr>
              <w:t xml:space="preserve"> better?</w:t>
            </w:r>
          </w:p>
        </w:tc>
      </w:tr>
      <w:tr w:rsidR="000B4A0A" w:rsidRPr="000B4A0A" w14:paraId="67D0AB2A" w14:textId="77777777">
        <w:trPr>
          <w:trHeight w:val="600"/>
        </w:trPr>
        <w:tc>
          <w:tcPr>
            <w:tcW w:w="3700" w:type="dxa"/>
            <w:tcBorders>
              <w:top w:val="nil"/>
              <w:left w:val="nil"/>
              <w:bottom w:val="nil"/>
              <w:right w:val="nil"/>
            </w:tcBorders>
            <w:shd w:val="clear" w:color="auto" w:fill="auto"/>
            <w:vAlign w:val="bottom"/>
          </w:tcPr>
          <w:p w14:paraId="5DE08B53"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Suck on a peppermint</w:t>
            </w:r>
          </w:p>
        </w:tc>
        <w:tc>
          <w:tcPr>
            <w:tcW w:w="5140" w:type="dxa"/>
            <w:tcBorders>
              <w:top w:val="nil"/>
              <w:left w:val="nil"/>
              <w:bottom w:val="nil"/>
              <w:right w:val="nil"/>
            </w:tcBorders>
            <w:shd w:val="clear" w:color="auto" w:fill="auto"/>
            <w:vAlign w:val="bottom"/>
          </w:tcPr>
          <w:p w14:paraId="0A4DDAD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Slowly </w:t>
            </w:r>
            <w:r w:rsidR="00093CA3">
              <w:rPr>
                <w:rFonts w:ascii="Calibri" w:eastAsia="Times New Roman" w:hAnsi="Calibri" w:cs="Calibri"/>
                <w:color w:val="000000"/>
              </w:rPr>
              <w:t>suck on a</w:t>
            </w:r>
            <w:r w:rsidRPr="000B4A0A">
              <w:rPr>
                <w:rFonts w:ascii="Calibri" w:eastAsia="Times New Roman" w:hAnsi="Calibri" w:cs="Calibri"/>
                <w:color w:val="000000"/>
              </w:rPr>
              <w:t xml:space="preserve"> mint and describe the taste and your reaction in detail</w:t>
            </w:r>
            <w:r w:rsidR="00093CA3">
              <w:rPr>
                <w:rFonts w:ascii="Calibri" w:eastAsia="Times New Roman" w:hAnsi="Calibri" w:cs="Calibri"/>
                <w:color w:val="000000"/>
              </w:rPr>
              <w:t xml:space="preserve"> to yourself.</w:t>
            </w:r>
          </w:p>
        </w:tc>
      </w:tr>
      <w:tr w:rsidR="000B4A0A" w:rsidRPr="000B4A0A" w14:paraId="6DFBD1E2" w14:textId="77777777">
        <w:trPr>
          <w:trHeight w:val="600"/>
        </w:trPr>
        <w:tc>
          <w:tcPr>
            <w:tcW w:w="3700" w:type="dxa"/>
            <w:tcBorders>
              <w:top w:val="nil"/>
              <w:left w:val="nil"/>
              <w:bottom w:val="nil"/>
              <w:right w:val="nil"/>
            </w:tcBorders>
            <w:shd w:val="clear" w:color="auto" w:fill="auto"/>
            <w:vAlign w:val="bottom"/>
          </w:tcPr>
          <w:p w14:paraId="4B43544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w:t>
            </w:r>
          </w:p>
        </w:tc>
        <w:tc>
          <w:tcPr>
            <w:tcW w:w="5140" w:type="dxa"/>
            <w:tcBorders>
              <w:top w:val="nil"/>
              <w:left w:val="nil"/>
              <w:bottom w:val="nil"/>
              <w:right w:val="nil"/>
            </w:tcBorders>
            <w:shd w:val="clear" w:color="auto" w:fill="auto"/>
            <w:vAlign w:val="bottom"/>
          </w:tcPr>
          <w:p w14:paraId="710528D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 Feel the force.  Hear the sounds.  Notice.</w:t>
            </w:r>
          </w:p>
        </w:tc>
      </w:tr>
      <w:tr w:rsidR="000B4A0A" w:rsidRPr="000B4A0A" w14:paraId="173419C8" w14:textId="77777777">
        <w:trPr>
          <w:trHeight w:val="600"/>
        </w:trPr>
        <w:tc>
          <w:tcPr>
            <w:tcW w:w="3700" w:type="dxa"/>
            <w:tcBorders>
              <w:top w:val="nil"/>
              <w:left w:val="nil"/>
              <w:bottom w:val="nil"/>
              <w:right w:val="nil"/>
            </w:tcBorders>
            <w:shd w:val="clear" w:color="auto" w:fill="auto"/>
            <w:vAlign w:val="bottom"/>
          </w:tcPr>
          <w:p w14:paraId="70AFC3F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clothes on your skin</w:t>
            </w:r>
          </w:p>
        </w:tc>
        <w:tc>
          <w:tcPr>
            <w:tcW w:w="5140" w:type="dxa"/>
            <w:tcBorders>
              <w:top w:val="nil"/>
              <w:left w:val="nil"/>
              <w:bottom w:val="nil"/>
              <w:right w:val="nil"/>
            </w:tcBorders>
            <w:shd w:val="clear" w:color="auto" w:fill="auto"/>
            <w:vAlign w:val="bottom"/>
          </w:tcPr>
          <w:p w14:paraId="21FD8DC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Pay attention to the sensation of your clothes touching your skin.</w:t>
            </w:r>
          </w:p>
        </w:tc>
      </w:tr>
      <w:tr w:rsidR="000B4A0A" w:rsidRPr="000B4A0A" w14:paraId="1933FEF5" w14:textId="77777777">
        <w:trPr>
          <w:trHeight w:val="600"/>
        </w:trPr>
        <w:tc>
          <w:tcPr>
            <w:tcW w:w="3700" w:type="dxa"/>
            <w:tcBorders>
              <w:top w:val="nil"/>
              <w:left w:val="nil"/>
              <w:bottom w:val="nil"/>
              <w:right w:val="nil"/>
            </w:tcBorders>
            <w:shd w:val="clear" w:color="auto" w:fill="auto"/>
            <w:vAlign w:val="bottom"/>
          </w:tcPr>
          <w:p w14:paraId="44CDBA0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hands</w:t>
            </w:r>
          </w:p>
        </w:tc>
        <w:tc>
          <w:tcPr>
            <w:tcW w:w="5140" w:type="dxa"/>
            <w:tcBorders>
              <w:top w:val="nil"/>
              <w:left w:val="nil"/>
              <w:bottom w:val="nil"/>
              <w:right w:val="nil"/>
            </w:tcBorders>
            <w:shd w:val="clear" w:color="auto" w:fill="auto"/>
            <w:vAlign w:val="bottom"/>
          </w:tcPr>
          <w:p w14:paraId="2365F350"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Put your hands together and notice the </w:t>
            </w:r>
            <w:r w:rsidR="002F74B8">
              <w:rPr>
                <w:rFonts w:ascii="Calibri" w:eastAsia="Times New Roman" w:hAnsi="Calibri" w:cs="Calibri"/>
                <w:color w:val="000000"/>
              </w:rPr>
              <w:t>sensations of</w:t>
            </w:r>
            <w:r w:rsidRPr="000B4A0A">
              <w:rPr>
                <w:rFonts w:ascii="Calibri" w:eastAsia="Times New Roman" w:hAnsi="Calibri" w:cs="Calibri"/>
                <w:color w:val="000000"/>
              </w:rPr>
              <w:t xml:space="preserve"> the skin-on-skin contact.</w:t>
            </w:r>
          </w:p>
        </w:tc>
      </w:tr>
      <w:tr w:rsidR="000B4A0A" w:rsidRPr="000B4A0A" w14:paraId="32D5E55F" w14:textId="77777777">
        <w:trPr>
          <w:trHeight w:val="600"/>
        </w:trPr>
        <w:tc>
          <w:tcPr>
            <w:tcW w:w="3700" w:type="dxa"/>
            <w:tcBorders>
              <w:top w:val="nil"/>
              <w:left w:val="nil"/>
              <w:bottom w:val="nil"/>
              <w:right w:val="nil"/>
            </w:tcBorders>
            <w:shd w:val="clear" w:color="auto" w:fill="auto"/>
            <w:vAlign w:val="bottom"/>
          </w:tcPr>
          <w:p w14:paraId="7AC8CE00"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Hear Others</w:t>
            </w:r>
          </w:p>
        </w:tc>
        <w:tc>
          <w:tcPr>
            <w:tcW w:w="5140" w:type="dxa"/>
            <w:tcBorders>
              <w:top w:val="nil"/>
              <w:left w:val="nil"/>
              <w:bottom w:val="nil"/>
              <w:right w:val="nil"/>
            </w:tcBorders>
            <w:shd w:val="clear" w:color="auto" w:fill="auto"/>
            <w:vAlign w:val="bottom"/>
          </w:tcPr>
          <w:p w14:paraId="0493BD6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Tune into the voices of others around you. Only pay attention to the sound</w:t>
            </w:r>
            <w:r w:rsidR="002F74B8">
              <w:rPr>
                <w:rFonts w:ascii="Calibri" w:eastAsia="Times New Roman" w:hAnsi="Calibri" w:cs="Calibri"/>
                <w:color w:val="000000"/>
              </w:rPr>
              <w:t>s of others’ voices</w:t>
            </w:r>
            <w:r w:rsidRPr="000B4A0A">
              <w:rPr>
                <w:rFonts w:ascii="Calibri" w:eastAsia="Times New Roman" w:hAnsi="Calibri" w:cs="Calibri"/>
                <w:color w:val="000000"/>
              </w:rPr>
              <w:t>.</w:t>
            </w:r>
          </w:p>
        </w:tc>
      </w:tr>
    </w:tbl>
    <w:p w14:paraId="52CD35E4" w14:textId="77777777" w:rsidR="000B4A0A" w:rsidRDefault="000B4A0A" w:rsidP="00FC07E6"/>
    <w:p w14:paraId="25995781" w14:textId="77777777" w:rsidR="00FC07E6" w:rsidRDefault="00FC07E6" w:rsidP="00FC07E6">
      <w:pPr>
        <w:pStyle w:val="Heading4"/>
        <w:rPr>
          <w:rFonts w:eastAsia="Times New Roman"/>
        </w:rPr>
      </w:pPr>
      <w:bookmarkStart w:id="825" w:name="_Toc196805545"/>
      <w:r>
        <w:rPr>
          <w:rFonts w:eastAsia="Times New Roman"/>
        </w:rPr>
        <w:lastRenderedPageBreak/>
        <w:t>Grounding Help</w:t>
      </w:r>
      <w:bookmarkEnd w:id="825"/>
    </w:p>
    <w:p w14:paraId="06BEA404" w14:textId="77777777" w:rsidR="00FC07E6" w:rsidRPr="00FC07E6" w:rsidRDefault="00FC07E6" w:rsidP="00FC07E6">
      <w:r w:rsidRPr="00FC07E6">
        <w:t>These exercises are simple strategies to help distract and detach from intense emotional pain, or, on the other hand, to help you reconnect to your body or self if you feel disconnected, numb, ‘foggy’ or detached.  The grounding strategies in each section are geared specifically for the symptom you selected.</w:t>
      </w:r>
    </w:p>
    <w:p w14:paraId="5AA6F11D" w14:textId="77777777" w:rsidR="001B66F0" w:rsidRDefault="000B4A0A" w:rsidP="000B4A0A">
      <w:pPr>
        <w:pStyle w:val="Heading2"/>
      </w:pPr>
      <w:bookmarkStart w:id="826" w:name="_Toc196805546"/>
      <w:r>
        <w:t>Reduce Isolation Activities</w:t>
      </w:r>
      <w:bookmarkEnd w:id="826"/>
    </w:p>
    <w:tbl>
      <w:tblPr>
        <w:tblW w:w="4080" w:type="dxa"/>
        <w:tblInd w:w="93" w:type="dxa"/>
        <w:tblLook w:val="04A0" w:firstRow="1" w:lastRow="0" w:firstColumn="1" w:lastColumn="0" w:noHBand="0" w:noVBand="1"/>
      </w:tblPr>
      <w:tblGrid>
        <w:gridCol w:w="4080"/>
      </w:tblGrid>
      <w:tr w:rsidR="000B4A0A" w:rsidRPr="000B4A0A" w14:paraId="39E63620" w14:textId="77777777">
        <w:trPr>
          <w:trHeight w:val="300"/>
        </w:trPr>
        <w:tc>
          <w:tcPr>
            <w:tcW w:w="4080" w:type="dxa"/>
            <w:tcBorders>
              <w:top w:val="nil"/>
              <w:left w:val="nil"/>
              <w:bottom w:val="nil"/>
              <w:right w:val="nil"/>
            </w:tcBorders>
            <w:shd w:val="clear" w:color="000000" w:fill="4BACC6"/>
            <w:vAlign w:val="bottom"/>
          </w:tcPr>
          <w:p w14:paraId="517CC033" w14:textId="77777777" w:rsidR="000B4A0A" w:rsidRPr="000B4A0A" w:rsidRDefault="000B4A0A" w:rsidP="000B4A0A">
            <w:pPr>
              <w:spacing w:after="0" w:line="240" w:lineRule="auto"/>
              <w:rPr>
                <w:rFonts w:ascii="Calibri" w:eastAsia="Times New Roman" w:hAnsi="Calibri" w:cs="Calibri"/>
                <w:b/>
                <w:bCs/>
                <w:color w:val="000000"/>
              </w:rPr>
            </w:pPr>
            <w:r w:rsidRPr="000B4A0A">
              <w:rPr>
                <w:rFonts w:ascii="Calibri" w:eastAsia="Times New Roman" w:hAnsi="Calibri" w:cs="Calibri"/>
                <w:b/>
                <w:bCs/>
                <w:color w:val="000000"/>
              </w:rPr>
              <w:t>Reduce Isolation Activities</w:t>
            </w:r>
          </w:p>
        </w:tc>
      </w:tr>
      <w:tr w:rsidR="000B4A0A" w:rsidRPr="000B4A0A" w14:paraId="43876AB5" w14:textId="77777777">
        <w:trPr>
          <w:trHeight w:val="300"/>
        </w:trPr>
        <w:tc>
          <w:tcPr>
            <w:tcW w:w="4080" w:type="dxa"/>
            <w:tcBorders>
              <w:top w:val="nil"/>
              <w:left w:val="nil"/>
              <w:bottom w:val="nil"/>
              <w:right w:val="nil"/>
            </w:tcBorders>
            <w:shd w:val="clear" w:color="auto" w:fill="auto"/>
            <w:noWrap/>
            <w:vAlign w:val="bottom"/>
          </w:tcPr>
          <w:p w14:paraId="4FB73C0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for a walk</w:t>
            </w:r>
          </w:p>
        </w:tc>
      </w:tr>
      <w:tr w:rsidR="000B4A0A" w:rsidRPr="000B4A0A" w14:paraId="7A0880D9" w14:textId="77777777">
        <w:trPr>
          <w:trHeight w:val="300"/>
        </w:trPr>
        <w:tc>
          <w:tcPr>
            <w:tcW w:w="4080" w:type="dxa"/>
            <w:tcBorders>
              <w:top w:val="nil"/>
              <w:left w:val="nil"/>
              <w:bottom w:val="nil"/>
              <w:right w:val="nil"/>
            </w:tcBorders>
            <w:shd w:val="clear" w:color="auto" w:fill="auto"/>
            <w:noWrap/>
            <w:vAlign w:val="bottom"/>
          </w:tcPr>
          <w:p w14:paraId="3D156D2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fishing</w:t>
            </w:r>
          </w:p>
        </w:tc>
      </w:tr>
      <w:tr w:rsidR="000B4A0A" w:rsidRPr="000B4A0A" w14:paraId="51E6EE6F" w14:textId="77777777">
        <w:trPr>
          <w:trHeight w:val="300"/>
        </w:trPr>
        <w:tc>
          <w:tcPr>
            <w:tcW w:w="4080" w:type="dxa"/>
            <w:tcBorders>
              <w:top w:val="nil"/>
              <w:left w:val="nil"/>
              <w:bottom w:val="nil"/>
              <w:right w:val="nil"/>
            </w:tcBorders>
            <w:shd w:val="clear" w:color="auto" w:fill="auto"/>
            <w:noWrap/>
            <w:vAlign w:val="bottom"/>
          </w:tcPr>
          <w:p w14:paraId="3343FA5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Have tea or coffee at home</w:t>
            </w:r>
          </w:p>
        </w:tc>
      </w:tr>
      <w:tr w:rsidR="000B4A0A" w:rsidRPr="000B4A0A" w14:paraId="353A8FC8" w14:textId="77777777">
        <w:trPr>
          <w:trHeight w:val="300"/>
        </w:trPr>
        <w:tc>
          <w:tcPr>
            <w:tcW w:w="4080" w:type="dxa"/>
            <w:tcBorders>
              <w:top w:val="nil"/>
              <w:left w:val="nil"/>
              <w:bottom w:val="nil"/>
              <w:right w:val="nil"/>
            </w:tcBorders>
            <w:shd w:val="clear" w:color="auto" w:fill="auto"/>
            <w:noWrap/>
            <w:vAlign w:val="bottom"/>
          </w:tcPr>
          <w:p w14:paraId="2355FF9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out for tea or coffee</w:t>
            </w:r>
          </w:p>
        </w:tc>
      </w:tr>
      <w:tr w:rsidR="000B4A0A" w:rsidRPr="000B4A0A" w14:paraId="0B05DAB8" w14:textId="77777777">
        <w:trPr>
          <w:trHeight w:val="300"/>
        </w:trPr>
        <w:tc>
          <w:tcPr>
            <w:tcW w:w="4080" w:type="dxa"/>
            <w:tcBorders>
              <w:top w:val="nil"/>
              <w:left w:val="nil"/>
              <w:bottom w:val="nil"/>
              <w:right w:val="nil"/>
            </w:tcBorders>
            <w:shd w:val="clear" w:color="auto" w:fill="auto"/>
            <w:noWrap/>
            <w:vAlign w:val="bottom"/>
          </w:tcPr>
          <w:p w14:paraId="22AABC4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Have a meal at home</w:t>
            </w:r>
          </w:p>
        </w:tc>
      </w:tr>
      <w:tr w:rsidR="000B4A0A" w:rsidRPr="000B4A0A" w14:paraId="13D0C625" w14:textId="77777777">
        <w:trPr>
          <w:trHeight w:val="300"/>
        </w:trPr>
        <w:tc>
          <w:tcPr>
            <w:tcW w:w="4080" w:type="dxa"/>
            <w:tcBorders>
              <w:top w:val="nil"/>
              <w:left w:val="nil"/>
              <w:bottom w:val="nil"/>
              <w:right w:val="nil"/>
            </w:tcBorders>
            <w:shd w:val="clear" w:color="auto" w:fill="auto"/>
            <w:noWrap/>
            <w:vAlign w:val="bottom"/>
          </w:tcPr>
          <w:p w14:paraId="7AA4800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out for a meal</w:t>
            </w:r>
          </w:p>
        </w:tc>
      </w:tr>
      <w:tr w:rsidR="000B4A0A" w:rsidRPr="000B4A0A" w14:paraId="10B0C9F6" w14:textId="77777777">
        <w:trPr>
          <w:trHeight w:val="300"/>
        </w:trPr>
        <w:tc>
          <w:tcPr>
            <w:tcW w:w="4080" w:type="dxa"/>
            <w:tcBorders>
              <w:top w:val="nil"/>
              <w:left w:val="nil"/>
              <w:bottom w:val="nil"/>
              <w:right w:val="nil"/>
            </w:tcBorders>
            <w:shd w:val="clear" w:color="auto" w:fill="auto"/>
            <w:noWrap/>
            <w:vAlign w:val="bottom"/>
          </w:tcPr>
          <w:p w14:paraId="4B4E2A1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museum or gallery</w:t>
            </w:r>
          </w:p>
        </w:tc>
      </w:tr>
      <w:tr w:rsidR="000B4A0A" w:rsidRPr="000B4A0A" w14:paraId="6E28CC7B" w14:textId="77777777">
        <w:trPr>
          <w:trHeight w:val="300"/>
        </w:trPr>
        <w:tc>
          <w:tcPr>
            <w:tcW w:w="4080" w:type="dxa"/>
            <w:tcBorders>
              <w:top w:val="nil"/>
              <w:left w:val="nil"/>
              <w:bottom w:val="nil"/>
              <w:right w:val="nil"/>
            </w:tcBorders>
            <w:shd w:val="clear" w:color="auto" w:fill="auto"/>
            <w:noWrap/>
            <w:vAlign w:val="bottom"/>
          </w:tcPr>
          <w:p w14:paraId="6940988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musical, dance or other performance</w:t>
            </w:r>
          </w:p>
        </w:tc>
      </w:tr>
      <w:tr w:rsidR="000B4A0A" w:rsidRPr="000B4A0A" w14:paraId="71443031" w14:textId="77777777">
        <w:trPr>
          <w:trHeight w:val="300"/>
        </w:trPr>
        <w:tc>
          <w:tcPr>
            <w:tcW w:w="4080" w:type="dxa"/>
            <w:tcBorders>
              <w:top w:val="nil"/>
              <w:left w:val="nil"/>
              <w:bottom w:val="nil"/>
              <w:right w:val="nil"/>
            </w:tcBorders>
            <w:shd w:val="clear" w:color="auto" w:fill="auto"/>
            <w:noWrap/>
            <w:vAlign w:val="bottom"/>
          </w:tcPr>
          <w:p w14:paraId="2E398F8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the park</w:t>
            </w:r>
          </w:p>
        </w:tc>
      </w:tr>
      <w:tr w:rsidR="000B4A0A" w:rsidRPr="000B4A0A" w14:paraId="09A92080" w14:textId="77777777">
        <w:trPr>
          <w:trHeight w:val="300"/>
        </w:trPr>
        <w:tc>
          <w:tcPr>
            <w:tcW w:w="4080" w:type="dxa"/>
            <w:tcBorders>
              <w:top w:val="nil"/>
              <w:left w:val="nil"/>
              <w:bottom w:val="nil"/>
              <w:right w:val="nil"/>
            </w:tcBorders>
            <w:shd w:val="clear" w:color="auto" w:fill="auto"/>
            <w:noWrap/>
            <w:vAlign w:val="bottom"/>
          </w:tcPr>
          <w:p w14:paraId="5FF9B53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Have a picnic</w:t>
            </w:r>
          </w:p>
        </w:tc>
      </w:tr>
      <w:tr w:rsidR="000B4A0A" w:rsidRPr="000B4A0A" w14:paraId="034F48BB" w14:textId="77777777">
        <w:trPr>
          <w:trHeight w:val="300"/>
        </w:trPr>
        <w:tc>
          <w:tcPr>
            <w:tcW w:w="4080" w:type="dxa"/>
            <w:tcBorders>
              <w:top w:val="nil"/>
              <w:left w:val="nil"/>
              <w:bottom w:val="nil"/>
              <w:right w:val="nil"/>
            </w:tcBorders>
            <w:shd w:val="clear" w:color="auto" w:fill="auto"/>
            <w:noWrap/>
            <w:vAlign w:val="bottom"/>
          </w:tcPr>
          <w:p w14:paraId="3850801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the gym</w:t>
            </w:r>
          </w:p>
        </w:tc>
      </w:tr>
      <w:tr w:rsidR="000B4A0A" w:rsidRPr="000B4A0A" w14:paraId="5BE5406A" w14:textId="77777777">
        <w:trPr>
          <w:trHeight w:val="300"/>
        </w:trPr>
        <w:tc>
          <w:tcPr>
            <w:tcW w:w="4080" w:type="dxa"/>
            <w:tcBorders>
              <w:top w:val="nil"/>
              <w:left w:val="nil"/>
              <w:bottom w:val="nil"/>
              <w:right w:val="nil"/>
            </w:tcBorders>
            <w:shd w:val="clear" w:color="auto" w:fill="auto"/>
            <w:noWrap/>
            <w:vAlign w:val="bottom"/>
          </w:tcPr>
          <w:p w14:paraId="13A5D4E6"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the beach</w:t>
            </w:r>
          </w:p>
        </w:tc>
      </w:tr>
      <w:tr w:rsidR="000B4A0A" w:rsidRPr="000B4A0A" w14:paraId="62B9D116" w14:textId="77777777">
        <w:trPr>
          <w:trHeight w:val="300"/>
        </w:trPr>
        <w:tc>
          <w:tcPr>
            <w:tcW w:w="4080" w:type="dxa"/>
            <w:tcBorders>
              <w:top w:val="nil"/>
              <w:left w:val="nil"/>
              <w:bottom w:val="nil"/>
              <w:right w:val="nil"/>
            </w:tcBorders>
            <w:shd w:val="clear" w:color="auto" w:fill="auto"/>
            <w:noWrap/>
            <w:vAlign w:val="bottom"/>
          </w:tcPr>
          <w:p w14:paraId="04E5109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lake</w:t>
            </w:r>
          </w:p>
        </w:tc>
      </w:tr>
      <w:tr w:rsidR="000B4A0A" w:rsidRPr="000B4A0A" w14:paraId="77A34815" w14:textId="77777777">
        <w:trPr>
          <w:trHeight w:val="300"/>
        </w:trPr>
        <w:tc>
          <w:tcPr>
            <w:tcW w:w="4080" w:type="dxa"/>
            <w:tcBorders>
              <w:top w:val="nil"/>
              <w:left w:val="nil"/>
              <w:bottom w:val="nil"/>
              <w:right w:val="nil"/>
            </w:tcBorders>
            <w:shd w:val="clear" w:color="auto" w:fill="auto"/>
            <w:noWrap/>
            <w:vAlign w:val="bottom"/>
          </w:tcPr>
          <w:p w14:paraId="0D97123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out in a boat or canoe</w:t>
            </w:r>
          </w:p>
        </w:tc>
      </w:tr>
      <w:tr w:rsidR="000B4A0A" w:rsidRPr="000B4A0A" w14:paraId="08038038" w14:textId="77777777">
        <w:trPr>
          <w:trHeight w:val="300"/>
        </w:trPr>
        <w:tc>
          <w:tcPr>
            <w:tcW w:w="4080" w:type="dxa"/>
            <w:tcBorders>
              <w:top w:val="nil"/>
              <w:left w:val="nil"/>
              <w:bottom w:val="nil"/>
              <w:right w:val="nil"/>
            </w:tcBorders>
            <w:shd w:val="clear" w:color="auto" w:fill="auto"/>
            <w:noWrap/>
            <w:vAlign w:val="bottom"/>
          </w:tcPr>
          <w:p w14:paraId="4E1147F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for a drive</w:t>
            </w:r>
          </w:p>
        </w:tc>
      </w:tr>
      <w:tr w:rsidR="000B4A0A" w:rsidRPr="000B4A0A" w14:paraId="70E722D5" w14:textId="77777777">
        <w:trPr>
          <w:trHeight w:val="300"/>
        </w:trPr>
        <w:tc>
          <w:tcPr>
            <w:tcW w:w="4080" w:type="dxa"/>
            <w:tcBorders>
              <w:top w:val="nil"/>
              <w:left w:val="nil"/>
              <w:bottom w:val="nil"/>
              <w:right w:val="nil"/>
            </w:tcBorders>
            <w:shd w:val="clear" w:color="auto" w:fill="auto"/>
            <w:noWrap/>
            <w:vAlign w:val="bottom"/>
          </w:tcPr>
          <w:p w14:paraId="095A868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for a bike ride</w:t>
            </w:r>
          </w:p>
        </w:tc>
      </w:tr>
      <w:tr w:rsidR="000B4A0A" w:rsidRPr="000B4A0A" w14:paraId="4BC7E403" w14:textId="77777777">
        <w:trPr>
          <w:trHeight w:val="300"/>
        </w:trPr>
        <w:tc>
          <w:tcPr>
            <w:tcW w:w="4080" w:type="dxa"/>
            <w:tcBorders>
              <w:top w:val="nil"/>
              <w:left w:val="nil"/>
              <w:bottom w:val="nil"/>
              <w:right w:val="nil"/>
            </w:tcBorders>
            <w:shd w:val="clear" w:color="auto" w:fill="auto"/>
            <w:noWrap/>
            <w:vAlign w:val="bottom"/>
          </w:tcPr>
          <w:p w14:paraId="6E303E03"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Golf</w:t>
            </w:r>
          </w:p>
        </w:tc>
      </w:tr>
      <w:tr w:rsidR="000B4A0A" w:rsidRPr="000B4A0A" w14:paraId="18BE0EB0" w14:textId="77777777">
        <w:trPr>
          <w:trHeight w:val="300"/>
        </w:trPr>
        <w:tc>
          <w:tcPr>
            <w:tcW w:w="4080" w:type="dxa"/>
            <w:tcBorders>
              <w:top w:val="nil"/>
              <w:left w:val="nil"/>
              <w:bottom w:val="nil"/>
              <w:right w:val="nil"/>
            </w:tcBorders>
            <w:shd w:val="clear" w:color="auto" w:fill="auto"/>
            <w:noWrap/>
            <w:vAlign w:val="bottom"/>
          </w:tcPr>
          <w:p w14:paraId="4E8328B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Play tennis</w:t>
            </w:r>
          </w:p>
        </w:tc>
      </w:tr>
      <w:tr w:rsidR="000B4A0A" w:rsidRPr="000B4A0A" w14:paraId="73A16555" w14:textId="77777777">
        <w:trPr>
          <w:trHeight w:val="300"/>
        </w:trPr>
        <w:tc>
          <w:tcPr>
            <w:tcW w:w="4080" w:type="dxa"/>
            <w:tcBorders>
              <w:top w:val="nil"/>
              <w:left w:val="nil"/>
              <w:bottom w:val="nil"/>
              <w:right w:val="nil"/>
            </w:tcBorders>
            <w:shd w:val="clear" w:color="auto" w:fill="auto"/>
            <w:noWrap/>
            <w:vAlign w:val="bottom"/>
          </w:tcPr>
          <w:p w14:paraId="4E46225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for a run</w:t>
            </w:r>
          </w:p>
        </w:tc>
      </w:tr>
      <w:tr w:rsidR="000B4A0A" w:rsidRPr="000B4A0A" w14:paraId="123F67B0" w14:textId="77777777">
        <w:trPr>
          <w:trHeight w:val="300"/>
        </w:trPr>
        <w:tc>
          <w:tcPr>
            <w:tcW w:w="4080" w:type="dxa"/>
            <w:tcBorders>
              <w:top w:val="nil"/>
              <w:left w:val="nil"/>
              <w:bottom w:val="nil"/>
              <w:right w:val="nil"/>
            </w:tcBorders>
            <w:shd w:val="clear" w:color="auto" w:fill="auto"/>
            <w:noWrap/>
            <w:vAlign w:val="bottom"/>
          </w:tcPr>
          <w:p w14:paraId="11B9716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Take your dog(s) out</w:t>
            </w:r>
          </w:p>
        </w:tc>
      </w:tr>
      <w:tr w:rsidR="000B4A0A" w:rsidRPr="000B4A0A" w14:paraId="437FFCD3" w14:textId="77777777">
        <w:trPr>
          <w:trHeight w:val="300"/>
        </w:trPr>
        <w:tc>
          <w:tcPr>
            <w:tcW w:w="4080" w:type="dxa"/>
            <w:tcBorders>
              <w:top w:val="nil"/>
              <w:left w:val="nil"/>
              <w:bottom w:val="nil"/>
              <w:right w:val="nil"/>
            </w:tcBorders>
            <w:shd w:val="clear" w:color="auto" w:fill="auto"/>
            <w:noWrap/>
            <w:vAlign w:val="bottom"/>
          </w:tcPr>
          <w:p w14:paraId="25798F6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Take a day trip out of town</w:t>
            </w:r>
          </w:p>
        </w:tc>
      </w:tr>
      <w:tr w:rsidR="000B4A0A" w:rsidRPr="000B4A0A" w14:paraId="1258A1B4" w14:textId="77777777">
        <w:trPr>
          <w:trHeight w:val="300"/>
        </w:trPr>
        <w:tc>
          <w:tcPr>
            <w:tcW w:w="4080" w:type="dxa"/>
            <w:tcBorders>
              <w:top w:val="nil"/>
              <w:left w:val="nil"/>
              <w:bottom w:val="nil"/>
              <w:right w:val="nil"/>
            </w:tcBorders>
            <w:shd w:val="clear" w:color="auto" w:fill="auto"/>
            <w:noWrap/>
            <w:vAlign w:val="bottom"/>
          </w:tcPr>
          <w:p w14:paraId="2012F54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the movies</w:t>
            </w:r>
          </w:p>
        </w:tc>
      </w:tr>
      <w:tr w:rsidR="000B4A0A" w:rsidRPr="000B4A0A" w14:paraId="506528E6" w14:textId="77777777">
        <w:trPr>
          <w:trHeight w:val="300"/>
        </w:trPr>
        <w:tc>
          <w:tcPr>
            <w:tcW w:w="4080" w:type="dxa"/>
            <w:tcBorders>
              <w:top w:val="nil"/>
              <w:left w:val="nil"/>
              <w:bottom w:val="nil"/>
              <w:right w:val="nil"/>
            </w:tcBorders>
            <w:shd w:val="clear" w:color="auto" w:fill="auto"/>
            <w:noWrap/>
            <w:vAlign w:val="bottom"/>
          </w:tcPr>
          <w:p w14:paraId="6D4021F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shopping</w:t>
            </w:r>
          </w:p>
        </w:tc>
      </w:tr>
      <w:tr w:rsidR="000B4A0A" w:rsidRPr="000B4A0A" w14:paraId="28D37785" w14:textId="77777777">
        <w:trPr>
          <w:trHeight w:val="300"/>
        </w:trPr>
        <w:tc>
          <w:tcPr>
            <w:tcW w:w="4080" w:type="dxa"/>
            <w:tcBorders>
              <w:top w:val="nil"/>
              <w:left w:val="nil"/>
              <w:bottom w:val="nil"/>
              <w:right w:val="nil"/>
            </w:tcBorders>
            <w:shd w:val="clear" w:color="auto" w:fill="auto"/>
            <w:noWrap/>
            <w:vAlign w:val="bottom"/>
          </w:tcPr>
          <w:p w14:paraId="53DEE3B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window shopping</w:t>
            </w:r>
          </w:p>
        </w:tc>
      </w:tr>
      <w:tr w:rsidR="000B4A0A" w:rsidRPr="000B4A0A" w14:paraId="44C09E8E" w14:textId="77777777">
        <w:trPr>
          <w:trHeight w:val="300"/>
        </w:trPr>
        <w:tc>
          <w:tcPr>
            <w:tcW w:w="4080" w:type="dxa"/>
            <w:tcBorders>
              <w:top w:val="nil"/>
              <w:left w:val="nil"/>
              <w:bottom w:val="nil"/>
              <w:right w:val="nil"/>
            </w:tcBorders>
            <w:shd w:val="clear" w:color="auto" w:fill="auto"/>
            <w:noWrap/>
            <w:vAlign w:val="bottom"/>
          </w:tcPr>
          <w:p w14:paraId="539CE316" w14:textId="1A2672AD" w:rsidR="000B4A0A" w:rsidRPr="000B4A0A" w:rsidRDefault="000B4A0A" w:rsidP="000B4A0A">
            <w:pPr>
              <w:spacing w:after="0" w:line="240" w:lineRule="auto"/>
              <w:rPr>
                <w:rFonts w:ascii="Calibri" w:eastAsia="Times New Roman" w:hAnsi="Calibri" w:cs="Calibri"/>
                <w:color w:val="000000"/>
              </w:rPr>
            </w:pPr>
            <w:del w:id="827" w:author="Aussie" w:date="2012-10-16T11:09:00Z">
              <w:r w:rsidRPr="000B4A0A">
                <w:rPr>
                  <w:rFonts w:ascii="Calibri" w:eastAsia="Times New Roman" w:hAnsi="Calibri" w:cs="Calibri"/>
                  <w:color w:val="000000"/>
                </w:rPr>
                <w:delText>People-watch</w:delText>
              </w:r>
            </w:del>
            <w:ins w:id="828" w:author="Aussie" w:date="2012-10-16T11:09:00Z">
              <w:r w:rsidR="002F077B">
                <w:rPr>
                  <w:rFonts w:ascii="Calibri" w:eastAsia="Times New Roman" w:hAnsi="Calibri" w:cs="Calibri"/>
                  <w:color w:val="000000"/>
                </w:rPr>
                <w:t>Kick a footy with a friend</w:t>
              </w:r>
            </w:ins>
          </w:p>
        </w:tc>
      </w:tr>
      <w:tr w:rsidR="000B4A0A" w:rsidRPr="000B4A0A" w14:paraId="1917749A" w14:textId="77777777">
        <w:trPr>
          <w:trHeight w:val="300"/>
        </w:trPr>
        <w:tc>
          <w:tcPr>
            <w:tcW w:w="4080" w:type="dxa"/>
            <w:tcBorders>
              <w:top w:val="nil"/>
              <w:left w:val="nil"/>
              <w:bottom w:val="nil"/>
              <w:right w:val="nil"/>
            </w:tcBorders>
            <w:shd w:val="clear" w:color="auto" w:fill="auto"/>
            <w:noWrap/>
            <w:vAlign w:val="bottom"/>
          </w:tcPr>
          <w:p w14:paraId="2C8F861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Play cards</w:t>
            </w:r>
          </w:p>
        </w:tc>
      </w:tr>
      <w:tr w:rsidR="000B4A0A" w:rsidRPr="000B4A0A" w14:paraId="56416514" w14:textId="77777777">
        <w:trPr>
          <w:trHeight w:val="300"/>
        </w:trPr>
        <w:tc>
          <w:tcPr>
            <w:tcW w:w="4080" w:type="dxa"/>
            <w:tcBorders>
              <w:top w:val="nil"/>
              <w:left w:val="nil"/>
              <w:bottom w:val="nil"/>
              <w:right w:val="nil"/>
            </w:tcBorders>
            <w:shd w:val="clear" w:color="auto" w:fill="auto"/>
            <w:noWrap/>
            <w:vAlign w:val="bottom"/>
          </w:tcPr>
          <w:p w14:paraId="33E0E86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Play chess or another board/strategy game</w:t>
            </w:r>
          </w:p>
        </w:tc>
      </w:tr>
      <w:tr w:rsidR="000B4A0A" w:rsidRPr="000B4A0A" w14:paraId="2795AC9A" w14:textId="77777777">
        <w:trPr>
          <w:trHeight w:val="300"/>
        </w:trPr>
        <w:tc>
          <w:tcPr>
            <w:tcW w:w="4080" w:type="dxa"/>
            <w:tcBorders>
              <w:top w:val="nil"/>
              <w:left w:val="nil"/>
              <w:bottom w:val="nil"/>
              <w:right w:val="nil"/>
            </w:tcBorders>
            <w:shd w:val="clear" w:color="auto" w:fill="auto"/>
            <w:noWrap/>
            <w:vAlign w:val="bottom"/>
          </w:tcPr>
          <w:p w14:paraId="25CF950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Play basketball</w:t>
            </w:r>
          </w:p>
        </w:tc>
      </w:tr>
      <w:tr w:rsidR="000B4A0A" w:rsidRPr="000B4A0A" w14:paraId="30E6C3BC" w14:textId="77777777">
        <w:trPr>
          <w:trHeight w:val="300"/>
        </w:trPr>
        <w:tc>
          <w:tcPr>
            <w:tcW w:w="4080" w:type="dxa"/>
            <w:tcBorders>
              <w:top w:val="nil"/>
              <w:left w:val="nil"/>
              <w:bottom w:val="nil"/>
              <w:right w:val="nil"/>
            </w:tcBorders>
            <w:shd w:val="clear" w:color="auto" w:fill="auto"/>
            <w:noWrap/>
            <w:vAlign w:val="bottom"/>
          </w:tcPr>
          <w:p w14:paraId="340B4F1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Sit and talk</w:t>
            </w:r>
          </w:p>
        </w:tc>
      </w:tr>
      <w:tr w:rsidR="000B4A0A" w:rsidRPr="000B4A0A" w14:paraId="4B96CC57" w14:textId="77777777">
        <w:trPr>
          <w:trHeight w:val="300"/>
        </w:trPr>
        <w:tc>
          <w:tcPr>
            <w:tcW w:w="4080" w:type="dxa"/>
            <w:tcBorders>
              <w:top w:val="nil"/>
              <w:left w:val="nil"/>
              <w:bottom w:val="nil"/>
              <w:right w:val="nil"/>
            </w:tcBorders>
            <w:shd w:val="clear" w:color="auto" w:fill="auto"/>
            <w:noWrap/>
            <w:vAlign w:val="bottom"/>
          </w:tcPr>
          <w:p w14:paraId="1FEFBF9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Have a snack and talk</w:t>
            </w:r>
          </w:p>
        </w:tc>
      </w:tr>
      <w:tr w:rsidR="000B4A0A" w:rsidRPr="000B4A0A" w14:paraId="2F057565" w14:textId="77777777">
        <w:trPr>
          <w:trHeight w:val="300"/>
        </w:trPr>
        <w:tc>
          <w:tcPr>
            <w:tcW w:w="4080" w:type="dxa"/>
            <w:tcBorders>
              <w:top w:val="nil"/>
              <w:left w:val="nil"/>
              <w:bottom w:val="nil"/>
              <w:right w:val="nil"/>
            </w:tcBorders>
            <w:shd w:val="clear" w:color="auto" w:fill="auto"/>
            <w:noWrap/>
            <w:vAlign w:val="bottom"/>
          </w:tcPr>
          <w:p w14:paraId="732A0B6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Work on a project together</w:t>
            </w:r>
          </w:p>
        </w:tc>
      </w:tr>
      <w:tr w:rsidR="000B4A0A" w:rsidRPr="000B4A0A" w14:paraId="583E2902" w14:textId="77777777">
        <w:trPr>
          <w:trHeight w:val="300"/>
        </w:trPr>
        <w:tc>
          <w:tcPr>
            <w:tcW w:w="4080" w:type="dxa"/>
            <w:tcBorders>
              <w:top w:val="nil"/>
              <w:left w:val="nil"/>
              <w:bottom w:val="nil"/>
              <w:right w:val="nil"/>
            </w:tcBorders>
            <w:shd w:val="clear" w:color="auto" w:fill="auto"/>
            <w:noWrap/>
            <w:vAlign w:val="bottom"/>
          </w:tcPr>
          <w:p w14:paraId="7F75760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Run errands together</w:t>
            </w:r>
          </w:p>
        </w:tc>
      </w:tr>
      <w:tr w:rsidR="000B4A0A" w:rsidRPr="000B4A0A" w14:paraId="2AD95AB9" w14:textId="77777777">
        <w:trPr>
          <w:trHeight w:val="300"/>
        </w:trPr>
        <w:tc>
          <w:tcPr>
            <w:tcW w:w="4080" w:type="dxa"/>
            <w:tcBorders>
              <w:top w:val="nil"/>
              <w:left w:val="nil"/>
              <w:bottom w:val="nil"/>
              <w:right w:val="nil"/>
            </w:tcBorders>
            <w:shd w:val="clear" w:color="auto" w:fill="auto"/>
            <w:noWrap/>
            <w:vAlign w:val="bottom"/>
          </w:tcPr>
          <w:p w14:paraId="63B827B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party or gathering</w:t>
            </w:r>
          </w:p>
        </w:tc>
      </w:tr>
      <w:tr w:rsidR="000B4A0A" w:rsidRPr="000B4A0A" w14:paraId="3E6789AC" w14:textId="77777777">
        <w:trPr>
          <w:trHeight w:val="300"/>
        </w:trPr>
        <w:tc>
          <w:tcPr>
            <w:tcW w:w="4080" w:type="dxa"/>
            <w:tcBorders>
              <w:top w:val="nil"/>
              <w:left w:val="nil"/>
              <w:bottom w:val="nil"/>
              <w:right w:val="nil"/>
            </w:tcBorders>
            <w:shd w:val="clear" w:color="auto" w:fill="auto"/>
            <w:noWrap/>
            <w:vAlign w:val="bottom"/>
          </w:tcPr>
          <w:p w14:paraId="6F7A359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yoga class</w:t>
            </w:r>
          </w:p>
        </w:tc>
      </w:tr>
      <w:tr w:rsidR="000B4A0A" w:rsidRPr="000B4A0A" w14:paraId="5AFD6B10" w14:textId="77777777">
        <w:trPr>
          <w:trHeight w:val="300"/>
        </w:trPr>
        <w:tc>
          <w:tcPr>
            <w:tcW w:w="4080" w:type="dxa"/>
            <w:tcBorders>
              <w:top w:val="nil"/>
              <w:left w:val="nil"/>
              <w:bottom w:val="nil"/>
              <w:right w:val="nil"/>
            </w:tcBorders>
            <w:shd w:val="clear" w:color="auto" w:fill="auto"/>
            <w:noWrap/>
            <w:vAlign w:val="bottom"/>
          </w:tcPr>
          <w:p w14:paraId="251969D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to a meditation class</w:t>
            </w:r>
          </w:p>
        </w:tc>
      </w:tr>
      <w:tr w:rsidR="000B4A0A" w:rsidRPr="000B4A0A" w14:paraId="1420DA64" w14:textId="77777777">
        <w:trPr>
          <w:trHeight w:val="300"/>
        </w:trPr>
        <w:tc>
          <w:tcPr>
            <w:tcW w:w="4080" w:type="dxa"/>
            <w:tcBorders>
              <w:top w:val="nil"/>
              <w:left w:val="nil"/>
              <w:bottom w:val="nil"/>
              <w:right w:val="nil"/>
            </w:tcBorders>
            <w:shd w:val="clear" w:color="auto" w:fill="auto"/>
            <w:noWrap/>
            <w:vAlign w:val="bottom"/>
          </w:tcPr>
          <w:p w14:paraId="4701337B"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get ice cream</w:t>
            </w:r>
          </w:p>
        </w:tc>
      </w:tr>
      <w:tr w:rsidR="000B4A0A" w:rsidRPr="000B4A0A" w14:paraId="45A9653B" w14:textId="77777777">
        <w:trPr>
          <w:trHeight w:val="300"/>
        </w:trPr>
        <w:tc>
          <w:tcPr>
            <w:tcW w:w="4080" w:type="dxa"/>
            <w:tcBorders>
              <w:top w:val="nil"/>
              <w:left w:val="nil"/>
              <w:bottom w:val="nil"/>
              <w:right w:val="nil"/>
            </w:tcBorders>
            <w:shd w:val="clear" w:color="auto" w:fill="auto"/>
            <w:noWrap/>
            <w:vAlign w:val="bottom"/>
          </w:tcPr>
          <w:p w14:paraId="4B66E69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Take your kid(s) to the playground</w:t>
            </w:r>
          </w:p>
        </w:tc>
      </w:tr>
    </w:tbl>
    <w:p w14:paraId="0E9D669F" w14:textId="77777777" w:rsidR="000B4A0A" w:rsidRDefault="000B4A0A" w:rsidP="000B4A0A"/>
    <w:p w14:paraId="4776A19A" w14:textId="77777777" w:rsidR="000B4A0A" w:rsidRDefault="000B4A0A" w:rsidP="000B4A0A">
      <w:pPr>
        <w:pStyle w:val="Heading4"/>
      </w:pPr>
      <w:bookmarkStart w:id="829" w:name="_Toc196805547"/>
      <w:r>
        <w:lastRenderedPageBreak/>
        <w:t>Reduce Isolation Help</w:t>
      </w:r>
      <w:bookmarkEnd w:id="829"/>
    </w:p>
    <w:p w14:paraId="2D22617F" w14:textId="369FB975" w:rsidR="000B4A0A" w:rsidRDefault="000B4A0A" w:rsidP="000B4A0A">
      <w:r w:rsidRPr="000B4A0A">
        <w:t xml:space="preserve">These exercises are suggestions and strategies to help you reconnect with others. Often people </w:t>
      </w:r>
      <w:del w:id="830" w:author="Aussie" w:date="2012-10-16T11:09:00Z">
        <w:r w:rsidRPr="000B4A0A">
          <w:delText>with</w:delText>
        </w:r>
      </w:del>
      <w:ins w:id="831" w:author="Aussie" w:date="2012-10-16T11:09:00Z">
        <w:r w:rsidR="00F85462">
          <w:t>who have been through</w:t>
        </w:r>
      </w:ins>
      <w:r w:rsidR="00F85462">
        <w:t xml:space="preserve"> </w:t>
      </w:r>
      <w:r w:rsidRPr="000B4A0A">
        <w:t>trauma</w:t>
      </w:r>
      <w:del w:id="832" w:author="Aussie" w:date="2012-10-16T11:09:00Z">
        <w:r w:rsidRPr="000B4A0A">
          <w:delText xml:space="preserve"> histories</w:delText>
        </w:r>
      </w:del>
      <w:r w:rsidRPr="000B4A0A">
        <w:t xml:space="preserve"> will prefer to be by themselves</w:t>
      </w:r>
      <w:r w:rsidR="002B7BAB">
        <w:t xml:space="preserve"> but at the same time may wish to be close to others again</w:t>
      </w:r>
      <w:r w:rsidRPr="000B4A0A">
        <w:t xml:space="preserve">. </w:t>
      </w:r>
      <w:r w:rsidR="002B7BAB">
        <w:t>But, b</w:t>
      </w:r>
      <w:r w:rsidRPr="000B4A0A">
        <w:t>eing social may feel stressful or irritating,</w:t>
      </w:r>
      <w:r w:rsidR="002B7BAB">
        <w:t xml:space="preserve"> making it hard to reconnect with others.  </w:t>
      </w:r>
      <w:r w:rsidR="002B731B">
        <w:t xml:space="preserve">Possibly, other people complain about your being </w:t>
      </w:r>
      <w:del w:id="833" w:author="Aussie" w:date="2012-10-16T11:09:00Z">
        <w:r w:rsidR="002B731B">
          <w:delText>isolated</w:delText>
        </w:r>
      </w:del>
      <w:ins w:id="834" w:author="Aussie" w:date="2012-10-16T11:09:00Z">
        <w:r w:rsidR="002F077B">
          <w:t>distant</w:t>
        </w:r>
      </w:ins>
      <w:r w:rsidR="002F077B">
        <w:t xml:space="preserve"> </w:t>
      </w:r>
      <w:r w:rsidR="002B731B">
        <w:t xml:space="preserve">even though you are not bothered by it. </w:t>
      </w:r>
      <w:r w:rsidR="00433050">
        <w:t xml:space="preserve">This may be </w:t>
      </w:r>
      <w:r w:rsidR="002B7BAB">
        <w:t xml:space="preserve">because they care about you and would like to be closer to </w:t>
      </w:r>
      <w:r w:rsidRPr="000B4A0A">
        <w:t>you.</w:t>
      </w:r>
      <w:r w:rsidR="00433050">
        <w:t xml:space="preserve"> </w:t>
      </w:r>
      <w:r w:rsidR="002B731B">
        <w:t xml:space="preserve">If your isolation </w:t>
      </w:r>
      <w:r w:rsidRPr="000B4A0A">
        <w:t xml:space="preserve">is causing problems </w:t>
      </w:r>
      <w:r w:rsidR="002B7BAB">
        <w:t>for you</w:t>
      </w:r>
      <w:r w:rsidR="00433050">
        <w:t xml:space="preserve">r </w:t>
      </w:r>
      <w:r w:rsidRPr="000B4A0A">
        <w:t>relationships</w:t>
      </w:r>
      <w:r w:rsidR="002B731B">
        <w:t xml:space="preserve"> or you want to feel more connected</w:t>
      </w:r>
      <w:r w:rsidRPr="000B4A0A">
        <w:t>, these exercises and tips can help</w:t>
      </w:r>
      <w:r w:rsidR="002B7BAB">
        <w:t xml:space="preserve"> you begin to reconnect to the people in your life</w:t>
      </w:r>
      <w:r w:rsidRPr="000B4A0A">
        <w:t>.</w:t>
      </w:r>
    </w:p>
    <w:p w14:paraId="1B0302BB" w14:textId="77777777" w:rsidR="000B4A0A" w:rsidRDefault="000B4A0A" w:rsidP="000B4A0A">
      <w:pPr>
        <w:pStyle w:val="Heading2"/>
      </w:pPr>
      <w:bookmarkStart w:id="835" w:name="_Toc196805548"/>
      <w:r>
        <w:t>Inspirational Quotes</w:t>
      </w:r>
      <w:bookmarkEnd w:id="835"/>
    </w:p>
    <w:tbl>
      <w:tblPr>
        <w:tblW w:w="5000" w:type="pct"/>
        <w:tblLook w:val="04A0" w:firstRow="1" w:lastRow="0" w:firstColumn="1" w:lastColumn="0" w:noHBand="0" w:noVBand="1"/>
      </w:tblPr>
      <w:tblGrid>
        <w:gridCol w:w="9075"/>
        <w:gridCol w:w="1941"/>
      </w:tblGrid>
      <w:tr w:rsidR="000B4A0A" w:rsidRPr="000B4A0A" w14:paraId="321C0A0B" w14:textId="77777777">
        <w:trPr>
          <w:trHeight w:val="300"/>
        </w:trPr>
        <w:tc>
          <w:tcPr>
            <w:tcW w:w="4119" w:type="pct"/>
            <w:tcBorders>
              <w:top w:val="nil"/>
              <w:left w:val="nil"/>
              <w:bottom w:val="nil"/>
              <w:right w:val="nil"/>
            </w:tcBorders>
            <w:shd w:val="clear" w:color="000000" w:fill="4BACC6"/>
            <w:vAlign w:val="bottom"/>
          </w:tcPr>
          <w:p w14:paraId="5D8C7F3F" w14:textId="77777777" w:rsidR="000B4A0A" w:rsidRPr="000B4A0A" w:rsidRDefault="000B4A0A" w:rsidP="000B4A0A">
            <w:pPr>
              <w:spacing w:after="0" w:line="240" w:lineRule="auto"/>
              <w:rPr>
                <w:rFonts w:ascii="Calibri" w:eastAsia="Times New Roman" w:hAnsi="Calibri" w:cs="Calibri"/>
                <w:b/>
                <w:bCs/>
                <w:color w:val="000000"/>
              </w:rPr>
            </w:pPr>
            <w:r w:rsidRPr="000B4A0A">
              <w:rPr>
                <w:rFonts w:ascii="Calibri" w:eastAsia="Times New Roman" w:hAnsi="Calibri" w:cs="Calibri"/>
                <w:b/>
                <w:bCs/>
                <w:color w:val="000000"/>
              </w:rPr>
              <w:t>Quote</w:t>
            </w:r>
          </w:p>
        </w:tc>
        <w:tc>
          <w:tcPr>
            <w:tcW w:w="881" w:type="pct"/>
            <w:tcBorders>
              <w:top w:val="nil"/>
              <w:left w:val="nil"/>
              <w:bottom w:val="nil"/>
              <w:right w:val="nil"/>
            </w:tcBorders>
            <w:shd w:val="clear" w:color="000000" w:fill="4BACC6"/>
            <w:noWrap/>
            <w:vAlign w:val="bottom"/>
          </w:tcPr>
          <w:p w14:paraId="71FA8061" w14:textId="77777777" w:rsidR="000B4A0A" w:rsidRPr="000B4A0A" w:rsidRDefault="000B4A0A" w:rsidP="000B4A0A">
            <w:pPr>
              <w:spacing w:after="0" w:line="240" w:lineRule="auto"/>
              <w:rPr>
                <w:rFonts w:ascii="Calibri" w:eastAsia="Times New Roman" w:hAnsi="Calibri" w:cs="Calibri"/>
                <w:b/>
                <w:bCs/>
                <w:color w:val="000000"/>
              </w:rPr>
            </w:pPr>
            <w:r w:rsidRPr="000B4A0A">
              <w:rPr>
                <w:rFonts w:ascii="Calibri" w:eastAsia="Times New Roman" w:hAnsi="Calibri" w:cs="Calibri"/>
                <w:b/>
                <w:bCs/>
                <w:color w:val="000000"/>
              </w:rPr>
              <w:t>Speaker</w:t>
            </w:r>
          </w:p>
        </w:tc>
      </w:tr>
      <w:tr w:rsidR="000B4A0A" w:rsidRPr="000B4A0A" w14:paraId="54E59E78" w14:textId="77777777">
        <w:trPr>
          <w:trHeight w:val="300"/>
        </w:trPr>
        <w:tc>
          <w:tcPr>
            <w:tcW w:w="4119" w:type="pct"/>
            <w:tcBorders>
              <w:top w:val="nil"/>
              <w:left w:val="nil"/>
              <w:bottom w:val="nil"/>
              <w:right w:val="nil"/>
            </w:tcBorders>
            <w:shd w:val="clear" w:color="auto" w:fill="auto"/>
            <w:vAlign w:val="bottom"/>
          </w:tcPr>
          <w:p w14:paraId="78BA04C3"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Although the world is full of suffering, it is full also of the overcoming of it.</w:t>
            </w:r>
          </w:p>
        </w:tc>
        <w:tc>
          <w:tcPr>
            <w:tcW w:w="881" w:type="pct"/>
            <w:tcBorders>
              <w:top w:val="nil"/>
              <w:left w:val="nil"/>
              <w:bottom w:val="nil"/>
              <w:right w:val="nil"/>
            </w:tcBorders>
            <w:shd w:val="clear" w:color="auto" w:fill="auto"/>
            <w:noWrap/>
            <w:vAlign w:val="bottom"/>
          </w:tcPr>
          <w:p w14:paraId="13559298"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Helen Keller</w:t>
            </w:r>
          </w:p>
        </w:tc>
      </w:tr>
      <w:tr w:rsidR="000B4A0A" w:rsidRPr="000B4A0A" w14:paraId="7395A8D3" w14:textId="77777777">
        <w:trPr>
          <w:trHeight w:val="300"/>
        </w:trPr>
        <w:tc>
          <w:tcPr>
            <w:tcW w:w="4119" w:type="pct"/>
            <w:tcBorders>
              <w:top w:val="nil"/>
              <w:left w:val="nil"/>
              <w:bottom w:val="nil"/>
              <w:right w:val="nil"/>
            </w:tcBorders>
            <w:shd w:val="clear" w:color="auto" w:fill="auto"/>
            <w:vAlign w:val="bottom"/>
          </w:tcPr>
          <w:p w14:paraId="07FD45DA"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You are not responsible for being down, but you are responsible for getting up.</w:t>
            </w:r>
          </w:p>
        </w:tc>
        <w:tc>
          <w:tcPr>
            <w:tcW w:w="881" w:type="pct"/>
            <w:tcBorders>
              <w:top w:val="nil"/>
              <w:left w:val="nil"/>
              <w:bottom w:val="nil"/>
              <w:right w:val="nil"/>
            </w:tcBorders>
            <w:shd w:val="clear" w:color="auto" w:fill="auto"/>
            <w:noWrap/>
            <w:vAlign w:val="bottom"/>
          </w:tcPr>
          <w:p w14:paraId="1A6D710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Jesse Jackson</w:t>
            </w:r>
          </w:p>
        </w:tc>
      </w:tr>
      <w:tr w:rsidR="000B4A0A" w:rsidRPr="000B4A0A" w14:paraId="1E6CB2A2" w14:textId="77777777">
        <w:trPr>
          <w:trHeight w:val="300"/>
        </w:trPr>
        <w:tc>
          <w:tcPr>
            <w:tcW w:w="4119" w:type="pct"/>
            <w:tcBorders>
              <w:top w:val="nil"/>
              <w:left w:val="nil"/>
              <w:bottom w:val="nil"/>
              <w:right w:val="nil"/>
            </w:tcBorders>
            <w:shd w:val="clear" w:color="auto" w:fill="auto"/>
            <w:vAlign w:val="bottom"/>
          </w:tcPr>
          <w:p w14:paraId="4F7AA8F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No feeling is final.</w:t>
            </w:r>
          </w:p>
        </w:tc>
        <w:tc>
          <w:tcPr>
            <w:tcW w:w="881" w:type="pct"/>
            <w:tcBorders>
              <w:top w:val="nil"/>
              <w:left w:val="nil"/>
              <w:bottom w:val="nil"/>
              <w:right w:val="nil"/>
            </w:tcBorders>
            <w:shd w:val="clear" w:color="auto" w:fill="auto"/>
            <w:noWrap/>
            <w:vAlign w:val="bottom"/>
          </w:tcPr>
          <w:p w14:paraId="2FB06DB0"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0B4A0A" w:rsidRPr="000B4A0A" w14:paraId="7A1B6A7F" w14:textId="77777777">
        <w:trPr>
          <w:trHeight w:val="300"/>
        </w:trPr>
        <w:tc>
          <w:tcPr>
            <w:tcW w:w="4119" w:type="pct"/>
            <w:tcBorders>
              <w:top w:val="nil"/>
              <w:left w:val="nil"/>
              <w:bottom w:val="nil"/>
              <w:right w:val="nil"/>
            </w:tcBorders>
            <w:shd w:val="clear" w:color="auto" w:fill="auto"/>
            <w:vAlign w:val="bottom"/>
          </w:tcPr>
          <w:p w14:paraId="4B0DC572"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Not to laugh, not to lament, not to judge, but to understand.</w:t>
            </w:r>
          </w:p>
        </w:tc>
        <w:tc>
          <w:tcPr>
            <w:tcW w:w="881" w:type="pct"/>
            <w:tcBorders>
              <w:top w:val="nil"/>
              <w:left w:val="nil"/>
              <w:bottom w:val="nil"/>
              <w:right w:val="nil"/>
            </w:tcBorders>
            <w:shd w:val="clear" w:color="auto" w:fill="auto"/>
            <w:noWrap/>
            <w:vAlign w:val="bottom"/>
          </w:tcPr>
          <w:p w14:paraId="6A5C830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Baruch Spinoza</w:t>
            </w:r>
          </w:p>
        </w:tc>
      </w:tr>
      <w:tr w:rsidR="000B4A0A" w:rsidRPr="000B4A0A" w14:paraId="63580B28" w14:textId="77777777">
        <w:trPr>
          <w:trHeight w:val="300"/>
        </w:trPr>
        <w:tc>
          <w:tcPr>
            <w:tcW w:w="4119" w:type="pct"/>
            <w:tcBorders>
              <w:top w:val="nil"/>
              <w:left w:val="nil"/>
              <w:bottom w:val="nil"/>
              <w:right w:val="nil"/>
            </w:tcBorders>
            <w:shd w:val="clear" w:color="auto" w:fill="auto"/>
            <w:vAlign w:val="bottom"/>
          </w:tcPr>
          <w:p w14:paraId="08D18ADE"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And the trouble is, if you don’t risk anything, you risk even more.</w:t>
            </w:r>
          </w:p>
        </w:tc>
        <w:tc>
          <w:tcPr>
            <w:tcW w:w="881" w:type="pct"/>
            <w:tcBorders>
              <w:top w:val="nil"/>
              <w:left w:val="nil"/>
              <w:bottom w:val="nil"/>
              <w:right w:val="nil"/>
            </w:tcBorders>
            <w:shd w:val="clear" w:color="auto" w:fill="auto"/>
            <w:noWrap/>
            <w:vAlign w:val="bottom"/>
          </w:tcPr>
          <w:p w14:paraId="69C91C8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Erica Jong</w:t>
            </w:r>
          </w:p>
        </w:tc>
      </w:tr>
      <w:tr w:rsidR="000B4A0A" w:rsidRPr="000B4A0A" w14:paraId="0F206EA2" w14:textId="77777777">
        <w:trPr>
          <w:trHeight w:val="300"/>
        </w:trPr>
        <w:tc>
          <w:tcPr>
            <w:tcW w:w="4119" w:type="pct"/>
            <w:tcBorders>
              <w:top w:val="nil"/>
              <w:left w:val="nil"/>
              <w:bottom w:val="nil"/>
              <w:right w:val="nil"/>
            </w:tcBorders>
            <w:shd w:val="clear" w:color="auto" w:fill="auto"/>
            <w:vAlign w:val="bottom"/>
          </w:tcPr>
          <w:p w14:paraId="43B0EC80"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Don’t compromise yourself. You are all you you’ve got.</w:t>
            </w:r>
          </w:p>
        </w:tc>
        <w:tc>
          <w:tcPr>
            <w:tcW w:w="881" w:type="pct"/>
            <w:tcBorders>
              <w:top w:val="nil"/>
              <w:left w:val="nil"/>
              <w:bottom w:val="nil"/>
              <w:right w:val="nil"/>
            </w:tcBorders>
            <w:shd w:val="clear" w:color="auto" w:fill="auto"/>
            <w:noWrap/>
            <w:vAlign w:val="bottom"/>
          </w:tcPr>
          <w:p w14:paraId="756DC4B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Janis Joplin</w:t>
            </w:r>
          </w:p>
        </w:tc>
      </w:tr>
      <w:tr w:rsidR="000B4A0A" w:rsidRPr="000B4A0A" w14:paraId="16BB3977" w14:textId="77777777">
        <w:trPr>
          <w:trHeight w:val="300"/>
        </w:trPr>
        <w:tc>
          <w:tcPr>
            <w:tcW w:w="4119" w:type="pct"/>
            <w:tcBorders>
              <w:top w:val="nil"/>
              <w:left w:val="nil"/>
              <w:bottom w:val="nil"/>
              <w:right w:val="nil"/>
            </w:tcBorders>
            <w:shd w:val="clear" w:color="auto" w:fill="auto"/>
            <w:vAlign w:val="bottom"/>
          </w:tcPr>
          <w:p w14:paraId="6A4101B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You yourself, as much as anybody in the entire universe, deserve your love and affection.</w:t>
            </w:r>
          </w:p>
        </w:tc>
        <w:tc>
          <w:tcPr>
            <w:tcW w:w="881" w:type="pct"/>
            <w:tcBorders>
              <w:top w:val="nil"/>
              <w:left w:val="nil"/>
              <w:bottom w:val="nil"/>
              <w:right w:val="nil"/>
            </w:tcBorders>
            <w:shd w:val="clear" w:color="auto" w:fill="auto"/>
            <w:noWrap/>
            <w:vAlign w:val="bottom"/>
          </w:tcPr>
          <w:p w14:paraId="5AEB7A2F"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Buddha</w:t>
            </w:r>
          </w:p>
        </w:tc>
      </w:tr>
      <w:tr w:rsidR="000B4A0A" w:rsidRPr="000B4A0A" w14:paraId="35BCC511" w14:textId="77777777">
        <w:trPr>
          <w:trHeight w:val="600"/>
        </w:trPr>
        <w:tc>
          <w:tcPr>
            <w:tcW w:w="4119" w:type="pct"/>
            <w:tcBorders>
              <w:top w:val="nil"/>
              <w:left w:val="nil"/>
              <w:bottom w:val="nil"/>
              <w:right w:val="nil"/>
            </w:tcBorders>
            <w:shd w:val="clear" w:color="auto" w:fill="auto"/>
            <w:vAlign w:val="bottom"/>
          </w:tcPr>
          <w:p w14:paraId="27983C49"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What are the words you do not yet have? What do you need to say?... There are so many silences to be broken.</w:t>
            </w:r>
          </w:p>
        </w:tc>
        <w:tc>
          <w:tcPr>
            <w:tcW w:w="881" w:type="pct"/>
            <w:tcBorders>
              <w:top w:val="nil"/>
              <w:left w:val="nil"/>
              <w:bottom w:val="nil"/>
              <w:right w:val="nil"/>
            </w:tcBorders>
            <w:shd w:val="clear" w:color="auto" w:fill="auto"/>
            <w:noWrap/>
            <w:vAlign w:val="bottom"/>
          </w:tcPr>
          <w:p w14:paraId="164D7CE3"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Audre Lorde</w:t>
            </w:r>
          </w:p>
        </w:tc>
      </w:tr>
      <w:tr w:rsidR="000B4A0A" w:rsidRPr="000B4A0A" w14:paraId="590D0A59" w14:textId="77777777">
        <w:trPr>
          <w:trHeight w:val="900"/>
        </w:trPr>
        <w:tc>
          <w:tcPr>
            <w:tcW w:w="4119" w:type="pct"/>
            <w:tcBorders>
              <w:top w:val="nil"/>
              <w:left w:val="nil"/>
              <w:bottom w:val="nil"/>
              <w:right w:val="nil"/>
            </w:tcBorders>
            <w:shd w:val="clear" w:color="auto" w:fill="auto"/>
            <w:vAlign w:val="bottom"/>
          </w:tcPr>
          <w:p w14:paraId="25E0E449"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…be attentive to what is arising within you, and place that above everything else…What is happening in your innermost self is worthy of your entire love; somehow you must find a way to work at it.</w:t>
            </w:r>
          </w:p>
        </w:tc>
        <w:tc>
          <w:tcPr>
            <w:tcW w:w="881" w:type="pct"/>
            <w:tcBorders>
              <w:top w:val="nil"/>
              <w:left w:val="nil"/>
              <w:bottom w:val="nil"/>
              <w:right w:val="nil"/>
            </w:tcBorders>
            <w:shd w:val="clear" w:color="auto" w:fill="auto"/>
            <w:noWrap/>
            <w:vAlign w:val="bottom"/>
          </w:tcPr>
          <w:p w14:paraId="3FA2867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0B4A0A" w:rsidRPr="000B4A0A" w14:paraId="58E23D19" w14:textId="77777777">
        <w:trPr>
          <w:trHeight w:val="300"/>
        </w:trPr>
        <w:tc>
          <w:tcPr>
            <w:tcW w:w="4119" w:type="pct"/>
            <w:tcBorders>
              <w:top w:val="nil"/>
              <w:left w:val="nil"/>
              <w:bottom w:val="nil"/>
              <w:right w:val="nil"/>
            </w:tcBorders>
            <w:shd w:val="clear" w:color="auto" w:fill="auto"/>
            <w:vAlign w:val="bottom"/>
          </w:tcPr>
          <w:p w14:paraId="6452DBFC"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Never, never, never, never, never give up.</w:t>
            </w:r>
          </w:p>
        </w:tc>
        <w:tc>
          <w:tcPr>
            <w:tcW w:w="881" w:type="pct"/>
            <w:tcBorders>
              <w:top w:val="nil"/>
              <w:left w:val="nil"/>
              <w:bottom w:val="nil"/>
              <w:right w:val="nil"/>
            </w:tcBorders>
            <w:shd w:val="clear" w:color="auto" w:fill="auto"/>
            <w:noWrap/>
            <w:vAlign w:val="bottom"/>
          </w:tcPr>
          <w:p w14:paraId="59CE42B7"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Winston Churchill</w:t>
            </w:r>
          </w:p>
        </w:tc>
      </w:tr>
      <w:tr w:rsidR="000B4A0A" w:rsidRPr="000B4A0A" w14:paraId="229D14A2" w14:textId="77777777">
        <w:trPr>
          <w:trHeight w:val="900"/>
        </w:trPr>
        <w:tc>
          <w:tcPr>
            <w:tcW w:w="4119" w:type="pct"/>
            <w:tcBorders>
              <w:top w:val="nil"/>
              <w:left w:val="nil"/>
              <w:bottom w:val="nil"/>
              <w:right w:val="nil"/>
            </w:tcBorders>
            <w:shd w:val="clear" w:color="auto" w:fill="auto"/>
            <w:vAlign w:val="bottom"/>
          </w:tcPr>
          <w:p w14:paraId="7A4EC10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Watch your thoughts; they become your words. Watch your words; they become your actions. Watch your actions; they become your habits. Watch your habits; they become your character. Watch your character; it becomes your destiny.</w:t>
            </w:r>
          </w:p>
        </w:tc>
        <w:tc>
          <w:tcPr>
            <w:tcW w:w="881" w:type="pct"/>
            <w:tcBorders>
              <w:top w:val="nil"/>
              <w:left w:val="nil"/>
              <w:bottom w:val="nil"/>
              <w:right w:val="nil"/>
            </w:tcBorders>
            <w:shd w:val="clear" w:color="auto" w:fill="auto"/>
            <w:noWrap/>
            <w:vAlign w:val="bottom"/>
          </w:tcPr>
          <w:p w14:paraId="3A4FCDF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Frank Outlaw</w:t>
            </w:r>
          </w:p>
        </w:tc>
      </w:tr>
      <w:tr w:rsidR="000B4A0A" w:rsidRPr="000B4A0A" w14:paraId="4AE44A18" w14:textId="77777777">
        <w:trPr>
          <w:trHeight w:val="300"/>
        </w:trPr>
        <w:tc>
          <w:tcPr>
            <w:tcW w:w="4119" w:type="pct"/>
            <w:tcBorders>
              <w:top w:val="nil"/>
              <w:left w:val="nil"/>
              <w:bottom w:val="nil"/>
              <w:right w:val="nil"/>
            </w:tcBorders>
            <w:shd w:val="clear" w:color="auto" w:fill="auto"/>
            <w:vAlign w:val="bottom"/>
          </w:tcPr>
          <w:p w14:paraId="7F2D628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Do what you can, with what you have, where you are.</w:t>
            </w:r>
          </w:p>
        </w:tc>
        <w:tc>
          <w:tcPr>
            <w:tcW w:w="881" w:type="pct"/>
            <w:tcBorders>
              <w:top w:val="nil"/>
              <w:left w:val="nil"/>
              <w:bottom w:val="nil"/>
              <w:right w:val="nil"/>
            </w:tcBorders>
            <w:shd w:val="clear" w:color="auto" w:fill="auto"/>
            <w:noWrap/>
            <w:vAlign w:val="bottom"/>
          </w:tcPr>
          <w:p w14:paraId="0B294FBA"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Theodore Roosevelt</w:t>
            </w:r>
          </w:p>
        </w:tc>
      </w:tr>
      <w:tr w:rsidR="000B4A0A" w:rsidRPr="000B4A0A" w14:paraId="2158E4C9" w14:textId="77777777">
        <w:trPr>
          <w:trHeight w:val="300"/>
        </w:trPr>
        <w:tc>
          <w:tcPr>
            <w:tcW w:w="4119" w:type="pct"/>
            <w:tcBorders>
              <w:top w:val="nil"/>
              <w:left w:val="nil"/>
              <w:bottom w:val="nil"/>
              <w:right w:val="nil"/>
            </w:tcBorders>
            <w:shd w:val="clear" w:color="auto" w:fill="auto"/>
            <w:vAlign w:val="bottom"/>
          </w:tcPr>
          <w:p w14:paraId="32FB450C"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Let your heart guide you. It whispers, so listen closely.</w:t>
            </w:r>
          </w:p>
        </w:tc>
        <w:tc>
          <w:tcPr>
            <w:tcW w:w="881" w:type="pct"/>
            <w:tcBorders>
              <w:top w:val="nil"/>
              <w:left w:val="nil"/>
              <w:bottom w:val="nil"/>
              <w:right w:val="nil"/>
            </w:tcBorders>
            <w:shd w:val="clear" w:color="auto" w:fill="auto"/>
            <w:noWrap/>
            <w:vAlign w:val="bottom"/>
          </w:tcPr>
          <w:p w14:paraId="6C94BE6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Molly Goode</w:t>
            </w:r>
          </w:p>
        </w:tc>
      </w:tr>
      <w:tr w:rsidR="000B4A0A" w:rsidRPr="000B4A0A" w14:paraId="3C30FB8A" w14:textId="77777777">
        <w:trPr>
          <w:trHeight w:val="900"/>
        </w:trPr>
        <w:tc>
          <w:tcPr>
            <w:tcW w:w="4119" w:type="pct"/>
            <w:tcBorders>
              <w:top w:val="nil"/>
              <w:left w:val="nil"/>
              <w:bottom w:val="nil"/>
              <w:right w:val="nil"/>
            </w:tcBorders>
            <w:shd w:val="clear" w:color="auto" w:fill="auto"/>
            <w:vAlign w:val="bottom"/>
          </w:tcPr>
          <w:p w14:paraId="6A4DC091"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Life is never what one dreams. It is seldom what one desires, but for the vital spirit and the eager mind, the future will always hold the search for buried treasure and the possibility of high adventure.</w:t>
            </w:r>
          </w:p>
        </w:tc>
        <w:tc>
          <w:tcPr>
            <w:tcW w:w="881" w:type="pct"/>
            <w:tcBorders>
              <w:top w:val="nil"/>
              <w:left w:val="nil"/>
              <w:bottom w:val="nil"/>
              <w:right w:val="nil"/>
            </w:tcBorders>
            <w:shd w:val="clear" w:color="auto" w:fill="auto"/>
            <w:noWrap/>
            <w:vAlign w:val="bottom"/>
          </w:tcPr>
          <w:p w14:paraId="43E17ACE"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Ellen Glasgow</w:t>
            </w:r>
          </w:p>
        </w:tc>
      </w:tr>
      <w:tr w:rsidR="000B4A0A" w:rsidRPr="000B4A0A" w14:paraId="21D95006" w14:textId="77777777">
        <w:trPr>
          <w:trHeight w:val="300"/>
        </w:trPr>
        <w:tc>
          <w:tcPr>
            <w:tcW w:w="4119" w:type="pct"/>
            <w:tcBorders>
              <w:top w:val="nil"/>
              <w:left w:val="nil"/>
              <w:bottom w:val="nil"/>
              <w:right w:val="nil"/>
            </w:tcBorders>
            <w:shd w:val="clear" w:color="auto" w:fill="auto"/>
            <w:vAlign w:val="bottom"/>
          </w:tcPr>
          <w:p w14:paraId="3E2EBAA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It takes two to speak the truth—one to speak, the other to hear.</w:t>
            </w:r>
          </w:p>
        </w:tc>
        <w:tc>
          <w:tcPr>
            <w:tcW w:w="881" w:type="pct"/>
            <w:tcBorders>
              <w:top w:val="nil"/>
              <w:left w:val="nil"/>
              <w:bottom w:val="nil"/>
              <w:right w:val="nil"/>
            </w:tcBorders>
            <w:shd w:val="clear" w:color="auto" w:fill="auto"/>
            <w:noWrap/>
            <w:vAlign w:val="bottom"/>
          </w:tcPr>
          <w:p w14:paraId="21BB19CB"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Henry David Thoreau</w:t>
            </w:r>
          </w:p>
        </w:tc>
      </w:tr>
      <w:tr w:rsidR="000B4A0A" w:rsidRPr="000B4A0A" w14:paraId="2ECB03F1" w14:textId="77777777">
        <w:trPr>
          <w:trHeight w:val="900"/>
        </w:trPr>
        <w:tc>
          <w:tcPr>
            <w:tcW w:w="4119" w:type="pct"/>
            <w:tcBorders>
              <w:top w:val="nil"/>
              <w:left w:val="nil"/>
              <w:bottom w:val="nil"/>
              <w:right w:val="nil"/>
            </w:tcBorders>
            <w:shd w:val="clear" w:color="auto" w:fill="auto"/>
            <w:vAlign w:val="bottom"/>
          </w:tcPr>
          <w:p w14:paraId="28DFB067"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 xml:space="preserve">When you do a thing, do it with all your might. Put your whole soul into it. Stamp it with your personality. Be active, be energetic, be enthusiastic and faithful, and you will accomplish your object. </w:t>
            </w:r>
          </w:p>
        </w:tc>
        <w:tc>
          <w:tcPr>
            <w:tcW w:w="881" w:type="pct"/>
            <w:tcBorders>
              <w:top w:val="nil"/>
              <w:left w:val="nil"/>
              <w:bottom w:val="nil"/>
              <w:right w:val="nil"/>
            </w:tcBorders>
            <w:shd w:val="clear" w:color="auto" w:fill="auto"/>
            <w:noWrap/>
            <w:vAlign w:val="bottom"/>
          </w:tcPr>
          <w:p w14:paraId="287F1811"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Ralph Waldo Emerson</w:t>
            </w:r>
          </w:p>
        </w:tc>
      </w:tr>
      <w:tr w:rsidR="000B4A0A" w:rsidRPr="000B4A0A" w14:paraId="6126EB1D" w14:textId="77777777">
        <w:trPr>
          <w:trHeight w:val="300"/>
        </w:trPr>
        <w:tc>
          <w:tcPr>
            <w:tcW w:w="4119" w:type="pct"/>
            <w:tcBorders>
              <w:top w:val="nil"/>
              <w:left w:val="nil"/>
              <w:bottom w:val="nil"/>
              <w:right w:val="nil"/>
            </w:tcBorders>
            <w:shd w:val="clear" w:color="auto" w:fill="auto"/>
            <w:vAlign w:val="bottom"/>
          </w:tcPr>
          <w:p w14:paraId="3D62FE21"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The future depends on what we do in the present.</w:t>
            </w:r>
          </w:p>
        </w:tc>
        <w:tc>
          <w:tcPr>
            <w:tcW w:w="881" w:type="pct"/>
            <w:tcBorders>
              <w:top w:val="nil"/>
              <w:left w:val="nil"/>
              <w:bottom w:val="nil"/>
              <w:right w:val="nil"/>
            </w:tcBorders>
            <w:shd w:val="clear" w:color="auto" w:fill="auto"/>
            <w:noWrap/>
            <w:vAlign w:val="bottom"/>
          </w:tcPr>
          <w:p w14:paraId="19BC2011"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Mohandas K. Gandhi</w:t>
            </w:r>
          </w:p>
        </w:tc>
      </w:tr>
      <w:tr w:rsidR="000B4A0A" w:rsidRPr="000B4A0A" w14:paraId="3DEB00E3" w14:textId="77777777">
        <w:trPr>
          <w:trHeight w:val="300"/>
        </w:trPr>
        <w:tc>
          <w:tcPr>
            <w:tcW w:w="4119" w:type="pct"/>
            <w:tcBorders>
              <w:top w:val="nil"/>
              <w:left w:val="nil"/>
              <w:bottom w:val="nil"/>
              <w:right w:val="nil"/>
            </w:tcBorders>
            <w:shd w:val="clear" w:color="auto" w:fill="auto"/>
            <w:vAlign w:val="bottom"/>
          </w:tcPr>
          <w:p w14:paraId="2D16A78E"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If we change within, our outer life will change also.</w:t>
            </w:r>
          </w:p>
        </w:tc>
        <w:tc>
          <w:tcPr>
            <w:tcW w:w="881" w:type="pct"/>
            <w:tcBorders>
              <w:top w:val="nil"/>
              <w:left w:val="nil"/>
              <w:bottom w:val="nil"/>
              <w:right w:val="nil"/>
            </w:tcBorders>
            <w:shd w:val="clear" w:color="auto" w:fill="auto"/>
            <w:noWrap/>
            <w:vAlign w:val="bottom"/>
          </w:tcPr>
          <w:p w14:paraId="5926BB4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Jean Shinoda Bolen</w:t>
            </w:r>
          </w:p>
        </w:tc>
      </w:tr>
      <w:tr w:rsidR="000B4A0A" w:rsidRPr="000B4A0A" w14:paraId="13806744" w14:textId="77777777">
        <w:trPr>
          <w:trHeight w:val="300"/>
        </w:trPr>
        <w:tc>
          <w:tcPr>
            <w:tcW w:w="4119" w:type="pct"/>
            <w:tcBorders>
              <w:top w:val="nil"/>
              <w:left w:val="nil"/>
              <w:bottom w:val="nil"/>
              <w:right w:val="nil"/>
            </w:tcBorders>
            <w:shd w:val="clear" w:color="auto" w:fill="auto"/>
            <w:vAlign w:val="bottom"/>
          </w:tcPr>
          <w:p w14:paraId="7B8DCE7E"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 xml:space="preserve">Perhaps the truth depends on a walk around the lake. </w:t>
            </w:r>
          </w:p>
        </w:tc>
        <w:tc>
          <w:tcPr>
            <w:tcW w:w="881" w:type="pct"/>
            <w:tcBorders>
              <w:top w:val="nil"/>
              <w:left w:val="nil"/>
              <w:bottom w:val="nil"/>
              <w:right w:val="nil"/>
            </w:tcBorders>
            <w:shd w:val="clear" w:color="auto" w:fill="auto"/>
            <w:noWrap/>
            <w:vAlign w:val="bottom"/>
          </w:tcPr>
          <w:p w14:paraId="0A37A34D"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Wallace Stevens</w:t>
            </w:r>
          </w:p>
        </w:tc>
      </w:tr>
      <w:tr w:rsidR="000B4A0A" w:rsidRPr="000B4A0A" w14:paraId="2CFB3629" w14:textId="77777777">
        <w:trPr>
          <w:trHeight w:val="300"/>
        </w:trPr>
        <w:tc>
          <w:tcPr>
            <w:tcW w:w="4119" w:type="pct"/>
            <w:tcBorders>
              <w:top w:val="nil"/>
              <w:left w:val="nil"/>
              <w:bottom w:val="nil"/>
              <w:right w:val="nil"/>
            </w:tcBorders>
            <w:shd w:val="clear" w:color="auto" w:fill="auto"/>
            <w:vAlign w:val="bottom"/>
          </w:tcPr>
          <w:p w14:paraId="4006483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 loving heart is the truest wisdom.</w:t>
            </w:r>
          </w:p>
        </w:tc>
        <w:tc>
          <w:tcPr>
            <w:tcW w:w="881" w:type="pct"/>
            <w:tcBorders>
              <w:top w:val="nil"/>
              <w:left w:val="nil"/>
              <w:bottom w:val="nil"/>
              <w:right w:val="nil"/>
            </w:tcBorders>
            <w:shd w:val="clear" w:color="auto" w:fill="auto"/>
            <w:noWrap/>
            <w:vAlign w:val="bottom"/>
          </w:tcPr>
          <w:p w14:paraId="4C0D1569"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Charles Dickens</w:t>
            </w:r>
          </w:p>
        </w:tc>
      </w:tr>
      <w:tr w:rsidR="000B4A0A" w:rsidRPr="000B4A0A" w14:paraId="7776BC4A" w14:textId="77777777">
        <w:trPr>
          <w:trHeight w:val="600"/>
        </w:trPr>
        <w:tc>
          <w:tcPr>
            <w:tcW w:w="4119" w:type="pct"/>
            <w:tcBorders>
              <w:top w:val="nil"/>
              <w:left w:val="nil"/>
              <w:bottom w:val="nil"/>
              <w:right w:val="nil"/>
            </w:tcBorders>
            <w:shd w:val="clear" w:color="auto" w:fill="auto"/>
            <w:vAlign w:val="bottom"/>
          </w:tcPr>
          <w:p w14:paraId="3C5994A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Each of us is two selves, and the great challenge of life is to try to keep that higher self in command.</w:t>
            </w:r>
          </w:p>
        </w:tc>
        <w:tc>
          <w:tcPr>
            <w:tcW w:w="881" w:type="pct"/>
            <w:tcBorders>
              <w:top w:val="nil"/>
              <w:left w:val="nil"/>
              <w:bottom w:val="nil"/>
              <w:right w:val="nil"/>
            </w:tcBorders>
            <w:shd w:val="clear" w:color="auto" w:fill="auto"/>
            <w:noWrap/>
            <w:vAlign w:val="bottom"/>
          </w:tcPr>
          <w:p w14:paraId="53A837EF"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Martin Luther King Jr.</w:t>
            </w:r>
          </w:p>
        </w:tc>
      </w:tr>
      <w:tr w:rsidR="000B4A0A" w:rsidRPr="000B4A0A" w14:paraId="440FE528" w14:textId="77777777">
        <w:trPr>
          <w:trHeight w:val="300"/>
        </w:trPr>
        <w:tc>
          <w:tcPr>
            <w:tcW w:w="4119" w:type="pct"/>
            <w:tcBorders>
              <w:top w:val="nil"/>
              <w:left w:val="nil"/>
              <w:bottom w:val="nil"/>
              <w:right w:val="nil"/>
            </w:tcBorders>
            <w:shd w:val="clear" w:color="auto" w:fill="auto"/>
            <w:vAlign w:val="bottom"/>
          </w:tcPr>
          <w:p w14:paraId="21225560"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In the time of your life, live.</w:t>
            </w:r>
          </w:p>
        </w:tc>
        <w:tc>
          <w:tcPr>
            <w:tcW w:w="881" w:type="pct"/>
            <w:tcBorders>
              <w:top w:val="nil"/>
              <w:left w:val="nil"/>
              <w:bottom w:val="nil"/>
              <w:right w:val="nil"/>
            </w:tcBorders>
            <w:shd w:val="clear" w:color="auto" w:fill="auto"/>
            <w:noWrap/>
            <w:vAlign w:val="bottom"/>
          </w:tcPr>
          <w:p w14:paraId="3D320C5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William Saroyan</w:t>
            </w:r>
          </w:p>
        </w:tc>
      </w:tr>
      <w:tr w:rsidR="000B4A0A" w:rsidRPr="000B4A0A" w14:paraId="78D0047D" w14:textId="77777777">
        <w:trPr>
          <w:trHeight w:val="600"/>
        </w:trPr>
        <w:tc>
          <w:tcPr>
            <w:tcW w:w="4119" w:type="pct"/>
            <w:tcBorders>
              <w:top w:val="nil"/>
              <w:left w:val="nil"/>
              <w:bottom w:val="nil"/>
              <w:right w:val="nil"/>
            </w:tcBorders>
            <w:shd w:val="clear" w:color="auto" w:fill="auto"/>
            <w:vAlign w:val="bottom"/>
          </w:tcPr>
          <w:p w14:paraId="30D705ED"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lastRenderedPageBreak/>
              <w:t>Life is not what it’s supposed to be. It’s what it is. The way you cope with it is what makes the difference.</w:t>
            </w:r>
          </w:p>
        </w:tc>
        <w:tc>
          <w:tcPr>
            <w:tcW w:w="881" w:type="pct"/>
            <w:tcBorders>
              <w:top w:val="nil"/>
              <w:left w:val="nil"/>
              <w:bottom w:val="nil"/>
              <w:right w:val="nil"/>
            </w:tcBorders>
            <w:shd w:val="clear" w:color="auto" w:fill="auto"/>
            <w:noWrap/>
            <w:vAlign w:val="bottom"/>
          </w:tcPr>
          <w:p w14:paraId="440B1922" w14:textId="77777777" w:rsidR="000B4A0A" w:rsidRPr="000B4A0A" w:rsidRDefault="000B4A0A" w:rsidP="00D47F47">
            <w:pPr>
              <w:spacing w:after="0" w:line="240" w:lineRule="auto"/>
              <w:rPr>
                <w:rFonts w:ascii="Calibri" w:eastAsia="Times New Roman" w:hAnsi="Calibri" w:cs="Calibri"/>
              </w:rPr>
            </w:pPr>
            <w:r w:rsidRPr="000B4A0A">
              <w:rPr>
                <w:rFonts w:ascii="Calibri" w:eastAsia="Times New Roman" w:hAnsi="Calibri" w:cs="Calibri"/>
              </w:rPr>
              <w:t xml:space="preserve">Virginia </w:t>
            </w:r>
            <w:r w:rsidR="00DF2949" w:rsidRPr="000B4A0A">
              <w:rPr>
                <w:rFonts w:ascii="Calibri" w:eastAsia="Times New Roman" w:hAnsi="Calibri" w:cs="Calibri"/>
              </w:rPr>
              <w:t>Sa</w:t>
            </w:r>
            <w:r w:rsidR="00DF2949">
              <w:rPr>
                <w:rFonts w:ascii="Calibri" w:eastAsia="Times New Roman" w:hAnsi="Calibri" w:cs="Calibri"/>
              </w:rPr>
              <w:t>t</w:t>
            </w:r>
            <w:r w:rsidR="00DF2949" w:rsidRPr="000B4A0A">
              <w:rPr>
                <w:rFonts w:ascii="Calibri" w:eastAsia="Times New Roman" w:hAnsi="Calibri" w:cs="Calibri"/>
              </w:rPr>
              <w:t>ir</w:t>
            </w:r>
          </w:p>
        </w:tc>
      </w:tr>
      <w:tr w:rsidR="000B4A0A" w:rsidRPr="000B4A0A" w14:paraId="7A891FFF" w14:textId="77777777">
        <w:trPr>
          <w:trHeight w:val="300"/>
        </w:trPr>
        <w:tc>
          <w:tcPr>
            <w:tcW w:w="4119" w:type="pct"/>
            <w:tcBorders>
              <w:top w:val="nil"/>
              <w:left w:val="nil"/>
              <w:bottom w:val="nil"/>
              <w:right w:val="nil"/>
            </w:tcBorders>
            <w:shd w:val="clear" w:color="auto" w:fill="auto"/>
            <w:vAlign w:val="bottom"/>
          </w:tcPr>
          <w:p w14:paraId="5F493920"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The difference between the impossible and the possible lies in a person's determination.</w:t>
            </w:r>
          </w:p>
        </w:tc>
        <w:tc>
          <w:tcPr>
            <w:tcW w:w="881" w:type="pct"/>
            <w:tcBorders>
              <w:top w:val="nil"/>
              <w:left w:val="nil"/>
              <w:bottom w:val="nil"/>
              <w:right w:val="nil"/>
            </w:tcBorders>
            <w:shd w:val="clear" w:color="auto" w:fill="auto"/>
            <w:noWrap/>
            <w:vAlign w:val="bottom"/>
          </w:tcPr>
          <w:p w14:paraId="17217B6F"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Tommy Lasorda</w:t>
            </w:r>
          </w:p>
        </w:tc>
      </w:tr>
      <w:tr w:rsidR="000B4A0A" w:rsidRPr="000B4A0A" w14:paraId="04CA1528" w14:textId="77777777">
        <w:trPr>
          <w:trHeight w:val="600"/>
        </w:trPr>
        <w:tc>
          <w:tcPr>
            <w:tcW w:w="4119" w:type="pct"/>
            <w:tcBorders>
              <w:top w:val="nil"/>
              <w:left w:val="nil"/>
              <w:bottom w:val="nil"/>
              <w:right w:val="nil"/>
            </w:tcBorders>
            <w:shd w:val="clear" w:color="auto" w:fill="auto"/>
            <w:vAlign w:val="bottom"/>
          </w:tcPr>
          <w:p w14:paraId="799D6F32"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Remember there's no such thing as a small act of kindness. Every act creates a ripple with no logical end.</w:t>
            </w:r>
          </w:p>
        </w:tc>
        <w:tc>
          <w:tcPr>
            <w:tcW w:w="881" w:type="pct"/>
            <w:tcBorders>
              <w:top w:val="nil"/>
              <w:left w:val="nil"/>
              <w:bottom w:val="nil"/>
              <w:right w:val="nil"/>
            </w:tcBorders>
            <w:shd w:val="clear" w:color="auto" w:fill="auto"/>
            <w:noWrap/>
            <w:vAlign w:val="bottom"/>
          </w:tcPr>
          <w:p w14:paraId="27BFD138"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Scott Adams</w:t>
            </w:r>
          </w:p>
        </w:tc>
      </w:tr>
      <w:tr w:rsidR="000B4A0A" w:rsidRPr="000B4A0A" w14:paraId="61F5AFE7" w14:textId="77777777">
        <w:trPr>
          <w:trHeight w:val="600"/>
        </w:trPr>
        <w:tc>
          <w:tcPr>
            <w:tcW w:w="4119" w:type="pct"/>
            <w:tcBorders>
              <w:top w:val="nil"/>
              <w:left w:val="nil"/>
              <w:bottom w:val="nil"/>
              <w:right w:val="nil"/>
            </w:tcBorders>
            <w:shd w:val="clear" w:color="auto" w:fill="auto"/>
            <w:vAlign w:val="bottom"/>
          </w:tcPr>
          <w:p w14:paraId="579A61C4"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The fact is, that to do anything in the world worth doing, we must not stand back shivering and thinking of the cold and danger, but jump in and scramble through as well as we can.</w:t>
            </w:r>
          </w:p>
        </w:tc>
        <w:tc>
          <w:tcPr>
            <w:tcW w:w="881" w:type="pct"/>
            <w:tcBorders>
              <w:top w:val="nil"/>
              <w:left w:val="nil"/>
              <w:bottom w:val="nil"/>
              <w:right w:val="nil"/>
            </w:tcBorders>
            <w:shd w:val="clear" w:color="auto" w:fill="auto"/>
            <w:noWrap/>
            <w:vAlign w:val="bottom"/>
          </w:tcPr>
          <w:p w14:paraId="58A58BEC"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Robert Cushing</w:t>
            </w:r>
          </w:p>
        </w:tc>
      </w:tr>
      <w:tr w:rsidR="000B4A0A" w:rsidRPr="000B4A0A" w14:paraId="703DC26C" w14:textId="77777777">
        <w:trPr>
          <w:trHeight w:val="300"/>
        </w:trPr>
        <w:tc>
          <w:tcPr>
            <w:tcW w:w="4119" w:type="pct"/>
            <w:tcBorders>
              <w:top w:val="nil"/>
              <w:left w:val="nil"/>
              <w:bottom w:val="nil"/>
              <w:right w:val="nil"/>
            </w:tcBorders>
            <w:shd w:val="clear" w:color="auto" w:fill="auto"/>
            <w:noWrap/>
            <w:vAlign w:val="bottom"/>
          </w:tcPr>
          <w:p w14:paraId="296A229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Follow your honest convictions, and stay strong.</w:t>
            </w:r>
          </w:p>
        </w:tc>
        <w:tc>
          <w:tcPr>
            <w:tcW w:w="881" w:type="pct"/>
            <w:tcBorders>
              <w:top w:val="nil"/>
              <w:left w:val="nil"/>
              <w:bottom w:val="nil"/>
              <w:right w:val="nil"/>
            </w:tcBorders>
            <w:shd w:val="clear" w:color="auto" w:fill="auto"/>
            <w:noWrap/>
            <w:vAlign w:val="bottom"/>
          </w:tcPr>
          <w:p w14:paraId="67BD9D05"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William Thackeray</w:t>
            </w:r>
          </w:p>
        </w:tc>
      </w:tr>
      <w:tr w:rsidR="000B4A0A" w:rsidRPr="000B4A0A" w14:paraId="15573E99" w14:textId="77777777">
        <w:trPr>
          <w:trHeight w:val="300"/>
        </w:trPr>
        <w:tc>
          <w:tcPr>
            <w:tcW w:w="4119" w:type="pct"/>
            <w:tcBorders>
              <w:top w:val="nil"/>
              <w:left w:val="nil"/>
              <w:bottom w:val="nil"/>
              <w:right w:val="nil"/>
            </w:tcBorders>
            <w:shd w:val="clear" w:color="auto" w:fill="auto"/>
            <w:noWrap/>
            <w:vAlign w:val="bottom"/>
          </w:tcPr>
          <w:p w14:paraId="0C58A1DF"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Knowing yourself is the beginning of all wisdom.</w:t>
            </w:r>
          </w:p>
        </w:tc>
        <w:tc>
          <w:tcPr>
            <w:tcW w:w="881" w:type="pct"/>
            <w:tcBorders>
              <w:top w:val="nil"/>
              <w:left w:val="nil"/>
              <w:bottom w:val="nil"/>
              <w:right w:val="nil"/>
            </w:tcBorders>
            <w:shd w:val="clear" w:color="auto" w:fill="auto"/>
            <w:noWrap/>
            <w:vAlign w:val="bottom"/>
          </w:tcPr>
          <w:p w14:paraId="3F46AC92"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Aristotle</w:t>
            </w:r>
          </w:p>
        </w:tc>
      </w:tr>
      <w:tr w:rsidR="000B4A0A" w:rsidRPr="000B4A0A" w14:paraId="7EE85AE0" w14:textId="77777777">
        <w:trPr>
          <w:trHeight w:val="300"/>
        </w:trPr>
        <w:tc>
          <w:tcPr>
            <w:tcW w:w="4119" w:type="pct"/>
            <w:tcBorders>
              <w:top w:val="nil"/>
              <w:left w:val="nil"/>
              <w:bottom w:val="nil"/>
              <w:right w:val="nil"/>
            </w:tcBorders>
            <w:shd w:val="clear" w:color="auto" w:fill="auto"/>
            <w:noWrap/>
            <w:vAlign w:val="bottom"/>
          </w:tcPr>
          <w:p w14:paraId="4F093A17"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Your real influence is measured by your treatment of yourself. </w:t>
            </w:r>
          </w:p>
        </w:tc>
        <w:tc>
          <w:tcPr>
            <w:tcW w:w="881" w:type="pct"/>
            <w:tcBorders>
              <w:top w:val="nil"/>
              <w:left w:val="nil"/>
              <w:bottom w:val="nil"/>
              <w:right w:val="nil"/>
            </w:tcBorders>
            <w:shd w:val="clear" w:color="auto" w:fill="auto"/>
            <w:noWrap/>
            <w:vAlign w:val="bottom"/>
          </w:tcPr>
          <w:p w14:paraId="30065B4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A. Bronson Alcott</w:t>
            </w:r>
          </w:p>
        </w:tc>
      </w:tr>
      <w:tr w:rsidR="000B4A0A" w:rsidRPr="000B4A0A" w14:paraId="723243DE" w14:textId="77777777">
        <w:trPr>
          <w:trHeight w:val="300"/>
        </w:trPr>
        <w:tc>
          <w:tcPr>
            <w:tcW w:w="4119" w:type="pct"/>
            <w:tcBorders>
              <w:top w:val="nil"/>
              <w:left w:val="nil"/>
              <w:bottom w:val="nil"/>
              <w:right w:val="nil"/>
            </w:tcBorders>
            <w:shd w:val="clear" w:color="auto" w:fill="auto"/>
            <w:noWrap/>
            <w:vAlign w:val="bottom"/>
          </w:tcPr>
          <w:p w14:paraId="32F34A6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Energy and persistence conquer all things.</w:t>
            </w:r>
          </w:p>
        </w:tc>
        <w:tc>
          <w:tcPr>
            <w:tcW w:w="881" w:type="pct"/>
            <w:tcBorders>
              <w:top w:val="nil"/>
              <w:left w:val="nil"/>
              <w:bottom w:val="nil"/>
              <w:right w:val="nil"/>
            </w:tcBorders>
            <w:shd w:val="clear" w:color="auto" w:fill="auto"/>
            <w:noWrap/>
            <w:vAlign w:val="bottom"/>
          </w:tcPr>
          <w:p w14:paraId="3A79EAD2"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Benjamin Franklin</w:t>
            </w:r>
          </w:p>
        </w:tc>
      </w:tr>
      <w:tr w:rsidR="000B4A0A" w:rsidRPr="000B4A0A" w14:paraId="7A688C1D" w14:textId="77777777">
        <w:trPr>
          <w:trHeight w:val="600"/>
        </w:trPr>
        <w:tc>
          <w:tcPr>
            <w:tcW w:w="4119" w:type="pct"/>
            <w:tcBorders>
              <w:top w:val="nil"/>
              <w:left w:val="nil"/>
              <w:bottom w:val="nil"/>
              <w:right w:val="nil"/>
            </w:tcBorders>
            <w:shd w:val="clear" w:color="auto" w:fill="auto"/>
            <w:vAlign w:val="bottom"/>
          </w:tcPr>
          <w:p w14:paraId="0D6283BA"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Fear less, hope more, eat less, chew more, whine less, breathe more, talk less, say more, hate less, love more, and good things will be yours.</w:t>
            </w:r>
          </w:p>
        </w:tc>
        <w:tc>
          <w:tcPr>
            <w:tcW w:w="881" w:type="pct"/>
            <w:tcBorders>
              <w:top w:val="nil"/>
              <w:left w:val="nil"/>
              <w:bottom w:val="nil"/>
              <w:right w:val="nil"/>
            </w:tcBorders>
            <w:shd w:val="clear" w:color="auto" w:fill="auto"/>
            <w:noWrap/>
            <w:vAlign w:val="bottom"/>
          </w:tcPr>
          <w:p w14:paraId="1764359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Swedish Proverb</w:t>
            </w:r>
          </w:p>
        </w:tc>
      </w:tr>
      <w:tr w:rsidR="000B4A0A" w:rsidRPr="000B4A0A" w14:paraId="6A49E530" w14:textId="77777777">
        <w:trPr>
          <w:trHeight w:val="300"/>
        </w:trPr>
        <w:tc>
          <w:tcPr>
            <w:tcW w:w="4119" w:type="pct"/>
            <w:tcBorders>
              <w:top w:val="nil"/>
              <w:left w:val="nil"/>
              <w:bottom w:val="nil"/>
              <w:right w:val="nil"/>
            </w:tcBorders>
            <w:shd w:val="clear" w:color="auto" w:fill="auto"/>
            <w:noWrap/>
            <w:vAlign w:val="bottom"/>
          </w:tcPr>
          <w:p w14:paraId="17D41F76"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I have learned that the greater part of our misery or unhappiness is determined not by our circumstance but by our disposition.</w:t>
            </w:r>
          </w:p>
        </w:tc>
        <w:tc>
          <w:tcPr>
            <w:tcW w:w="881" w:type="pct"/>
            <w:tcBorders>
              <w:top w:val="nil"/>
              <w:left w:val="nil"/>
              <w:bottom w:val="nil"/>
              <w:right w:val="nil"/>
            </w:tcBorders>
            <w:shd w:val="clear" w:color="auto" w:fill="auto"/>
            <w:noWrap/>
            <w:vAlign w:val="bottom"/>
          </w:tcPr>
          <w:p w14:paraId="3FC7AD23" w14:textId="77777777" w:rsidR="000B4A0A" w:rsidRPr="000B4A0A" w:rsidRDefault="000B4A0A" w:rsidP="000B4A0A">
            <w:pPr>
              <w:spacing w:after="0" w:line="240" w:lineRule="auto"/>
              <w:rPr>
                <w:rFonts w:ascii="Calibri" w:eastAsia="Times New Roman" w:hAnsi="Calibri" w:cs="Calibri"/>
              </w:rPr>
            </w:pPr>
            <w:r w:rsidRPr="000B4A0A">
              <w:rPr>
                <w:rFonts w:ascii="Calibri" w:eastAsia="Times New Roman" w:hAnsi="Calibri" w:cs="Calibri"/>
              </w:rPr>
              <w:t>Martha Washington</w:t>
            </w:r>
          </w:p>
        </w:tc>
      </w:tr>
      <w:tr w:rsidR="000B4A0A" w:rsidRPr="000B4A0A" w14:paraId="4E3031EB" w14:textId="77777777">
        <w:trPr>
          <w:trHeight w:val="300"/>
        </w:trPr>
        <w:tc>
          <w:tcPr>
            <w:tcW w:w="4119" w:type="pct"/>
            <w:tcBorders>
              <w:top w:val="nil"/>
              <w:left w:val="nil"/>
              <w:bottom w:val="nil"/>
              <w:right w:val="nil"/>
            </w:tcBorders>
            <w:shd w:val="clear" w:color="auto" w:fill="auto"/>
            <w:vAlign w:val="bottom"/>
          </w:tcPr>
          <w:p w14:paraId="2FEA5B9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only journey is the journey within.</w:t>
            </w:r>
          </w:p>
        </w:tc>
        <w:tc>
          <w:tcPr>
            <w:tcW w:w="881" w:type="pct"/>
            <w:tcBorders>
              <w:top w:val="nil"/>
              <w:left w:val="nil"/>
              <w:bottom w:val="nil"/>
              <w:right w:val="nil"/>
            </w:tcBorders>
            <w:shd w:val="clear" w:color="auto" w:fill="auto"/>
            <w:noWrap/>
            <w:vAlign w:val="bottom"/>
          </w:tcPr>
          <w:p w14:paraId="4CC8CB6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Ranier Rilke</w:t>
            </w:r>
          </w:p>
        </w:tc>
      </w:tr>
      <w:tr w:rsidR="000B4A0A" w:rsidRPr="000B4A0A" w14:paraId="73B525A0" w14:textId="77777777">
        <w:trPr>
          <w:trHeight w:val="300"/>
        </w:trPr>
        <w:tc>
          <w:tcPr>
            <w:tcW w:w="4119" w:type="pct"/>
            <w:tcBorders>
              <w:top w:val="nil"/>
              <w:left w:val="nil"/>
              <w:bottom w:val="nil"/>
              <w:right w:val="nil"/>
            </w:tcBorders>
            <w:shd w:val="clear" w:color="auto" w:fill="auto"/>
            <w:vAlign w:val="bottom"/>
          </w:tcPr>
          <w:p w14:paraId="29F7D5B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Every day do something that will inch you closer to a better tomorrow.</w:t>
            </w:r>
          </w:p>
        </w:tc>
        <w:tc>
          <w:tcPr>
            <w:tcW w:w="881" w:type="pct"/>
            <w:tcBorders>
              <w:top w:val="nil"/>
              <w:left w:val="nil"/>
              <w:bottom w:val="nil"/>
              <w:right w:val="nil"/>
            </w:tcBorders>
            <w:shd w:val="clear" w:color="auto" w:fill="auto"/>
            <w:noWrap/>
            <w:vAlign w:val="bottom"/>
          </w:tcPr>
          <w:p w14:paraId="23CFBDE8"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Doug Firebaugh</w:t>
            </w:r>
          </w:p>
        </w:tc>
      </w:tr>
      <w:tr w:rsidR="000B4A0A" w:rsidRPr="000B4A0A" w14:paraId="0897AC72" w14:textId="77777777">
        <w:trPr>
          <w:trHeight w:val="300"/>
        </w:trPr>
        <w:tc>
          <w:tcPr>
            <w:tcW w:w="4119" w:type="pct"/>
            <w:tcBorders>
              <w:top w:val="nil"/>
              <w:left w:val="nil"/>
              <w:bottom w:val="nil"/>
              <w:right w:val="nil"/>
            </w:tcBorders>
            <w:shd w:val="clear" w:color="auto" w:fill="auto"/>
            <w:noWrap/>
            <w:vAlign w:val="bottom"/>
          </w:tcPr>
          <w:p w14:paraId="07715BB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happiest life is that which constantly exercises and educates what is best in us.</w:t>
            </w:r>
          </w:p>
        </w:tc>
        <w:tc>
          <w:tcPr>
            <w:tcW w:w="881" w:type="pct"/>
            <w:tcBorders>
              <w:top w:val="nil"/>
              <w:left w:val="nil"/>
              <w:bottom w:val="nil"/>
              <w:right w:val="nil"/>
            </w:tcBorders>
            <w:shd w:val="clear" w:color="auto" w:fill="auto"/>
            <w:noWrap/>
            <w:vAlign w:val="bottom"/>
          </w:tcPr>
          <w:p w14:paraId="22D9622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Hamerton</w:t>
            </w:r>
          </w:p>
        </w:tc>
      </w:tr>
      <w:tr w:rsidR="000B4A0A" w:rsidRPr="000B4A0A" w14:paraId="06D07C9A" w14:textId="77777777">
        <w:trPr>
          <w:trHeight w:val="300"/>
        </w:trPr>
        <w:tc>
          <w:tcPr>
            <w:tcW w:w="4119" w:type="pct"/>
            <w:tcBorders>
              <w:top w:val="nil"/>
              <w:left w:val="nil"/>
              <w:bottom w:val="nil"/>
              <w:right w:val="nil"/>
            </w:tcBorders>
            <w:shd w:val="clear" w:color="auto" w:fill="auto"/>
            <w:vAlign w:val="bottom"/>
          </w:tcPr>
          <w:p w14:paraId="3DBF33F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If we all did the things we are capable of, we would astound ourselves.</w:t>
            </w:r>
          </w:p>
        </w:tc>
        <w:tc>
          <w:tcPr>
            <w:tcW w:w="881" w:type="pct"/>
            <w:tcBorders>
              <w:top w:val="nil"/>
              <w:left w:val="nil"/>
              <w:bottom w:val="nil"/>
              <w:right w:val="nil"/>
            </w:tcBorders>
            <w:shd w:val="clear" w:color="auto" w:fill="auto"/>
            <w:noWrap/>
            <w:vAlign w:val="bottom"/>
          </w:tcPr>
          <w:p w14:paraId="6B390DB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0B4A0A" w:rsidRPr="000B4A0A" w14:paraId="38FD851E" w14:textId="77777777">
        <w:trPr>
          <w:trHeight w:val="300"/>
        </w:trPr>
        <w:tc>
          <w:tcPr>
            <w:tcW w:w="4119" w:type="pct"/>
            <w:tcBorders>
              <w:top w:val="nil"/>
              <w:left w:val="nil"/>
              <w:bottom w:val="nil"/>
              <w:right w:val="nil"/>
            </w:tcBorders>
            <w:shd w:val="clear" w:color="auto" w:fill="auto"/>
            <w:noWrap/>
            <w:vAlign w:val="bottom"/>
          </w:tcPr>
          <w:p w14:paraId="0748E64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Go back a little to leap further.</w:t>
            </w:r>
          </w:p>
        </w:tc>
        <w:tc>
          <w:tcPr>
            <w:tcW w:w="881" w:type="pct"/>
            <w:tcBorders>
              <w:top w:val="nil"/>
              <w:left w:val="nil"/>
              <w:bottom w:val="nil"/>
              <w:right w:val="nil"/>
            </w:tcBorders>
            <w:shd w:val="clear" w:color="auto" w:fill="auto"/>
            <w:noWrap/>
            <w:vAlign w:val="bottom"/>
          </w:tcPr>
          <w:p w14:paraId="12B8075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John Clarke</w:t>
            </w:r>
          </w:p>
        </w:tc>
      </w:tr>
      <w:tr w:rsidR="000B4A0A" w:rsidRPr="000B4A0A" w14:paraId="7B1CDC7C" w14:textId="77777777">
        <w:trPr>
          <w:trHeight w:val="300"/>
        </w:trPr>
        <w:tc>
          <w:tcPr>
            <w:tcW w:w="4119" w:type="pct"/>
            <w:tcBorders>
              <w:top w:val="nil"/>
              <w:left w:val="nil"/>
              <w:bottom w:val="nil"/>
              <w:right w:val="nil"/>
            </w:tcBorders>
            <w:shd w:val="clear" w:color="auto" w:fill="auto"/>
            <w:noWrap/>
            <w:vAlign w:val="bottom"/>
          </w:tcPr>
          <w:p w14:paraId="70E8AFC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I failed my way to success.</w:t>
            </w:r>
          </w:p>
        </w:tc>
        <w:tc>
          <w:tcPr>
            <w:tcW w:w="881" w:type="pct"/>
            <w:tcBorders>
              <w:top w:val="nil"/>
              <w:left w:val="nil"/>
              <w:bottom w:val="nil"/>
              <w:right w:val="nil"/>
            </w:tcBorders>
            <w:shd w:val="clear" w:color="auto" w:fill="auto"/>
            <w:noWrap/>
            <w:vAlign w:val="bottom"/>
          </w:tcPr>
          <w:p w14:paraId="29AD5ED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0B4A0A" w:rsidRPr="000B4A0A" w14:paraId="088B2059" w14:textId="77777777">
        <w:trPr>
          <w:trHeight w:val="900"/>
        </w:trPr>
        <w:tc>
          <w:tcPr>
            <w:tcW w:w="4119" w:type="pct"/>
            <w:tcBorders>
              <w:top w:val="nil"/>
              <w:left w:val="nil"/>
              <w:bottom w:val="nil"/>
              <w:right w:val="nil"/>
            </w:tcBorders>
            <w:shd w:val="clear" w:color="auto" w:fill="auto"/>
            <w:vAlign w:val="bottom"/>
          </w:tcPr>
          <w:p w14:paraId="1D437497"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Don't waste your life in doubts and fears: spend yourself on the work before you, well assured that the right performance of this hour's duties will be the best preparation for the hours or ages that follow it.</w:t>
            </w:r>
          </w:p>
        </w:tc>
        <w:tc>
          <w:tcPr>
            <w:tcW w:w="881" w:type="pct"/>
            <w:tcBorders>
              <w:top w:val="nil"/>
              <w:left w:val="nil"/>
              <w:bottom w:val="nil"/>
              <w:right w:val="nil"/>
            </w:tcBorders>
            <w:shd w:val="clear" w:color="auto" w:fill="auto"/>
            <w:noWrap/>
            <w:vAlign w:val="bottom"/>
          </w:tcPr>
          <w:p w14:paraId="3FDC7BE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Ralph Waldo Emerson</w:t>
            </w:r>
          </w:p>
        </w:tc>
      </w:tr>
      <w:tr w:rsidR="000B4A0A" w:rsidRPr="000B4A0A" w14:paraId="630520CD" w14:textId="77777777">
        <w:trPr>
          <w:trHeight w:val="300"/>
        </w:trPr>
        <w:tc>
          <w:tcPr>
            <w:tcW w:w="4119" w:type="pct"/>
            <w:tcBorders>
              <w:top w:val="nil"/>
              <w:left w:val="nil"/>
              <w:bottom w:val="nil"/>
              <w:right w:val="nil"/>
            </w:tcBorders>
            <w:shd w:val="clear" w:color="auto" w:fill="auto"/>
            <w:vAlign w:val="bottom"/>
          </w:tcPr>
          <w:p w14:paraId="5C64A35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It is the trouble that never comes that causes the loss of sleep.</w:t>
            </w:r>
          </w:p>
        </w:tc>
        <w:tc>
          <w:tcPr>
            <w:tcW w:w="881" w:type="pct"/>
            <w:tcBorders>
              <w:top w:val="nil"/>
              <w:left w:val="nil"/>
              <w:bottom w:val="nil"/>
              <w:right w:val="nil"/>
            </w:tcBorders>
            <w:shd w:val="clear" w:color="auto" w:fill="auto"/>
            <w:noWrap/>
            <w:vAlign w:val="bottom"/>
          </w:tcPr>
          <w:p w14:paraId="1BDC06F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Chas. Austin Bates</w:t>
            </w:r>
          </w:p>
        </w:tc>
      </w:tr>
      <w:tr w:rsidR="000B4A0A" w:rsidRPr="000B4A0A" w14:paraId="7A98B3AF" w14:textId="77777777">
        <w:trPr>
          <w:trHeight w:val="600"/>
        </w:trPr>
        <w:tc>
          <w:tcPr>
            <w:tcW w:w="4119" w:type="pct"/>
            <w:tcBorders>
              <w:top w:val="nil"/>
              <w:left w:val="nil"/>
              <w:bottom w:val="nil"/>
              <w:right w:val="nil"/>
            </w:tcBorders>
            <w:shd w:val="clear" w:color="auto" w:fill="auto"/>
            <w:vAlign w:val="bottom"/>
          </w:tcPr>
          <w:p w14:paraId="56C8533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When one door of happiness closes, another opens, but often we look so long at the closed door that we do not see the one that has been opened for us.</w:t>
            </w:r>
          </w:p>
        </w:tc>
        <w:tc>
          <w:tcPr>
            <w:tcW w:w="881" w:type="pct"/>
            <w:tcBorders>
              <w:top w:val="nil"/>
              <w:left w:val="nil"/>
              <w:bottom w:val="nil"/>
              <w:right w:val="nil"/>
            </w:tcBorders>
            <w:shd w:val="clear" w:color="auto" w:fill="auto"/>
            <w:noWrap/>
            <w:vAlign w:val="bottom"/>
          </w:tcPr>
          <w:p w14:paraId="5E2CDFF5"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0B4A0A" w:rsidRPr="000B4A0A" w14:paraId="6364E4DD" w14:textId="77777777">
        <w:trPr>
          <w:trHeight w:val="600"/>
        </w:trPr>
        <w:tc>
          <w:tcPr>
            <w:tcW w:w="4119" w:type="pct"/>
            <w:tcBorders>
              <w:top w:val="nil"/>
              <w:left w:val="nil"/>
              <w:bottom w:val="nil"/>
              <w:right w:val="nil"/>
            </w:tcBorders>
            <w:shd w:val="clear" w:color="auto" w:fill="auto"/>
            <w:vAlign w:val="bottom"/>
          </w:tcPr>
          <w:p w14:paraId="4F32402D"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more difficulties one has to encounter, within and without, the more significant and the higher in inspiration his life will be.</w:t>
            </w:r>
          </w:p>
        </w:tc>
        <w:tc>
          <w:tcPr>
            <w:tcW w:w="881" w:type="pct"/>
            <w:tcBorders>
              <w:top w:val="nil"/>
              <w:left w:val="nil"/>
              <w:bottom w:val="nil"/>
              <w:right w:val="nil"/>
            </w:tcBorders>
            <w:shd w:val="clear" w:color="auto" w:fill="auto"/>
            <w:noWrap/>
            <w:vAlign w:val="bottom"/>
          </w:tcPr>
          <w:p w14:paraId="55D4E513"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Horace Bushnell</w:t>
            </w:r>
          </w:p>
        </w:tc>
      </w:tr>
      <w:tr w:rsidR="000B4A0A" w:rsidRPr="000B4A0A" w14:paraId="6824D15A" w14:textId="77777777">
        <w:trPr>
          <w:trHeight w:val="300"/>
        </w:trPr>
        <w:tc>
          <w:tcPr>
            <w:tcW w:w="4119" w:type="pct"/>
            <w:tcBorders>
              <w:top w:val="nil"/>
              <w:left w:val="nil"/>
              <w:bottom w:val="nil"/>
              <w:right w:val="nil"/>
            </w:tcBorders>
            <w:shd w:val="clear" w:color="auto" w:fill="auto"/>
            <w:vAlign w:val="bottom"/>
          </w:tcPr>
          <w:p w14:paraId="30ACDFC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Years teach us more than books.</w:t>
            </w:r>
          </w:p>
        </w:tc>
        <w:tc>
          <w:tcPr>
            <w:tcW w:w="881" w:type="pct"/>
            <w:tcBorders>
              <w:top w:val="nil"/>
              <w:left w:val="nil"/>
              <w:bottom w:val="nil"/>
              <w:right w:val="nil"/>
            </w:tcBorders>
            <w:shd w:val="clear" w:color="auto" w:fill="auto"/>
            <w:noWrap/>
            <w:vAlign w:val="bottom"/>
          </w:tcPr>
          <w:p w14:paraId="7310D769"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Berthold Auerbach</w:t>
            </w:r>
          </w:p>
        </w:tc>
      </w:tr>
      <w:tr w:rsidR="000B4A0A" w:rsidRPr="000B4A0A" w14:paraId="37EB5202" w14:textId="77777777">
        <w:trPr>
          <w:trHeight w:val="300"/>
        </w:trPr>
        <w:tc>
          <w:tcPr>
            <w:tcW w:w="4119" w:type="pct"/>
            <w:tcBorders>
              <w:top w:val="nil"/>
              <w:left w:val="nil"/>
              <w:bottom w:val="nil"/>
              <w:right w:val="nil"/>
            </w:tcBorders>
            <w:shd w:val="clear" w:color="auto" w:fill="auto"/>
            <w:vAlign w:val="bottom"/>
          </w:tcPr>
          <w:p w14:paraId="67804D6C"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Life is either a daring adventure or nothing.</w:t>
            </w:r>
          </w:p>
        </w:tc>
        <w:tc>
          <w:tcPr>
            <w:tcW w:w="881" w:type="pct"/>
            <w:tcBorders>
              <w:top w:val="nil"/>
              <w:left w:val="nil"/>
              <w:bottom w:val="nil"/>
              <w:right w:val="nil"/>
            </w:tcBorders>
            <w:shd w:val="clear" w:color="auto" w:fill="auto"/>
            <w:noWrap/>
            <w:vAlign w:val="bottom"/>
          </w:tcPr>
          <w:p w14:paraId="40271F5F"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0B4A0A" w:rsidRPr="000B4A0A" w14:paraId="658B967C" w14:textId="77777777">
        <w:trPr>
          <w:trHeight w:val="300"/>
        </w:trPr>
        <w:tc>
          <w:tcPr>
            <w:tcW w:w="4119" w:type="pct"/>
            <w:tcBorders>
              <w:top w:val="nil"/>
              <w:left w:val="nil"/>
              <w:bottom w:val="nil"/>
              <w:right w:val="nil"/>
            </w:tcBorders>
            <w:shd w:val="clear" w:color="auto" w:fill="auto"/>
            <w:vAlign w:val="bottom"/>
          </w:tcPr>
          <w:p w14:paraId="59B5F00A"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If you do not hope, you will not find what is beyond your hopes.</w:t>
            </w:r>
          </w:p>
        </w:tc>
        <w:tc>
          <w:tcPr>
            <w:tcW w:w="881" w:type="pct"/>
            <w:tcBorders>
              <w:top w:val="nil"/>
              <w:left w:val="nil"/>
              <w:bottom w:val="nil"/>
              <w:right w:val="nil"/>
            </w:tcBorders>
            <w:shd w:val="clear" w:color="auto" w:fill="auto"/>
            <w:noWrap/>
            <w:vAlign w:val="bottom"/>
          </w:tcPr>
          <w:p w14:paraId="33C69D41"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St. Clement of Alexandra</w:t>
            </w:r>
          </w:p>
        </w:tc>
      </w:tr>
      <w:tr w:rsidR="000B4A0A" w:rsidRPr="000B4A0A" w14:paraId="603852E5" w14:textId="77777777">
        <w:trPr>
          <w:trHeight w:val="300"/>
        </w:trPr>
        <w:tc>
          <w:tcPr>
            <w:tcW w:w="4119" w:type="pct"/>
            <w:tcBorders>
              <w:top w:val="nil"/>
              <w:left w:val="nil"/>
              <w:bottom w:val="nil"/>
              <w:right w:val="nil"/>
            </w:tcBorders>
            <w:shd w:val="clear" w:color="auto" w:fill="auto"/>
            <w:vAlign w:val="bottom"/>
          </w:tcPr>
          <w:p w14:paraId="37190504"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Men's best successes come after their disappointments.</w:t>
            </w:r>
          </w:p>
        </w:tc>
        <w:tc>
          <w:tcPr>
            <w:tcW w:w="881" w:type="pct"/>
            <w:tcBorders>
              <w:top w:val="nil"/>
              <w:left w:val="nil"/>
              <w:bottom w:val="nil"/>
              <w:right w:val="nil"/>
            </w:tcBorders>
            <w:shd w:val="clear" w:color="auto" w:fill="auto"/>
            <w:noWrap/>
            <w:vAlign w:val="bottom"/>
          </w:tcPr>
          <w:p w14:paraId="55E2287E"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Henry Ward Beecher</w:t>
            </w:r>
          </w:p>
        </w:tc>
      </w:tr>
      <w:tr w:rsidR="000B4A0A" w:rsidRPr="000B4A0A" w14:paraId="63501F1B" w14:textId="77777777">
        <w:trPr>
          <w:trHeight w:val="300"/>
        </w:trPr>
        <w:tc>
          <w:tcPr>
            <w:tcW w:w="4119" w:type="pct"/>
            <w:tcBorders>
              <w:top w:val="nil"/>
              <w:left w:val="nil"/>
              <w:bottom w:val="nil"/>
              <w:right w:val="nil"/>
            </w:tcBorders>
            <w:shd w:val="clear" w:color="auto" w:fill="auto"/>
            <w:vAlign w:val="bottom"/>
          </w:tcPr>
          <w:p w14:paraId="6BD11552"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The best way out is always through.</w:t>
            </w:r>
          </w:p>
        </w:tc>
        <w:tc>
          <w:tcPr>
            <w:tcW w:w="881" w:type="pct"/>
            <w:tcBorders>
              <w:top w:val="nil"/>
              <w:left w:val="nil"/>
              <w:bottom w:val="nil"/>
              <w:right w:val="nil"/>
            </w:tcBorders>
            <w:shd w:val="clear" w:color="auto" w:fill="auto"/>
            <w:noWrap/>
            <w:vAlign w:val="bottom"/>
          </w:tcPr>
          <w:p w14:paraId="4F2BEDD7" w14:textId="77777777" w:rsidR="000B4A0A" w:rsidRPr="000B4A0A" w:rsidRDefault="000B4A0A" w:rsidP="000B4A0A">
            <w:pPr>
              <w:spacing w:after="0" w:line="240" w:lineRule="auto"/>
              <w:rPr>
                <w:rFonts w:ascii="Calibri" w:eastAsia="Times New Roman" w:hAnsi="Calibri" w:cs="Calibri"/>
                <w:color w:val="000000"/>
              </w:rPr>
            </w:pPr>
            <w:r w:rsidRPr="000B4A0A">
              <w:rPr>
                <w:rFonts w:ascii="Calibri" w:eastAsia="Times New Roman" w:hAnsi="Calibri" w:cs="Calibri"/>
                <w:color w:val="000000"/>
              </w:rPr>
              <w:t>Robert Frost</w:t>
            </w:r>
          </w:p>
        </w:tc>
      </w:tr>
    </w:tbl>
    <w:p w14:paraId="13C62C06" w14:textId="77777777" w:rsidR="000B4A0A" w:rsidRPr="000B4A0A" w:rsidRDefault="000B4A0A" w:rsidP="000B4A0A"/>
    <w:p w14:paraId="34939428" w14:textId="77777777" w:rsidR="000B4A0A" w:rsidRDefault="000B4A0A" w:rsidP="000B4A0A">
      <w:pPr>
        <w:pStyle w:val="Heading4"/>
      </w:pPr>
      <w:bookmarkStart w:id="836" w:name="_Toc196805549"/>
      <w:r>
        <w:t>Inspirational Quotes Help</w:t>
      </w:r>
      <w:bookmarkEnd w:id="836"/>
    </w:p>
    <w:p w14:paraId="1CA7A24B" w14:textId="77777777" w:rsidR="000B4A0A" w:rsidRPr="000B4A0A" w:rsidRDefault="000B4A0A" w:rsidP="000B4A0A">
      <w:r w:rsidRPr="000B4A0A">
        <w:t>These quotes may offer inspiration and new perspectives for trauma survivors.</w:t>
      </w:r>
    </w:p>
    <w:p w14:paraId="6609CFF7" w14:textId="77777777" w:rsidR="008E2733" w:rsidRDefault="008E2733" w:rsidP="008E2733">
      <w:pPr>
        <w:pStyle w:val="Heading2"/>
      </w:pPr>
      <w:bookmarkStart w:id="837" w:name="_Toc196805550"/>
      <w:r>
        <w:t>Time Out</w:t>
      </w:r>
      <w:bookmarkEnd w:id="837"/>
    </w:p>
    <w:p w14:paraId="217C23D4" w14:textId="289A96AC" w:rsidR="009F578A" w:rsidRPr="009F578A" w:rsidRDefault="009F578A" w:rsidP="009F578A">
      <w:r>
        <w:t xml:space="preserve">Sometimes the most effective thing to do is take </w:t>
      </w:r>
      <w:del w:id="838" w:author="Aussie" w:date="2012-10-16T11:09:00Z">
        <w:r>
          <w:delText xml:space="preserve">a </w:delText>
        </w:r>
      </w:del>
      <w:r>
        <w:t>time out. This is especially helpful if your anger</w:t>
      </w:r>
      <w:r w:rsidR="00E742D0">
        <w:t xml:space="preserve"> is escalating and you might do something hurtful or with consequences that you’d later regret</w:t>
      </w:r>
      <w:r w:rsidR="00433050">
        <w:t>. The goal is to avoid making a hard situation worse.</w:t>
      </w:r>
      <w:r>
        <w:t xml:space="preserve"> </w:t>
      </w:r>
    </w:p>
    <w:tbl>
      <w:tblPr>
        <w:tblW w:w="7340" w:type="dxa"/>
        <w:tblInd w:w="93" w:type="dxa"/>
        <w:tblLook w:val="04A0" w:firstRow="1" w:lastRow="0" w:firstColumn="1" w:lastColumn="0" w:noHBand="0" w:noVBand="1"/>
      </w:tblPr>
      <w:tblGrid>
        <w:gridCol w:w="3500"/>
        <w:gridCol w:w="3840"/>
      </w:tblGrid>
      <w:tr w:rsidR="008E2733" w:rsidRPr="008E2733" w14:paraId="3A7E2290" w14:textId="77777777">
        <w:trPr>
          <w:trHeight w:val="300"/>
        </w:trPr>
        <w:tc>
          <w:tcPr>
            <w:tcW w:w="3500" w:type="dxa"/>
            <w:tcBorders>
              <w:top w:val="nil"/>
              <w:left w:val="nil"/>
              <w:bottom w:val="nil"/>
              <w:right w:val="nil"/>
            </w:tcBorders>
            <w:shd w:val="clear" w:color="000000" w:fill="4BACC6"/>
            <w:vAlign w:val="bottom"/>
          </w:tcPr>
          <w:p w14:paraId="3277417A" w14:textId="77777777" w:rsidR="008E2733" w:rsidRPr="008E2733" w:rsidRDefault="008E2733" w:rsidP="008E2733">
            <w:pPr>
              <w:spacing w:after="0" w:line="240" w:lineRule="auto"/>
              <w:rPr>
                <w:rFonts w:ascii="Calibri" w:eastAsia="Times New Roman" w:hAnsi="Calibri" w:cs="Calibri"/>
                <w:b/>
                <w:bCs/>
                <w:color w:val="000000"/>
              </w:rPr>
            </w:pPr>
            <w:r w:rsidRPr="008E2733">
              <w:rPr>
                <w:rFonts w:ascii="Calibri" w:eastAsia="Times New Roman" w:hAnsi="Calibri" w:cs="Calibri"/>
                <w:b/>
                <w:bCs/>
                <w:color w:val="000000"/>
              </w:rPr>
              <w:t>Time Out Strategy Title</w:t>
            </w:r>
          </w:p>
        </w:tc>
        <w:tc>
          <w:tcPr>
            <w:tcW w:w="3840" w:type="dxa"/>
            <w:tcBorders>
              <w:top w:val="nil"/>
              <w:left w:val="nil"/>
              <w:bottom w:val="nil"/>
              <w:right w:val="nil"/>
            </w:tcBorders>
            <w:shd w:val="clear" w:color="000000" w:fill="4BACC6"/>
            <w:vAlign w:val="bottom"/>
          </w:tcPr>
          <w:p w14:paraId="2417A769" w14:textId="77777777" w:rsidR="008E2733" w:rsidRPr="008E2733" w:rsidRDefault="008E2733" w:rsidP="008E2733">
            <w:pPr>
              <w:spacing w:after="0" w:line="240" w:lineRule="auto"/>
              <w:rPr>
                <w:rFonts w:ascii="Calibri" w:eastAsia="Times New Roman" w:hAnsi="Calibri" w:cs="Calibri"/>
                <w:b/>
                <w:bCs/>
                <w:color w:val="000000"/>
              </w:rPr>
            </w:pPr>
            <w:r w:rsidRPr="008E2733">
              <w:rPr>
                <w:rFonts w:ascii="Calibri" w:eastAsia="Times New Roman" w:hAnsi="Calibri" w:cs="Calibri"/>
                <w:b/>
                <w:bCs/>
                <w:color w:val="000000"/>
              </w:rPr>
              <w:t>On-Screen Instructions (Text for User)</w:t>
            </w:r>
          </w:p>
        </w:tc>
      </w:tr>
      <w:tr w:rsidR="008E2733" w:rsidRPr="008E2733" w14:paraId="42162E33" w14:textId="77777777">
        <w:trPr>
          <w:trHeight w:val="300"/>
        </w:trPr>
        <w:tc>
          <w:tcPr>
            <w:tcW w:w="3500" w:type="dxa"/>
            <w:tcBorders>
              <w:top w:val="nil"/>
              <w:left w:val="nil"/>
              <w:bottom w:val="nil"/>
              <w:right w:val="nil"/>
            </w:tcBorders>
            <w:shd w:val="clear" w:color="auto" w:fill="auto"/>
            <w:vAlign w:val="bottom"/>
          </w:tcPr>
          <w:p w14:paraId="1400C9BA" w14:textId="4D92FDCE" w:rsidR="008E2733" w:rsidRPr="008E2733" w:rsidRDefault="008E2733" w:rsidP="008E2733">
            <w:pPr>
              <w:spacing w:after="0" w:line="240" w:lineRule="auto"/>
              <w:rPr>
                <w:rFonts w:ascii="Calibri" w:eastAsia="Times New Roman" w:hAnsi="Calibri" w:cs="Calibri"/>
                <w:color w:val="000000"/>
              </w:rPr>
            </w:pPr>
            <w:del w:id="839" w:author="Aussie" w:date="2012-10-16T11:09:00Z">
              <w:r w:rsidRPr="008E2733">
                <w:rPr>
                  <w:rFonts w:ascii="Calibri" w:eastAsia="Times New Roman" w:hAnsi="Calibri" w:cs="Calibri"/>
                  <w:color w:val="000000"/>
                </w:rPr>
                <w:delText>Take</w:delText>
              </w:r>
            </w:del>
            <w:ins w:id="840" w:author="Aussie" w:date="2012-10-16T11:09:00Z">
              <w:r w:rsidR="00960CE3">
                <w:rPr>
                  <w:rFonts w:ascii="Calibri" w:eastAsia="Times New Roman" w:hAnsi="Calibri" w:cs="Calibri"/>
                  <w:color w:val="000000"/>
                </w:rPr>
                <w:t>Go for</w:t>
              </w:r>
            </w:ins>
            <w:r w:rsidR="00960CE3" w:rsidRPr="008E2733">
              <w:rPr>
                <w:rFonts w:ascii="Calibri" w:eastAsia="Times New Roman" w:hAnsi="Calibri" w:cs="Calibri"/>
                <w:color w:val="000000"/>
              </w:rPr>
              <w:t xml:space="preserve"> </w:t>
            </w:r>
            <w:r w:rsidRPr="008E2733">
              <w:rPr>
                <w:rFonts w:ascii="Calibri" w:eastAsia="Times New Roman" w:hAnsi="Calibri" w:cs="Calibri"/>
                <w:color w:val="000000"/>
              </w:rPr>
              <w:t>a walk</w:t>
            </w:r>
          </w:p>
        </w:tc>
        <w:tc>
          <w:tcPr>
            <w:tcW w:w="3840" w:type="dxa"/>
            <w:tcBorders>
              <w:top w:val="nil"/>
              <w:left w:val="nil"/>
              <w:bottom w:val="nil"/>
              <w:right w:val="nil"/>
            </w:tcBorders>
            <w:shd w:val="clear" w:color="auto" w:fill="auto"/>
            <w:vAlign w:val="bottom"/>
          </w:tcPr>
          <w:p w14:paraId="7D47AF1F" w14:textId="1B1F9FF4" w:rsidR="008E2733" w:rsidRPr="008E2733" w:rsidRDefault="008E2733" w:rsidP="008E2733">
            <w:pPr>
              <w:spacing w:after="0" w:line="240" w:lineRule="auto"/>
              <w:rPr>
                <w:rFonts w:ascii="Calibri" w:eastAsia="Times New Roman" w:hAnsi="Calibri" w:cs="Calibri"/>
                <w:color w:val="000000"/>
              </w:rPr>
            </w:pPr>
            <w:del w:id="841" w:author="Aussie" w:date="2012-10-16T11:09:00Z">
              <w:r w:rsidRPr="008E2733">
                <w:rPr>
                  <w:rFonts w:ascii="Calibri" w:eastAsia="Times New Roman" w:hAnsi="Calibri" w:cs="Calibri"/>
                  <w:color w:val="000000"/>
                </w:rPr>
                <w:delText>Take</w:delText>
              </w:r>
            </w:del>
            <w:ins w:id="842" w:author="Aussie" w:date="2012-10-16T11:09:00Z">
              <w:r w:rsidR="00960CE3">
                <w:rPr>
                  <w:rFonts w:ascii="Calibri" w:eastAsia="Times New Roman" w:hAnsi="Calibri" w:cs="Calibri"/>
                  <w:color w:val="000000"/>
                </w:rPr>
                <w:t>Go for</w:t>
              </w:r>
            </w:ins>
            <w:r w:rsidR="00960CE3" w:rsidRPr="008E2733">
              <w:rPr>
                <w:rFonts w:ascii="Calibri" w:eastAsia="Times New Roman" w:hAnsi="Calibri" w:cs="Calibri"/>
                <w:color w:val="000000"/>
              </w:rPr>
              <w:t xml:space="preserve"> </w:t>
            </w:r>
            <w:r w:rsidRPr="008E2733">
              <w:rPr>
                <w:rFonts w:ascii="Calibri" w:eastAsia="Times New Roman" w:hAnsi="Calibri" w:cs="Calibri"/>
                <w:color w:val="000000"/>
              </w:rPr>
              <w:t>a walk.</w:t>
            </w:r>
          </w:p>
        </w:tc>
      </w:tr>
      <w:tr w:rsidR="008E2733" w:rsidRPr="008E2733" w14:paraId="338435EE" w14:textId="77777777">
        <w:trPr>
          <w:trHeight w:val="600"/>
        </w:trPr>
        <w:tc>
          <w:tcPr>
            <w:tcW w:w="3500" w:type="dxa"/>
            <w:tcBorders>
              <w:top w:val="nil"/>
              <w:left w:val="nil"/>
              <w:bottom w:val="nil"/>
              <w:right w:val="nil"/>
            </w:tcBorders>
            <w:shd w:val="clear" w:color="auto" w:fill="auto"/>
            <w:vAlign w:val="bottom"/>
          </w:tcPr>
          <w:p w14:paraId="67F730C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lastRenderedPageBreak/>
              <w:t xml:space="preserve">Do some deep breathing for 10 minutes or more </w:t>
            </w:r>
          </w:p>
        </w:tc>
        <w:tc>
          <w:tcPr>
            <w:tcW w:w="3840" w:type="dxa"/>
            <w:tcBorders>
              <w:top w:val="nil"/>
              <w:left w:val="nil"/>
              <w:bottom w:val="nil"/>
              <w:right w:val="nil"/>
            </w:tcBorders>
            <w:shd w:val="clear" w:color="auto" w:fill="auto"/>
            <w:vAlign w:val="bottom"/>
          </w:tcPr>
          <w:p w14:paraId="1116D20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some deep breathing for 10 minutes or more.</w:t>
            </w:r>
          </w:p>
        </w:tc>
      </w:tr>
      <w:tr w:rsidR="008E2733" w:rsidRPr="008E2733" w14:paraId="0A63EC99" w14:textId="77777777">
        <w:trPr>
          <w:trHeight w:val="600"/>
        </w:trPr>
        <w:tc>
          <w:tcPr>
            <w:tcW w:w="3500" w:type="dxa"/>
            <w:tcBorders>
              <w:top w:val="nil"/>
              <w:left w:val="nil"/>
              <w:bottom w:val="nil"/>
              <w:right w:val="nil"/>
            </w:tcBorders>
            <w:shd w:val="clear" w:color="auto" w:fill="auto"/>
            <w:vAlign w:val="bottom"/>
          </w:tcPr>
          <w:p w14:paraId="7215A7B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Exercise (bike, hike, lift weights, swim, run) </w:t>
            </w:r>
          </w:p>
        </w:tc>
        <w:tc>
          <w:tcPr>
            <w:tcW w:w="3840" w:type="dxa"/>
            <w:tcBorders>
              <w:top w:val="nil"/>
              <w:left w:val="nil"/>
              <w:bottom w:val="nil"/>
              <w:right w:val="nil"/>
            </w:tcBorders>
            <w:shd w:val="clear" w:color="auto" w:fill="auto"/>
            <w:vAlign w:val="bottom"/>
          </w:tcPr>
          <w:p w14:paraId="43CF7FB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Exercise (bike, hike, lift weights, swim, run).</w:t>
            </w:r>
          </w:p>
        </w:tc>
      </w:tr>
      <w:tr w:rsidR="008E2733" w:rsidRPr="008E2733" w14:paraId="6D413D72" w14:textId="77777777">
        <w:trPr>
          <w:trHeight w:val="300"/>
        </w:trPr>
        <w:tc>
          <w:tcPr>
            <w:tcW w:w="3500" w:type="dxa"/>
            <w:tcBorders>
              <w:top w:val="nil"/>
              <w:left w:val="nil"/>
              <w:bottom w:val="nil"/>
              <w:right w:val="nil"/>
            </w:tcBorders>
            <w:shd w:val="clear" w:color="auto" w:fill="auto"/>
            <w:vAlign w:val="bottom"/>
          </w:tcPr>
          <w:p w14:paraId="36785DE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some yard work or gardening</w:t>
            </w:r>
          </w:p>
        </w:tc>
        <w:tc>
          <w:tcPr>
            <w:tcW w:w="3840" w:type="dxa"/>
            <w:tcBorders>
              <w:top w:val="nil"/>
              <w:left w:val="nil"/>
              <w:bottom w:val="nil"/>
              <w:right w:val="nil"/>
            </w:tcBorders>
            <w:shd w:val="clear" w:color="auto" w:fill="auto"/>
            <w:vAlign w:val="bottom"/>
          </w:tcPr>
          <w:p w14:paraId="42B678B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yard work or gardening.</w:t>
            </w:r>
          </w:p>
        </w:tc>
      </w:tr>
      <w:tr w:rsidR="008E2733" w:rsidRPr="008E2733" w14:paraId="5ABADFCE" w14:textId="77777777">
        <w:trPr>
          <w:trHeight w:val="900"/>
        </w:trPr>
        <w:tc>
          <w:tcPr>
            <w:tcW w:w="3500" w:type="dxa"/>
            <w:tcBorders>
              <w:top w:val="nil"/>
              <w:left w:val="nil"/>
              <w:bottom w:val="nil"/>
              <w:right w:val="nil"/>
            </w:tcBorders>
            <w:shd w:val="clear" w:color="auto" w:fill="auto"/>
            <w:vAlign w:val="bottom"/>
          </w:tcPr>
          <w:p w14:paraId="7ADF371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Tell yourself something empowering, like "I can handle this without losing my temper." </w:t>
            </w:r>
          </w:p>
        </w:tc>
        <w:tc>
          <w:tcPr>
            <w:tcW w:w="3840" w:type="dxa"/>
            <w:tcBorders>
              <w:top w:val="nil"/>
              <w:left w:val="nil"/>
              <w:bottom w:val="nil"/>
              <w:right w:val="nil"/>
            </w:tcBorders>
            <w:shd w:val="clear" w:color="auto" w:fill="auto"/>
            <w:vAlign w:val="bottom"/>
          </w:tcPr>
          <w:p w14:paraId="6052921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Tell yourself something empowering, like "I can handle this without losing my temper."</w:t>
            </w:r>
          </w:p>
        </w:tc>
      </w:tr>
      <w:tr w:rsidR="008E2733" w:rsidRPr="008E2733" w14:paraId="7F63FA34" w14:textId="77777777">
        <w:trPr>
          <w:trHeight w:val="300"/>
        </w:trPr>
        <w:tc>
          <w:tcPr>
            <w:tcW w:w="3500" w:type="dxa"/>
            <w:tcBorders>
              <w:top w:val="nil"/>
              <w:left w:val="nil"/>
              <w:bottom w:val="nil"/>
              <w:right w:val="nil"/>
            </w:tcBorders>
            <w:shd w:val="clear" w:color="auto" w:fill="auto"/>
            <w:vAlign w:val="bottom"/>
          </w:tcPr>
          <w:p w14:paraId="4E28DA2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Draw or paint  </w:t>
            </w:r>
          </w:p>
        </w:tc>
        <w:tc>
          <w:tcPr>
            <w:tcW w:w="3840" w:type="dxa"/>
            <w:tcBorders>
              <w:top w:val="nil"/>
              <w:left w:val="nil"/>
              <w:bottom w:val="nil"/>
              <w:right w:val="nil"/>
            </w:tcBorders>
            <w:shd w:val="clear" w:color="auto" w:fill="auto"/>
            <w:vAlign w:val="bottom"/>
          </w:tcPr>
          <w:p w14:paraId="104698E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Draw or paint.</w:t>
            </w:r>
          </w:p>
        </w:tc>
      </w:tr>
      <w:tr w:rsidR="008E2733" w:rsidRPr="008E2733" w14:paraId="3A11FEF5" w14:textId="77777777">
        <w:trPr>
          <w:trHeight w:val="600"/>
        </w:trPr>
        <w:tc>
          <w:tcPr>
            <w:tcW w:w="3500" w:type="dxa"/>
            <w:tcBorders>
              <w:top w:val="nil"/>
              <w:left w:val="nil"/>
              <w:bottom w:val="nil"/>
              <w:right w:val="nil"/>
            </w:tcBorders>
            <w:shd w:val="clear" w:color="auto" w:fill="auto"/>
            <w:vAlign w:val="bottom"/>
          </w:tcPr>
          <w:p w14:paraId="3982908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a friend or loved one for support </w:t>
            </w:r>
          </w:p>
        </w:tc>
        <w:tc>
          <w:tcPr>
            <w:tcW w:w="3840" w:type="dxa"/>
            <w:tcBorders>
              <w:top w:val="nil"/>
              <w:left w:val="nil"/>
              <w:bottom w:val="nil"/>
              <w:right w:val="nil"/>
            </w:tcBorders>
            <w:shd w:val="clear" w:color="auto" w:fill="auto"/>
            <w:vAlign w:val="bottom"/>
          </w:tcPr>
          <w:p w14:paraId="60EE893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a friend or loved one for support and fresh perspectives.</w:t>
            </w:r>
          </w:p>
        </w:tc>
      </w:tr>
      <w:tr w:rsidR="008E2733" w:rsidRPr="008E2733" w14:paraId="6879F34F" w14:textId="77777777">
        <w:trPr>
          <w:trHeight w:val="300"/>
        </w:trPr>
        <w:tc>
          <w:tcPr>
            <w:tcW w:w="3500" w:type="dxa"/>
            <w:tcBorders>
              <w:top w:val="nil"/>
              <w:left w:val="nil"/>
              <w:bottom w:val="nil"/>
              <w:right w:val="nil"/>
            </w:tcBorders>
            <w:shd w:val="clear" w:color="auto" w:fill="auto"/>
            <w:vAlign w:val="bottom"/>
          </w:tcPr>
          <w:p w14:paraId="5F6ED4E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your therapist for support </w:t>
            </w:r>
          </w:p>
        </w:tc>
        <w:tc>
          <w:tcPr>
            <w:tcW w:w="3840" w:type="dxa"/>
            <w:tcBorders>
              <w:top w:val="nil"/>
              <w:left w:val="nil"/>
              <w:bottom w:val="nil"/>
              <w:right w:val="nil"/>
            </w:tcBorders>
            <w:shd w:val="clear" w:color="auto" w:fill="auto"/>
            <w:vAlign w:val="bottom"/>
          </w:tcPr>
          <w:p w14:paraId="39EA318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your therapist for support.</w:t>
            </w:r>
          </w:p>
        </w:tc>
      </w:tr>
      <w:tr w:rsidR="008E2733" w:rsidRPr="008E2733" w14:paraId="212CAF68" w14:textId="77777777">
        <w:trPr>
          <w:trHeight w:val="300"/>
        </w:trPr>
        <w:tc>
          <w:tcPr>
            <w:tcW w:w="3500" w:type="dxa"/>
            <w:tcBorders>
              <w:top w:val="nil"/>
              <w:left w:val="nil"/>
              <w:bottom w:val="nil"/>
              <w:right w:val="nil"/>
            </w:tcBorders>
            <w:shd w:val="clear" w:color="auto" w:fill="auto"/>
            <w:vAlign w:val="bottom"/>
          </w:tcPr>
          <w:p w14:paraId="2978088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Stretch and take slow, deep breaths</w:t>
            </w:r>
          </w:p>
        </w:tc>
        <w:tc>
          <w:tcPr>
            <w:tcW w:w="3840" w:type="dxa"/>
            <w:tcBorders>
              <w:top w:val="nil"/>
              <w:left w:val="nil"/>
              <w:bottom w:val="nil"/>
              <w:right w:val="nil"/>
            </w:tcBorders>
            <w:shd w:val="clear" w:color="auto" w:fill="auto"/>
            <w:vAlign w:val="bottom"/>
          </w:tcPr>
          <w:p w14:paraId="7CECBD7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Stretch and take slow, deep breaths.</w:t>
            </w:r>
          </w:p>
        </w:tc>
      </w:tr>
      <w:tr w:rsidR="008E2733" w:rsidRPr="008E2733" w14:paraId="57AECB86" w14:textId="77777777">
        <w:trPr>
          <w:trHeight w:val="600"/>
        </w:trPr>
        <w:tc>
          <w:tcPr>
            <w:tcW w:w="3500" w:type="dxa"/>
            <w:tcBorders>
              <w:top w:val="nil"/>
              <w:left w:val="nil"/>
              <w:bottom w:val="nil"/>
              <w:right w:val="nil"/>
            </w:tcBorders>
            <w:shd w:val="clear" w:color="auto" w:fill="auto"/>
            <w:vAlign w:val="bottom"/>
          </w:tcPr>
          <w:p w14:paraId="4A51FF5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Remind yourself that you can cope with this. </w:t>
            </w:r>
          </w:p>
        </w:tc>
        <w:tc>
          <w:tcPr>
            <w:tcW w:w="3840" w:type="dxa"/>
            <w:tcBorders>
              <w:top w:val="nil"/>
              <w:left w:val="nil"/>
              <w:bottom w:val="nil"/>
              <w:right w:val="nil"/>
            </w:tcBorders>
            <w:shd w:val="clear" w:color="auto" w:fill="auto"/>
            <w:vAlign w:val="bottom"/>
          </w:tcPr>
          <w:p w14:paraId="46BCE52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Remind yourself that you can cope with this.</w:t>
            </w:r>
          </w:p>
        </w:tc>
      </w:tr>
      <w:tr w:rsidR="008E2733" w:rsidRPr="008E2733" w14:paraId="1AB3A653" w14:textId="77777777">
        <w:trPr>
          <w:trHeight w:val="300"/>
        </w:trPr>
        <w:tc>
          <w:tcPr>
            <w:tcW w:w="3500" w:type="dxa"/>
            <w:tcBorders>
              <w:top w:val="nil"/>
              <w:left w:val="nil"/>
              <w:bottom w:val="nil"/>
              <w:right w:val="nil"/>
            </w:tcBorders>
            <w:shd w:val="clear" w:color="auto" w:fill="auto"/>
            <w:vAlign w:val="bottom"/>
          </w:tcPr>
          <w:p w14:paraId="67C2B7C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Meditate </w:t>
            </w:r>
          </w:p>
        </w:tc>
        <w:tc>
          <w:tcPr>
            <w:tcW w:w="3840" w:type="dxa"/>
            <w:tcBorders>
              <w:top w:val="nil"/>
              <w:left w:val="nil"/>
              <w:bottom w:val="nil"/>
              <w:right w:val="nil"/>
            </w:tcBorders>
            <w:shd w:val="clear" w:color="auto" w:fill="auto"/>
            <w:vAlign w:val="bottom"/>
          </w:tcPr>
          <w:p w14:paraId="3411674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Meditate.</w:t>
            </w:r>
          </w:p>
        </w:tc>
      </w:tr>
      <w:tr w:rsidR="008E2733" w:rsidRPr="008E2733" w14:paraId="58241351" w14:textId="77777777">
        <w:trPr>
          <w:trHeight w:val="300"/>
        </w:trPr>
        <w:tc>
          <w:tcPr>
            <w:tcW w:w="3500" w:type="dxa"/>
            <w:tcBorders>
              <w:top w:val="nil"/>
              <w:left w:val="nil"/>
              <w:bottom w:val="nil"/>
              <w:right w:val="nil"/>
            </w:tcBorders>
            <w:shd w:val="clear" w:color="auto" w:fill="auto"/>
            <w:vAlign w:val="bottom"/>
          </w:tcPr>
          <w:p w14:paraId="790072F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Pray </w:t>
            </w:r>
          </w:p>
        </w:tc>
        <w:tc>
          <w:tcPr>
            <w:tcW w:w="3840" w:type="dxa"/>
            <w:tcBorders>
              <w:top w:val="nil"/>
              <w:left w:val="nil"/>
              <w:bottom w:val="nil"/>
              <w:right w:val="nil"/>
            </w:tcBorders>
            <w:shd w:val="clear" w:color="auto" w:fill="auto"/>
            <w:vAlign w:val="bottom"/>
          </w:tcPr>
          <w:p w14:paraId="2147BCD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Pray.</w:t>
            </w:r>
          </w:p>
        </w:tc>
      </w:tr>
      <w:tr w:rsidR="008E2733" w:rsidRPr="008E2733" w14:paraId="69D61772" w14:textId="77777777">
        <w:trPr>
          <w:trHeight w:val="600"/>
        </w:trPr>
        <w:tc>
          <w:tcPr>
            <w:tcW w:w="3500" w:type="dxa"/>
            <w:tcBorders>
              <w:top w:val="nil"/>
              <w:left w:val="nil"/>
              <w:bottom w:val="nil"/>
              <w:right w:val="nil"/>
            </w:tcBorders>
            <w:shd w:val="clear" w:color="auto" w:fill="auto"/>
            <w:vAlign w:val="bottom"/>
          </w:tcPr>
          <w:p w14:paraId="7B05DF6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Think of how someone you trust would advise you.</w:t>
            </w:r>
          </w:p>
        </w:tc>
        <w:tc>
          <w:tcPr>
            <w:tcW w:w="3840" w:type="dxa"/>
            <w:tcBorders>
              <w:top w:val="nil"/>
              <w:left w:val="nil"/>
              <w:bottom w:val="nil"/>
              <w:right w:val="nil"/>
            </w:tcBorders>
            <w:shd w:val="clear" w:color="auto" w:fill="auto"/>
            <w:vAlign w:val="bottom"/>
          </w:tcPr>
          <w:p w14:paraId="2B57FEC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Think of </w:t>
            </w:r>
            <w:r w:rsidR="002B731B">
              <w:rPr>
                <w:rFonts w:ascii="Calibri" w:eastAsia="Times New Roman" w:hAnsi="Calibri" w:cs="Calibri"/>
                <w:color w:val="000000"/>
              </w:rPr>
              <w:t>how</w:t>
            </w:r>
            <w:r w:rsidRPr="008E2733">
              <w:rPr>
                <w:rFonts w:ascii="Calibri" w:eastAsia="Times New Roman" w:hAnsi="Calibri" w:cs="Calibri"/>
                <w:color w:val="000000"/>
              </w:rPr>
              <w:t xml:space="preserve"> someone you trust</w:t>
            </w:r>
            <w:r w:rsidR="00E742D0">
              <w:rPr>
                <w:rFonts w:ascii="Calibri" w:eastAsia="Times New Roman" w:hAnsi="Calibri" w:cs="Calibri"/>
                <w:color w:val="000000"/>
              </w:rPr>
              <w:t xml:space="preserve"> </w:t>
            </w:r>
            <w:r w:rsidR="005861B6">
              <w:rPr>
                <w:rFonts w:ascii="Calibri" w:eastAsia="Times New Roman" w:hAnsi="Calibri" w:cs="Calibri"/>
                <w:color w:val="000000"/>
              </w:rPr>
              <w:t>. What would they tell you to do?</w:t>
            </w:r>
            <w:r w:rsidRPr="008E2733">
              <w:rPr>
                <w:rFonts w:ascii="Calibri" w:eastAsia="Times New Roman" w:hAnsi="Calibri" w:cs="Calibri"/>
                <w:color w:val="000000"/>
              </w:rPr>
              <w:t xml:space="preserve"> </w:t>
            </w:r>
          </w:p>
        </w:tc>
      </w:tr>
      <w:tr w:rsidR="008E2733" w:rsidRPr="008E2733" w14:paraId="20FF8B3E" w14:textId="77777777">
        <w:trPr>
          <w:trHeight w:val="300"/>
        </w:trPr>
        <w:tc>
          <w:tcPr>
            <w:tcW w:w="3500" w:type="dxa"/>
            <w:tcBorders>
              <w:top w:val="nil"/>
              <w:left w:val="nil"/>
              <w:bottom w:val="nil"/>
              <w:right w:val="nil"/>
            </w:tcBorders>
            <w:shd w:val="clear" w:color="auto" w:fill="auto"/>
            <w:vAlign w:val="bottom"/>
          </w:tcPr>
          <w:p w14:paraId="554E539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pet.</w:t>
            </w:r>
          </w:p>
        </w:tc>
        <w:tc>
          <w:tcPr>
            <w:tcW w:w="3840" w:type="dxa"/>
            <w:tcBorders>
              <w:top w:val="nil"/>
              <w:left w:val="nil"/>
              <w:bottom w:val="nil"/>
              <w:right w:val="nil"/>
            </w:tcBorders>
            <w:shd w:val="clear" w:color="auto" w:fill="auto"/>
            <w:vAlign w:val="bottom"/>
          </w:tcPr>
          <w:p w14:paraId="38EAC11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pet.</w:t>
            </w:r>
          </w:p>
        </w:tc>
      </w:tr>
      <w:tr w:rsidR="008E2733" w:rsidRPr="008E2733" w14:paraId="287B1A7D" w14:textId="77777777">
        <w:trPr>
          <w:trHeight w:val="300"/>
        </w:trPr>
        <w:tc>
          <w:tcPr>
            <w:tcW w:w="3500" w:type="dxa"/>
            <w:tcBorders>
              <w:top w:val="nil"/>
              <w:left w:val="nil"/>
              <w:bottom w:val="nil"/>
              <w:right w:val="nil"/>
            </w:tcBorders>
            <w:shd w:val="clear" w:color="auto" w:fill="auto"/>
            <w:vAlign w:val="bottom"/>
          </w:tcPr>
          <w:p w14:paraId="068DA03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shower or a bath to relax.</w:t>
            </w:r>
          </w:p>
        </w:tc>
        <w:tc>
          <w:tcPr>
            <w:tcW w:w="3840" w:type="dxa"/>
            <w:tcBorders>
              <w:top w:val="nil"/>
              <w:left w:val="nil"/>
              <w:bottom w:val="nil"/>
              <w:right w:val="nil"/>
            </w:tcBorders>
            <w:shd w:val="clear" w:color="auto" w:fill="auto"/>
            <w:vAlign w:val="bottom"/>
          </w:tcPr>
          <w:p w14:paraId="02483DE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shower or bath to relax.</w:t>
            </w:r>
          </w:p>
        </w:tc>
      </w:tr>
      <w:tr w:rsidR="008E2733" w:rsidRPr="008E2733" w14:paraId="3B55FC54" w14:textId="77777777">
        <w:trPr>
          <w:trHeight w:val="900"/>
        </w:trPr>
        <w:tc>
          <w:tcPr>
            <w:tcW w:w="3500" w:type="dxa"/>
            <w:tcBorders>
              <w:top w:val="nil"/>
              <w:left w:val="nil"/>
              <w:bottom w:val="nil"/>
              <w:right w:val="nil"/>
            </w:tcBorders>
            <w:shd w:val="clear" w:color="auto" w:fill="auto"/>
            <w:vAlign w:val="bottom"/>
          </w:tcPr>
          <w:p w14:paraId="15B3EBE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how you want to be an example to others in your life- children, etc.</w:t>
            </w:r>
          </w:p>
        </w:tc>
        <w:tc>
          <w:tcPr>
            <w:tcW w:w="3840" w:type="dxa"/>
            <w:tcBorders>
              <w:top w:val="nil"/>
              <w:left w:val="nil"/>
              <w:bottom w:val="nil"/>
              <w:right w:val="nil"/>
            </w:tcBorders>
            <w:shd w:val="clear" w:color="auto" w:fill="auto"/>
            <w:vAlign w:val="bottom"/>
          </w:tcPr>
          <w:p w14:paraId="326DDA2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how you can be an example to children and others in your life right now.</w:t>
            </w:r>
          </w:p>
        </w:tc>
      </w:tr>
    </w:tbl>
    <w:p w14:paraId="6CBE0246" w14:textId="77777777" w:rsidR="008E2733" w:rsidRPr="008E2733" w:rsidRDefault="008E2733" w:rsidP="008E2733"/>
    <w:p w14:paraId="506A1683" w14:textId="77777777" w:rsidR="008E2733" w:rsidRDefault="008E2733" w:rsidP="008E2733">
      <w:pPr>
        <w:pStyle w:val="Heading4"/>
      </w:pPr>
      <w:bookmarkStart w:id="843" w:name="_Toc196805551"/>
      <w:r>
        <w:t>Time Out Help</w:t>
      </w:r>
      <w:bookmarkEnd w:id="843"/>
    </w:p>
    <w:p w14:paraId="10EE8CC3" w14:textId="27481E7F" w:rsidR="008E2733" w:rsidRPr="008E2733" w:rsidRDefault="008E2733" w:rsidP="008E2733">
      <w:r w:rsidRPr="008E2733">
        <w:t xml:space="preserve">This exercise allows you to take a break from a </w:t>
      </w:r>
      <w:r w:rsidR="00302CAB">
        <w:t xml:space="preserve">situation </w:t>
      </w:r>
      <w:r w:rsidRPr="008E2733">
        <w:t xml:space="preserve">that is heating up before you (or someone else) do something you’ll regret.  </w:t>
      </w:r>
      <w:del w:id="844" w:author="Aussie" w:date="2012-10-16T11:09:00Z">
        <w:r w:rsidRPr="008E2733">
          <w:delText>A time</w:delText>
        </w:r>
      </w:del>
      <w:ins w:id="845" w:author="Aussie" w:date="2012-10-16T11:09:00Z">
        <w:r w:rsidR="00960CE3">
          <w:t>T</w:t>
        </w:r>
        <w:r w:rsidRPr="008E2733">
          <w:t>ime</w:t>
        </w:r>
      </w:ins>
      <w:r w:rsidRPr="008E2733">
        <w:t xml:space="preserve"> out is a time-limited break from a conflict (often 10-15 minutes) that helps people manage their anger so that they can resolve their conflicts more effectively. The time out exercise offers more instructions and guidance on how and when to take a time out, and what to do to help you cool down during your time out.</w:t>
      </w:r>
    </w:p>
    <w:p w14:paraId="2A9AE145" w14:textId="77777777" w:rsidR="008E2733" w:rsidRDefault="008E2733" w:rsidP="008E2733">
      <w:pPr>
        <w:pStyle w:val="Heading2"/>
      </w:pPr>
      <w:bookmarkStart w:id="846" w:name="_Toc196805552"/>
      <w:r>
        <w:t>Falling Asleep</w:t>
      </w:r>
      <w:bookmarkEnd w:id="846"/>
    </w:p>
    <w:tbl>
      <w:tblPr>
        <w:tblW w:w="0" w:type="auto"/>
        <w:tblLook w:val="04A0" w:firstRow="1" w:lastRow="0" w:firstColumn="1" w:lastColumn="0" w:noHBand="0" w:noVBand="1"/>
      </w:tblPr>
      <w:tblGrid>
        <w:gridCol w:w="11016"/>
      </w:tblGrid>
      <w:tr w:rsidR="008E2733" w:rsidRPr="008E2733" w14:paraId="0A465F11" w14:textId="77777777">
        <w:trPr>
          <w:trHeight w:val="1200"/>
        </w:trPr>
        <w:tc>
          <w:tcPr>
            <w:tcW w:w="0" w:type="auto"/>
            <w:tcBorders>
              <w:top w:val="nil"/>
              <w:left w:val="nil"/>
              <w:bottom w:val="nil"/>
              <w:right w:val="nil"/>
            </w:tcBorders>
            <w:shd w:val="clear" w:color="000000" w:fill="4BACC6"/>
            <w:vAlign w:val="bottom"/>
          </w:tcPr>
          <w:p w14:paraId="12C0D209" w14:textId="77777777" w:rsidR="008E2733" w:rsidRPr="008E2733" w:rsidRDefault="008E2733" w:rsidP="008E2733">
            <w:pPr>
              <w:spacing w:after="0" w:line="240" w:lineRule="auto"/>
              <w:rPr>
                <w:rFonts w:ascii="Calibri" w:eastAsia="Times New Roman" w:hAnsi="Calibri" w:cs="Calibri"/>
                <w:b/>
                <w:bCs/>
                <w:color w:val="000000"/>
              </w:rPr>
            </w:pPr>
            <w:r w:rsidRPr="008E2733">
              <w:rPr>
                <w:rFonts w:ascii="Calibri" w:eastAsia="Times New Roman" w:hAnsi="Calibri" w:cs="Calibri"/>
                <w:b/>
                <w:bCs/>
                <w:color w:val="000000"/>
              </w:rPr>
              <w:t>On-Screen Instructions (Text for User)</w:t>
            </w:r>
          </w:p>
        </w:tc>
      </w:tr>
      <w:tr w:rsidR="008E2733" w:rsidRPr="008E2733" w14:paraId="192295B4" w14:textId="77777777">
        <w:trPr>
          <w:trHeight w:val="600"/>
        </w:trPr>
        <w:tc>
          <w:tcPr>
            <w:tcW w:w="0" w:type="auto"/>
            <w:tcBorders>
              <w:top w:val="nil"/>
              <w:left w:val="nil"/>
              <w:bottom w:val="nil"/>
              <w:right w:val="nil"/>
            </w:tcBorders>
            <w:shd w:val="clear" w:color="auto" w:fill="auto"/>
            <w:vAlign w:val="bottom"/>
          </w:tcPr>
          <w:p w14:paraId="48B9C0B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Only go to bed when you are sleepy.</w:t>
            </w:r>
          </w:p>
        </w:tc>
      </w:tr>
      <w:tr w:rsidR="008E2733" w:rsidRPr="008E2733" w14:paraId="4FC55B97" w14:textId="77777777">
        <w:trPr>
          <w:trHeight w:val="1200"/>
        </w:trPr>
        <w:tc>
          <w:tcPr>
            <w:tcW w:w="0" w:type="auto"/>
            <w:tcBorders>
              <w:top w:val="nil"/>
              <w:left w:val="nil"/>
              <w:bottom w:val="nil"/>
              <w:right w:val="nil"/>
            </w:tcBorders>
            <w:shd w:val="clear" w:color="auto" w:fill="auto"/>
            <w:vAlign w:val="bottom"/>
          </w:tcPr>
          <w:p w14:paraId="5ED5EBD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Tip for Falling Asleep: If you are in bed for 20 minutes and are still not asleep, get up and do something </w:t>
            </w:r>
            <w:r w:rsidR="00F367E0">
              <w:rPr>
                <w:rFonts w:ascii="Calibri" w:eastAsia="Times New Roman" w:hAnsi="Calibri" w:cs="Calibri"/>
                <w:color w:val="000000"/>
              </w:rPr>
              <w:t xml:space="preserve">else </w:t>
            </w:r>
            <w:r w:rsidRPr="008E2733">
              <w:rPr>
                <w:rFonts w:ascii="Calibri" w:eastAsia="Times New Roman" w:hAnsi="Calibri" w:cs="Calibri"/>
                <w:color w:val="000000"/>
              </w:rPr>
              <w:t>(without exposing yourself to bright light or a computer/phone/TV screen)</w:t>
            </w:r>
            <w:r w:rsidR="00CB1874">
              <w:rPr>
                <w:rFonts w:ascii="Calibri" w:eastAsia="Times New Roman" w:hAnsi="Calibri" w:cs="Calibri"/>
                <w:color w:val="000000"/>
              </w:rPr>
              <w:t>.</w:t>
            </w:r>
          </w:p>
        </w:tc>
      </w:tr>
      <w:tr w:rsidR="008E2733" w:rsidRPr="008E2733" w14:paraId="7667020A" w14:textId="77777777">
        <w:trPr>
          <w:trHeight w:val="600"/>
        </w:trPr>
        <w:tc>
          <w:tcPr>
            <w:tcW w:w="0" w:type="auto"/>
            <w:tcBorders>
              <w:top w:val="nil"/>
              <w:left w:val="nil"/>
              <w:bottom w:val="nil"/>
              <w:right w:val="nil"/>
            </w:tcBorders>
            <w:shd w:val="clear" w:color="auto" w:fill="auto"/>
            <w:vAlign w:val="bottom"/>
          </w:tcPr>
          <w:p w14:paraId="61578A7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Listen to relaxing music</w:t>
            </w:r>
            <w:r w:rsidR="00CB1874">
              <w:rPr>
                <w:rFonts w:ascii="Calibri" w:eastAsia="Times New Roman" w:hAnsi="Calibri" w:cs="Calibri"/>
                <w:color w:val="000000"/>
              </w:rPr>
              <w:t>.</w:t>
            </w:r>
          </w:p>
        </w:tc>
      </w:tr>
      <w:tr w:rsidR="008E2733" w:rsidRPr="008E2733" w14:paraId="17271E2F" w14:textId="77777777">
        <w:trPr>
          <w:trHeight w:val="600"/>
        </w:trPr>
        <w:tc>
          <w:tcPr>
            <w:tcW w:w="0" w:type="auto"/>
            <w:tcBorders>
              <w:top w:val="nil"/>
              <w:left w:val="nil"/>
              <w:bottom w:val="nil"/>
              <w:right w:val="nil"/>
            </w:tcBorders>
            <w:shd w:val="clear" w:color="auto" w:fill="auto"/>
            <w:vAlign w:val="bottom"/>
          </w:tcPr>
          <w:p w14:paraId="68C6368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Read something soothing</w:t>
            </w:r>
            <w:r w:rsidR="00CB1874">
              <w:rPr>
                <w:rFonts w:ascii="Calibri" w:eastAsia="Times New Roman" w:hAnsi="Calibri" w:cs="Calibri"/>
                <w:color w:val="000000"/>
              </w:rPr>
              <w:t>.</w:t>
            </w:r>
          </w:p>
        </w:tc>
      </w:tr>
      <w:tr w:rsidR="008E2733" w:rsidRPr="008E2733" w14:paraId="4FC62DC0" w14:textId="77777777">
        <w:trPr>
          <w:trHeight w:val="600"/>
        </w:trPr>
        <w:tc>
          <w:tcPr>
            <w:tcW w:w="0" w:type="auto"/>
            <w:tcBorders>
              <w:top w:val="nil"/>
              <w:left w:val="nil"/>
              <w:bottom w:val="nil"/>
              <w:right w:val="nil"/>
            </w:tcBorders>
            <w:shd w:val="clear" w:color="auto" w:fill="auto"/>
            <w:vAlign w:val="bottom"/>
          </w:tcPr>
          <w:p w14:paraId="52BDA09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lastRenderedPageBreak/>
              <w:t>Tip for Falling Asleep: Have a cup of decaffeinated tea</w:t>
            </w:r>
            <w:r w:rsidR="00CB1874">
              <w:rPr>
                <w:rFonts w:ascii="Calibri" w:eastAsia="Times New Roman" w:hAnsi="Calibri" w:cs="Calibri"/>
                <w:color w:val="000000"/>
              </w:rPr>
              <w:t>.</w:t>
            </w:r>
          </w:p>
        </w:tc>
      </w:tr>
      <w:tr w:rsidR="008E2733" w:rsidRPr="008E2733" w14:paraId="29D9FF9C" w14:textId="77777777">
        <w:trPr>
          <w:trHeight w:val="600"/>
        </w:trPr>
        <w:tc>
          <w:tcPr>
            <w:tcW w:w="0" w:type="auto"/>
            <w:tcBorders>
              <w:top w:val="nil"/>
              <w:left w:val="nil"/>
              <w:bottom w:val="nil"/>
              <w:right w:val="nil"/>
            </w:tcBorders>
            <w:shd w:val="clear" w:color="auto" w:fill="auto"/>
            <w:vAlign w:val="bottom"/>
          </w:tcPr>
          <w:p w14:paraId="00D5EC6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Have a cup of warm milk</w:t>
            </w:r>
            <w:r w:rsidR="00CB1874">
              <w:rPr>
                <w:rFonts w:ascii="Calibri" w:eastAsia="Times New Roman" w:hAnsi="Calibri" w:cs="Calibri"/>
                <w:color w:val="000000"/>
              </w:rPr>
              <w:t>.</w:t>
            </w:r>
          </w:p>
        </w:tc>
      </w:tr>
      <w:tr w:rsidR="008E2733" w:rsidRPr="008E2733" w14:paraId="636F0900" w14:textId="77777777">
        <w:trPr>
          <w:trHeight w:val="600"/>
        </w:trPr>
        <w:tc>
          <w:tcPr>
            <w:tcW w:w="0" w:type="auto"/>
            <w:tcBorders>
              <w:top w:val="nil"/>
              <w:left w:val="nil"/>
              <w:bottom w:val="nil"/>
              <w:right w:val="nil"/>
            </w:tcBorders>
            <w:shd w:val="clear" w:color="auto" w:fill="auto"/>
            <w:vAlign w:val="bottom"/>
          </w:tcPr>
          <w:p w14:paraId="2B2FCA4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Take some slow, deep breaths through your nose-- do this for 10 minutes.</w:t>
            </w:r>
            <w:r w:rsidR="00125B5E">
              <w:rPr>
                <w:rFonts w:ascii="Calibri" w:eastAsia="Times New Roman" w:hAnsi="Calibri" w:cs="Calibri"/>
                <w:color w:val="000000"/>
              </w:rPr>
              <w:t xml:space="preserve"> You can use the breathing tool on this app if you would like.</w:t>
            </w:r>
          </w:p>
        </w:tc>
      </w:tr>
      <w:tr w:rsidR="008E2733" w:rsidRPr="008E2733" w14:paraId="19BFE13B" w14:textId="77777777">
        <w:trPr>
          <w:trHeight w:val="600"/>
        </w:trPr>
        <w:tc>
          <w:tcPr>
            <w:tcW w:w="0" w:type="auto"/>
            <w:tcBorders>
              <w:top w:val="nil"/>
              <w:left w:val="nil"/>
              <w:bottom w:val="nil"/>
              <w:right w:val="nil"/>
            </w:tcBorders>
            <w:shd w:val="clear" w:color="auto" w:fill="auto"/>
            <w:vAlign w:val="bottom"/>
          </w:tcPr>
          <w:p w14:paraId="35B91DF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Have a light snack if you are hungry- try something low in sugar</w:t>
            </w:r>
            <w:r w:rsidR="00E742D0">
              <w:rPr>
                <w:rFonts w:ascii="Calibri" w:eastAsia="Times New Roman" w:hAnsi="Calibri" w:cs="Calibri"/>
                <w:color w:val="000000"/>
              </w:rPr>
              <w:t xml:space="preserve"> and alcohol-free</w:t>
            </w:r>
            <w:r w:rsidRPr="008E2733">
              <w:rPr>
                <w:rFonts w:ascii="Calibri" w:eastAsia="Times New Roman" w:hAnsi="Calibri" w:cs="Calibri"/>
                <w:color w:val="000000"/>
              </w:rPr>
              <w:t>.</w:t>
            </w:r>
          </w:p>
        </w:tc>
      </w:tr>
      <w:tr w:rsidR="008E2733" w:rsidRPr="008E2733" w14:paraId="6506FE85" w14:textId="77777777">
        <w:trPr>
          <w:trHeight w:val="600"/>
        </w:trPr>
        <w:tc>
          <w:tcPr>
            <w:tcW w:w="0" w:type="auto"/>
            <w:tcBorders>
              <w:top w:val="nil"/>
              <w:left w:val="nil"/>
              <w:bottom w:val="nil"/>
              <w:right w:val="nil"/>
            </w:tcBorders>
            <w:shd w:val="clear" w:color="auto" w:fill="auto"/>
            <w:vAlign w:val="bottom"/>
          </w:tcPr>
          <w:p w14:paraId="71304D0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Make sure the room is cool.</w:t>
            </w:r>
          </w:p>
        </w:tc>
      </w:tr>
      <w:tr w:rsidR="008E2733" w:rsidRPr="008E2733" w14:paraId="55A2B8AE" w14:textId="77777777">
        <w:trPr>
          <w:trHeight w:val="600"/>
        </w:trPr>
        <w:tc>
          <w:tcPr>
            <w:tcW w:w="0" w:type="auto"/>
            <w:tcBorders>
              <w:top w:val="nil"/>
              <w:left w:val="nil"/>
              <w:bottom w:val="nil"/>
              <w:right w:val="nil"/>
            </w:tcBorders>
            <w:shd w:val="clear" w:color="auto" w:fill="auto"/>
            <w:vAlign w:val="bottom"/>
          </w:tcPr>
          <w:p w14:paraId="585F2887" w14:textId="77777777" w:rsidR="00125B5E" w:rsidRPr="008E2733" w:rsidRDefault="008E2733" w:rsidP="00125B5E">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Try wearing earplugs if there is noise in your environment</w:t>
            </w:r>
            <w:r w:rsidR="00125B5E">
              <w:rPr>
                <w:rFonts w:ascii="Calibri" w:eastAsia="Times New Roman" w:hAnsi="Calibri" w:cs="Calibri"/>
                <w:color w:val="000000"/>
              </w:rPr>
              <w:t>.</w:t>
            </w:r>
          </w:p>
        </w:tc>
      </w:tr>
      <w:tr w:rsidR="008E2733" w:rsidRPr="008E2733" w14:paraId="66FE09C1" w14:textId="77777777">
        <w:trPr>
          <w:trHeight w:val="600"/>
        </w:trPr>
        <w:tc>
          <w:tcPr>
            <w:tcW w:w="0" w:type="auto"/>
            <w:tcBorders>
              <w:top w:val="nil"/>
              <w:left w:val="nil"/>
              <w:bottom w:val="nil"/>
              <w:right w:val="nil"/>
            </w:tcBorders>
            <w:shd w:val="clear" w:color="auto" w:fill="auto"/>
            <w:vAlign w:val="bottom"/>
          </w:tcPr>
          <w:p w14:paraId="5E93CBCB" w14:textId="77777777" w:rsidR="008E2733" w:rsidRPr="008E2733" w:rsidRDefault="008E2733" w:rsidP="00125B5E">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Tip for Falling Asleep: If there is light in your environment, try </w:t>
            </w:r>
            <w:r w:rsidR="005B1B8D">
              <w:rPr>
                <w:rFonts w:ascii="Calibri" w:eastAsia="Times New Roman" w:hAnsi="Calibri" w:cs="Calibri"/>
                <w:color w:val="000000"/>
              </w:rPr>
              <w:t>a blindfold</w:t>
            </w:r>
            <w:r w:rsidRPr="008E2733">
              <w:rPr>
                <w:rFonts w:ascii="Calibri" w:eastAsia="Times New Roman" w:hAnsi="Calibri" w:cs="Calibri"/>
                <w:color w:val="000000"/>
              </w:rPr>
              <w:t>.</w:t>
            </w:r>
          </w:p>
        </w:tc>
      </w:tr>
      <w:tr w:rsidR="008E2733" w:rsidRPr="008E2733" w14:paraId="4F8D6F1A" w14:textId="77777777">
        <w:trPr>
          <w:trHeight w:val="600"/>
        </w:trPr>
        <w:tc>
          <w:tcPr>
            <w:tcW w:w="0" w:type="auto"/>
            <w:tcBorders>
              <w:top w:val="nil"/>
              <w:left w:val="nil"/>
              <w:bottom w:val="nil"/>
              <w:right w:val="nil"/>
            </w:tcBorders>
            <w:shd w:val="clear" w:color="auto" w:fill="auto"/>
            <w:vAlign w:val="bottom"/>
          </w:tcPr>
          <w:p w14:paraId="3AC9173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Make sure the room is dark.</w:t>
            </w:r>
          </w:p>
        </w:tc>
      </w:tr>
      <w:tr w:rsidR="008E2733" w:rsidRPr="008E2733" w14:paraId="20A8739F" w14:textId="77777777">
        <w:trPr>
          <w:trHeight w:val="600"/>
        </w:trPr>
        <w:tc>
          <w:tcPr>
            <w:tcW w:w="0" w:type="auto"/>
            <w:tcBorders>
              <w:top w:val="nil"/>
              <w:left w:val="nil"/>
              <w:bottom w:val="nil"/>
              <w:right w:val="nil"/>
            </w:tcBorders>
            <w:shd w:val="clear" w:color="auto" w:fill="auto"/>
            <w:vAlign w:val="bottom"/>
          </w:tcPr>
          <w:p w14:paraId="7FEC208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Try taking a warm bath an hour or 2 before bed.</w:t>
            </w:r>
          </w:p>
        </w:tc>
      </w:tr>
      <w:tr w:rsidR="008E2733" w:rsidRPr="008E2733" w14:paraId="34E1258D" w14:textId="77777777">
        <w:trPr>
          <w:trHeight w:val="600"/>
        </w:trPr>
        <w:tc>
          <w:tcPr>
            <w:tcW w:w="0" w:type="auto"/>
            <w:tcBorders>
              <w:top w:val="nil"/>
              <w:left w:val="nil"/>
              <w:bottom w:val="nil"/>
              <w:right w:val="nil"/>
            </w:tcBorders>
            <w:shd w:val="clear" w:color="auto" w:fill="auto"/>
            <w:vAlign w:val="bottom"/>
          </w:tcPr>
          <w:p w14:paraId="7968646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Make sure you are comfortable and clothing is not constraining.</w:t>
            </w:r>
          </w:p>
        </w:tc>
      </w:tr>
      <w:tr w:rsidR="008E2733" w:rsidRPr="008E2733" w14:paraId="5ADFE68D" w14:textId="77777777">
        <w:trPr>
          <w:trHeight w:val="600"/>
        </w:trPr>
        <w:tc>
          <w:tcPr>
            <w:tcW w:w="0" w:type="auto"/>
            <w:tcBorders>
              <w:top w:val="nil"/>
              <w:left w:val="nil"/>
              <w:bottom w:val="nil"/>
              <w:right w:val="nil"/>
            </w:tcBorders>
            <w:shd w:val="clear" w:color="auto" w:fill="auto"/>
            <w:vAlign w:val="bottom"/>
          </w:tcPr>
          <w:p w14:paraId="3C6A738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Avoid watching the clock.</w:t>
            </w:r>
          </w:p>
        </w:tc>
      </w:tr>
      <w:tr w:rsidR="008E2733" w:rsidRPr="008E2733" w14:paraId="43AD2C30" w14:textId="77777777">
        <w:trPr>
          <w:trHeight w:val="600"/>
        </w:trPr>
        <w:tc>
          <w:tcPr>
            <w:tcW w:w="0" w:type="auto"/>
            <w:tcBorders>
              <w:top w:val="nil"/>
              <w:left w:val="nil"/>
              <w:bottom w:val="nil"/>
              <w:right w:val="nil"/>
            </w:tcBorders>
            <w:shd w:val="clear" w:color="auto" w:fill="auto"/>
            <w:vAlign w:val="bottom"/>
          </w:tcPr>
          <w:p w14:paraId="5A9C9280" w14:textId="77777777" w:rsidR="008E2733" w:rsidRPr="008E2733" w:rsidRDefault="008E2733" w:rsidP="00125B5E">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Let your mind wander</w:t>
            </w:r>
            <w:r w:rsidR="005861B6">
              <w:rPr>
                <w:rFonts w:ascii="Calibri" w:eastAsia="Times New Roman" w:hAnsi="Calibri" w:cs="Calibri"/>
                <w:color w:val="000000"/>
              </w:rPr>
              <w:t>.</w:t>
            </w:r>
            <w:r w:rsidRPr="008E2733">
              <w:rPr>
                <w:rFonts w:ascii="Calibri" w:eastAsia="Times New Roman" w:hAnsi="Calibri" w:cs="Calibri"/>
                <w:color w:val="000000"/>
              </w:rPr>
              <w:t xml:space="preserve"> </w:t>
            </w:r>
            <w:r w:rsidR="005861B6">
              <w:rPr>
                <w:rFonts w:ascii="Calibri" w:eastAsia="Times New Roman" w:hAnsi="Calibri" w:cs="Calibri"/>
                <w:color w:val="000000"/>
              </w:rPr>
              <w:t>D</w:t>
            </w:r>
            <w:r w:rsidRPr="008E2733">
              <w:rPr>
                <w:rFonts w:ascii="Calibri" w:eastAsia="Times New Roman" w:hAnsi="Calibri" w:cs="Calibri"/>
                <w:color w:val="000000"/>
              </w:rPr>
              <w:t>on't focus too much on the process of falling asleep.</w:t>
            </w:r>
          </w:p>
        </w:tc>
      </w:tr>
      <w:tr w:rsidR="008E2733" w:rsidRPr="008E2733" w14:paraId="3E0FE276" w14:textId="77777777">
        <w:trPr>
          <w:trHeight w:val="600"/>
        </w:trPr>
        <w:tc>
          <w:tcPr>
            <w:tcW w:w="0" w:type="auto"/>
            <w:tcBorders>
              <w:top w:val="nil"/>
              <w:left w:val="nil"/>
              <w:bottom w:val="nil"/>
              <w:right w:val="nil"/>
            </w:tcBorders>
            <w:shd w:val="clear" w:color="auto" w:fill="auto"/>
            <w:vAlign w:val="bottom"/>
          </w:tcPr>
          <w:p w14:paraId="658518A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If you find yourself worrying, get up and write your worries down, then let them go.</w:t>
            </w:r>
          </w:p>
        </w:tc>
      </w:tr>
      <w:tr w:rsidR="008E2733" w:rsidRPr="008E2733" w14:paraId="10238708" w14:textId="77777777">
        <w:trPr>
          <w:trHeight w:val="900"/>
        </w:trPr>
        <w:tc>
          <w:tcPr>
            <w:tcW w:w="0" w:type="auto"/>
            <w:tcBorders>
              <w:top w:val="nil"/>
              <w:left w:val="nil"/>
              <w:bottom w:val="nil"/>
              <w:right w:val="nil"/>
            </w:tcBorders>
            <w:shd w:val="clear" w:color="auto" w:fill="auto"/>
            <w:vAlign w:val="bottom"/>
          </w:tcPr>
          <w:p w14:paraId="026FA54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Picture a calming safe place: picture yourself by a river, a lake, or in a meadow. Imagine the scene, the sights and sounds and smells, as you drift off.</w:t>
            </w:r>
            <w:r w:rsidR="00125B5E">
              <w:rPr>
                <w:rFonts w:ascii="Calibri" w:eastAsia="Times New Roman" w:hAnsi="Calibri" w:cs="Calibri"/>
                <w:color w:val="000000"/>
              </w:rPr>
              <w:t xml:space="preserve"> You can use the positive imagery tool on this app if you would like.</w:t>
            </w:r>
          </w:p>
        </w:tc>
      </w:tr>
      <w:tr w:rsidR="008E2733" w:rsidRPr="008E2733" w14:paraId="20CA8F09" w14:textId="77777777">
        <w:trPr>
          <w:trHeight w:val="600"/>
        </w:trPr>
        <w:tc>
          <w:tcPr>
            <w:tcW w:w="0" w:type="auto"/>
            <w:tcBorders>
              <w:top w:val="nil"/>
              <w:left w:val="nil"/>
              <w:bottom w:val="nil"/>
              <w:right w:val="nil"/>
            </w:tcBorders>
            <w:shd w:val="clear" w:color="auto" w:fill="auto"/>
            <w:vAlign w:val="bottom"/>
          </w:tcPr>
          <w:p w14:paraId="3DFFFE46" w14:textId="77777777" w:rsidR="008E2733" w:rsidRPr="008E2733" w:rsidRDefault="008E2733" w:rsidP="00125B5E">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Feel all the muscles of your body relax, as if sinking into the mattress.</w:t>
            </w:r>
            <w:r w:rsidR="00125B5E">
              <w:rPr>
                <w:rFonts w:ascii="Calibri" w:eastAsia="Times New Roman" w:hAnsi="Calibri" w:cs="Calibri"/>
                <w:color w:val="000000"/>
              </w:rPr>
              <w:t xml:space="preserve"> You can use the progressive muscle relaxation tool on this app if you would like.</w:t>
            </w:r>
          </w:p>
        </w:tc>
      </w:tr>
      <w:tr w:rsidR="008E2733" w:rsidRPr="008E2733" w14:paraId="023E61D4" w14:textId="77777777">
        <w:trPr>
          <w:trHeight w:val="600"/>
        </w:trPr>
        <w:tc>
          <w:tcPr>
            <w:tcW w:w="0" w:type="auto"/>
            <w:tcBorders>
              <w:top w:val="nil"/>
              <w:left w:val="nil"/>
              <w:bottom w:val="nil"/>
              <w:right w:val="nil"/>
            </w:tcBorders>
            <w:shd w:val="clear" w:color="auto" w:fill="auto"/>
            <w:vAlign w:val="bottom"/>
          </w:tcPr>
          <w:p w14:paraId="15DE0A5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Avoid nicotine, caffeine, and alcohol in the evenings.</w:t>
            </w:r>
          </w:p>
        </w:tc>
      </w:tr>
      <w:tr w:rsidR="008E2733" w:rsidRPr="008E2733" w14:paraId="4966041C" w14:textId="77777777">
        <w:trPr>
          <w:trHeight w:val="600"/>
        </w:trPr>
        <w:tc>
          <w:tcPr>
            <w:tcW w:w="0" w:type="auto"/>
            <w:tcBorders>
              <w:top w:val="nil"/>
              <w:left w:val="nil"/>
              <w:bottom w:val="nil"/>
              <w:right w:val="nil"/>
            </w:tcBorders>
            <w:shd w:val="clear" w:color="auto" w:fill="auto"/>
            <w:vAlign w:val="bottom"/>
          </w:tcPr>
          <w:p w14:paraId="2E3BAF6C" w14:textId="77777777" w:rsidR="00F367E0" w:rsidRDefault="00F367E0" w:rsidP="008E2733">
            <w:pPr>
              <w:spacing w:after="0" w:line="240" w:lineRule="auto"/>
              <w:rPr>
                <w:rFonts w:ascii="Calibri" w:eastAsia="Times New Roman" w:hAnsi="Calibri" w:cs="Calibri"/>
                <w:color w:val="000000"/>
              </w:rPr>
            </w:pPr>
          </w:p>
          <w:p w14:paraId="42C59EEC" w14:textId="77777777" w:rsidR="00F367E0" w:rsidRDefault="00F367E0" w:rsidP="008E2733">
            <w:pPr>
              <w:spacing w:after="0" w:line="240" w:lineRule="auto"/>
              <w:rPr>
                <w:rFonts w:ascii="Calibri" w:eastAsia="Times New Roman" w:hAnsi="Calibri" w:cs="Calibri"/>
                <w:color w:val="000000"/>
              </w:rPr>
            </w:pPr>
            <w:r>
              <w:rPr>
                <w:rFonts w:ascii="Calibri" w:eastAsia="Times New Roman" w:hAnsi="Calibri" w:cs="Calibri"/>
                <w:color w:val="000000"/>
              </w:rPr>
              <w:t>Tip for Falling Asleep: Avoid too much salt in your food.  This can cause you to wake-up thir</w:t>
            </w:r>
            <w:r w:rsidR="00125B5E">
              <w:rPr>
                <w:rFonts w:ascii="Calibri" w:eastAsia="Times New Roman" w:hAnsi="Calibri" w:cs="Calibri"/>
                <w:color w:val="000000"/>
              </w:rPr>
              <w:t>s</w:t>
            </w:r>
            <w:r>
              <w:rPr>
                <w:rFonts w:ascii="Calibri" w:eastAsia="Times New Roman" w:hAnsi="Calibri" w:cs="Calibri"/>
                <w:color w:val="000000"/>
              </w:rPr>
              <w:t>ty throughout the night.</w:t>
            </w:r>
          </w:p>
          <w:p w14:paraId="326EA8AA" w14:textId="77777777" w:rsidR="00F367E0" w:rsidRDefault="00F367E0" w:rsidP="008E2733">
            <w:pPr>
              <w:spacing w:after="0" w:line="240" w:lineRule="auto"/>
              <w:rPr>
                <w:rFonts w:ascii="Calibri" w:eastAsia="Times New Roman" w:hAnsi="Calibri" w:cs="Calibri"/>
                <w:color w:val="000000"/>
              </w:rPr>
            </w:pPr>
          </w:p>
          <w:p w14:paraId="5A494EE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Tip for Falling Asleep: Turn off the TV and computer 30 minutes before bedtime. </w:t>
            </w:r>
          </w:p>
        </w:tc>
      </w:tr>
      <w:tr w:rsidR="008E2733" w:rsidRPr="008E2733" w14:paraId="66E59B52" w14:textId="77777777">
        <w:trPr>
          <w:trHeight w:val="600"/>
        </w:trPr>
        <w:tc>
          <w:tcPr>
            <w:tcW w:w="0" w:type="auto"/>
            <w:tcBorders>
              <w:top w:val="nil"/>
              <w:left w:val="nil"/>
              <w:bottom w:val="nil"/>
              <w:right w:val="nil"/>
            </w:tcBorders>
            <w:shd w:val="clear" w:color="auto" w:fill="auto"/>
            <w:vAlign w:val="bottom"/>
          </w:tcPr>
          <w:p w14:paraId="69B8857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Develop a relaxing bedtime routine.</w:t>
            </w:r>
          </w:p>
        </w:tc>
      </w:tr>
      <w:tr w:rsidR="008E2733" w:rsidRPr="008E2733" w14:paraId="2205F276" w14:textId="77777777">
        <w:trPr>
          <w:trHeight w:val="600"/>
        </w:trPr>
        <w:tc>
          <w:tcPr>
            <w:tcW w:w="0" w:type="auto"/>
            <w:tcBorders>
              <w:top w:val="nil"/>
              <w:left w:val="nil"/>
              <w:bottom w:val="nil"/>
              <w:right w:val="nil"/>
            </w:tcBorders>
            <w:shd w:val="clear" w:color="auto" w:fill="auto"/>
            <w:vAlign w:val="bottom"/>
          </w:tcPr>
          <w:p w14:paraId="1184784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Get up and have a glass of water.</w:t>
            </w:r>
          </w:p>
        </w:tc>
      </w:tr>
      <w:tr w:rsidR="008E2733" w:rsidRPr="008E2733" w14:paraId="255FBFF4" w14:textId="77777777">
        <w:trPr>
          <w:trHeight w:val="600"/>
        </w:trPr>
        <w:tc>
          <w:tcPr>
            <w:tcW w:w="0" w:type="auto"/>
            <w:tcBorders>
              <w:top w:val="nil"/>
              <w:left w:val="nil"/>
              <w:bottom w:val="nil"/>
              <w:right w:val="nil"/>
            </w:tcBorders>
            <w:shd w:val="clear" w:color="auto" w:fill="auto"/>
            <w:vAlign w:val="bottom"/>
          </w:tcPr>
          <w:p w14:paraId="5933701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Tip for Falling Asleep: Ensure that your </w:t>
            </w:r>
            <w:r w:rsidR="005B1B8D">
              <w:rPr>
                <w:rFonts w:ascii="Calibri" w:eastAsia="Times New Roman" w:hAnsi="Calibri" w:cs="Calibri"/>
                <w:color w:val="000000"/>
              </w:rPr>
              <w:t xml:space="preserve">sheets are clean and that your </w:t>
            </w:r>
            <w:r w:rsidRPr="008E2733">
              <w:rPr>
                <w:rFonts w:ascii="Calibri" w:eastAsia="Times New Roman" w:hAnsi="Calibri" w:cs="Calibri"/>
                <w:color w:val="000000"/>
              </w:rPr>
              <w:t>pillow and mattress are comfortable and supportive.</w:t>
            </w:r>
          </w:p>
        </w:tc>
      </w:tr>
      <w:tr w:rsidR="008E2733" w:rsidRPr="008E2733" w14:paraId="598BEA0A" w14:textId="77777777">
        <w:trPr>
          <w:trHeight w:val="600"/>
        </w:trPr>
        <w:tc>
          <w:tcPr>
            <w:tcW w:w="0" w:type="auto"/>
            <w:tcBorders>
              <w:top w:val="nil"/>
              <w:left w:val="nil"/>
              <w:bottom w:val="nil"/>
              <w:right w:val="nil"/>
            </w:tcBorders>
            <w:shd w:val="clear" w:color="auto" w:fill="auto"/>
            <w:vAlign w:val="bottom"/>
          </w:tcPr>
          <w:p w14:paraId="6553C3D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Tip for Falling Asleep: Try not to worry about falling asleep; just allow it to happen.</w:t>
            </w:r>
          </w:p>
        </w:tc>
      </w:tr>
    </w:tbl>
    <w:p w14:paraId="679E558D" w14:textId="77777777" w:rsidR="008E2733" w:rsidRDefault="008E2733" w:rsidP="008E2733"/>
    <w:p w14:paraId="4044ECD9" w14:textId="77777777" w:rsidR="008E2733" w:rsidRDefault="008E2733" w:rsidP="008E2733">
      <w:pPr>
        <w:pStyle w:val="Heading4"/>
      </w:pPr>
      <w:bookmarkStart w:id="847" w:name="_Toc196805553"/>
      <w:r>
        <w:lastRenderedPageBreak/>
        <w:t>Falling Asleep Help</w:t>
      </w:r>
      <w:bookmarkEnd w:id="847"/>
    </w:p>
    <w:p w14:paraId="2F3F0684" w14:textId="77777777" w:rsidR="008E2733" w:rsidRPr="008E2733" w:rsidRDefault="008E2733" w:rsidP="008E2733">
      <w:r w:rsidRPr="008E2733">
        <w:t>These strategies include tips for falling asleep right now, as well as advice for managing insomnia so that you can fall asleep more easily on a regular basis. People who have experienced a trauma often have a hard time falling or staying asleep, or struggle with nightmares.  These strategies, along with some of the relaxation exercises in this app, can help you relax and sleep better.</w:t>
      </w:r>
    </w:p>
    <w:p w14:paraId="1FE9CCF2" w14:textId="77777777" w:rsidR="008E2733" w:rsidRDefault="008E2733" w:rsidP="008E2733">
      <w:pPr>
        <w:pStyle w:val="Heading2"/>
      </w:pPr>
      <w:bookmarkStart w:id="848" w:name="_Toc196805554"/>
      <w:r>
        <w:t>Plan Something Pleasant</w:t>
      </w:r>
      <w:bookmarkEnd w:id="848"/>
    </w:p>
    <w:tbl>
      <w:tblPr>
        <w:tblW w:w="7920" w:type="dxa"/>
        <w:tblInd w:w="93" w:type="dxa"/>
        <w:tblLook w:val="04A0" w:firstRow="1" w:lastRow="0" w:firstColumn="1" w:lastColumn="0" w:noHBand="0" w:noVBand="1"/>
      </w:tblPr>
      <w:tblGrid>
        <w:gridCol w:w="3960"/>
        <w:gridCol w:w="3960"/>
      </w:tblGrid>
      <w:tr w:rsidR="008E2733" w:rsidRPr="008E2733" w14:paraId="6B11FADC" w14:textId="77777777">
        <w:trPr>
          <w:trHeight w:val="300"/>
        </w:trPr>
        <w:tc>
          <w:tcPr>
            <w:tcW w:w="3960" w:type="dxa"/>
            <w:tcBorders>
              <w:top w:val="nil"/>
              <w:left w:val="nil"/>
              <w:bottom w:val="nil"/>
              <w:right w:val="nil"/>
            </w:tcBorders>
            <w:shd w:val="clear" w:color="000000" w:fill="4BACC6"/>
            <w:vAlign w:val="bottom"/>
          </w:tcPr>
          <w:p w14:paraId="67683555" w14:textId="77777777" w:rsidR="008E2733" w:rsidRPr="008E2733" w:rsidRDefault="008E2733" w:rsidP="008E2733">
            <w:pPr>
              <w:spacing w:after="0" w:line="240" w:lineRule="auto"/>
              <w:rPr>
                <w:rFonts w:ascii="Calibri" w:eastAsia="Times New Roman" w:hAnsi="Calibri" w:cs="Calibri"/>
                <w:b/>
                <w:bCs/>
                <w:color w:val="000000"/>
              </w:rPr>
            </w:pPr>
            <w:r w:rsidRPr="008E2733">
              <w:rPr>
                <w:rFonts w:ascii="Calibri" w:eastAsia="Times New Roman" w:hAnsi="Calibri" w:cs="Calibri"/>
                <w:b/>
                <w:bCs/>
                <w:color w:val="000000"/>
              </w:rPr>
              <w:t>Pleasant Event Title</w:t>
            </w:r>
          </w:p>
        </w:tc>
        <w:tc>
          <w:tcPr>
            <w:tcW w:w="3960" w:type="dxa"/>
            <w:tcBorders>
              <w:top w:val="nil"/>
              <w:left w:val="nil"/>
              <w:bottom w:val="nil"/>
              <w:right w:val="nil"/>
            </w:tcBorders>
            <w:shd w:val="clear" w:color="000000" w:fill="4BACC6"/>
            <w:vAlign w:val="bottom"/>
          </w:tcPr>
          <w:p w14:paraId="23D2DA6B" w14:textId="77777777" w:rsidR="008E2733" w:rsidRPr="008E2733" w:rsidRDefault="008E2733" w:rsidP="008E2733">
            <w:pPr>
              <w:spacing w:after="0" w:line="240" w:lineRule="auto"/>
              <w:rPr>
                <w:rFonts w:ascii="Calibri" w:eastAsia="Times New Roman" w:hAnsi="Calibri" w:cs="Calibri"/>
                <w:b/>
                <w:bCs/>
                <w:color w:val="000000"/>
              </w:rPr>
            </w:pPr>
            <w:r w:rsidRPr="008E2733">
              <w:rPr>
                <w:rFonts w:ascii="Calibri" w:eastAsia="Times New Roman" w:hAnsi="Calibri" w:cs="Calibri"/>
                <w:b/>
                <w:bCs/>
                <w:color w:val="000000"/>
              </w:rPr>
              <w:t>On-Screen Instructions (Text for User)</w:t>
            </w:r>
          </w:p>
        </w:tc>
      </w:tr>
      <w:tr w:rsidR="008E2733" w:rsidRPr="008E2733" w14:paraId="35E29D12" w14:textId="77777777">
        <w:trPr>
          <w:trHeight w:val="300"/>
        </w:trPr>
        <w:tc>
          <w:tcPr>
            <w:tcW w:w="3960" w:type="dxa"/>
            <w:tcBorders>
              <w:top w:val="nil"/>
              <w:left w:val="nil"/>
              <w:bottom w:val="nil"/>
              <w:right w:val="nil"/>
            </w:tcBorders>
            <w:shd w:val="clear" w:color="auto" w:fill="auto"/>
            <w:vAlign w:val="bottom"/>
          </w:tcPr>
          <w:p w14:paraId="2BD1A86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bath</w:t>
            </w:r>
          </w:p>
        </w:tc>
        <w:tc>
          <w:tcPr>
            <w:tcW w:w="3960" w:type="dxa"/>
            <w:tcBorders>
              <w:top w:val="nil"/>
              <w:left w:val="nil"/>
              <w:bottom w:val="nil"/>
              <w:right w:val="nil"/>
            </w:tcBorders>
            <w:shd w:val="clear" w:color="auto" w:fill="auto"/>
            <w:vAlign w:val="bottom"/>
          </w:tcPr>
          <w:p w14:paraId="2536799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Take a relaxing bath. </w:t>
            </w:r>
          </w:p>
        </w:tc>
      </w:tr>
      <w:tr w:rsidR="008E2733" w:rsidRPr="008E2733" w14:paraId="43A2D01A" w14:textId="77777777">
        <w:trPr>
          <w:trHeight w:val="300"/>
        </w:trPr>
        <w:tc>
          <w:tcPr>
            <w:tcW w:w="3960" w:type="dxa"/>
            <w:tcBorders>
              <w:top w:val="nil"/>
              <w:left w:val="nil"/>
              <w:bottom w:val="nil"/>
              <w:right w:val="nil"/>
            </w:tcBorders>
            <w:shd w:val="clear" w:color="auto" w:fill="auto"/>
            <w:vAlign w:val="bottom"/>
          </w:tcPr>
          <w:p w14:paraId="51B09CD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Plan a trip</w:t>
            </w:r>
          </w:p>
        </w:tc>
        <w:tc>
          <w:tcPr>
            <w:tcW w:w="3960" w:type="dxa"/>
            <w:tcBorders>
              <w:top w:val="nil"/>
              <w:left w:val="nil"/>
              <w:bottom w:val="nil"/>
              <w:right w:val="nil"/>
            </w:tcBorders>
            <w:shd w:val="clear" w:color="auto" w:fill="auto"/>
            <w:vAlign w:val="bottom"/>
          </w:tcPr>
          <w:p w14:paraId="7F7EEEF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Plan a trip.</w:t>
            </w:r>
          </w:p>
        </w:tc>
      </w:tr>
      <w:tr w:rsidR="008E2733" w:rsidRPr="008E2733" w14:paraId="0AB00858" w14:textId="77777777">
        <w:trPr>
          <w:trHeight w:val="300"/>
        </w:trPr>
        <w:tc>
          <w:tcPr>
            <w:tcW w:w="3960" w:type="dxa"/>
            <w:tcBorders>
              <w:top w:val="nil"/>
              <w:left w:val="nil"/>
              <w:bottom w:val="nil"/>
              <w:right w:val="nil"/>
            </w:tcBorders>
            <w:shd w:val="clear" w:color="auto" w:fill="auto"/>
            <w:vAlign w:val="bottom"/>
          </w:tcPr>
          <w:p w14:paraId="581642D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movies</w:t>
            </w:r>
          </w:p>
        </w:tc>
        <w:tc>
          <w:tcPr>
            <w:tcW w:w="3960" w:type="dxa"/>
            <w:tcBorders>
              <w:top w:val="nil"/>
              <w:left w:val="nil"/>
              <w:bottom w:val="nil"/>
              <w:right w:val="nil"/>
            </w:tcBorders>
            <w:shd w:val="clear" w:color="auto" w:fill="auto"/>
            <w:vAlign w:val="bottom"/>
          </w:tcPr>
          <w:p w14:paraId="690F4AA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movies.</w:t>
            </w:r>
          </w:p>
        </w:tc>
      </w:tr>
      <w:tr w:rsidR="008E2733" w:rsidRPr="008E2733" w14:paraId="468B951E" w14:textId="77777777">
        <w:trPr>
          <w:trHeight w:val="300"/>
        </w:trPr>
        <w:tc>
          <w:tcPr>
            <w:tcW w:w="3960" w:type="dxa"/>
            <w:tcBorders>
              <w:top w:val="nil"/>
              <w:left w:val="nil"/>
              <w:bottom w:val="nil"/>
              <w:right w:val="nil"/>
            </w:tcBorders>
            <w:shd w:val="clear" w:color="auto" w:fill="auto"/>
            <w:vAlign w:val="bottom"/>
          </w:tcPr>
          <w:p w14:paraId="1E3CCE5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walk</w:t>
            </w:r>
          </w:p>
        </w:tc>
        <w:tc>
          <w:tcPr>
            <w:tcW w:w="3960" w:type="dxa"/>
            <w:tcBorders>
              <w:top w:val="nil"/>
              <w:left w:val="nil"/>
              <w:bottom w:val="nil"/>
              <w:right w:val="nil"/>
            </w:tcBorders>
            <w:shd w:val="clear" w:color="auto" w:fill="auto"/>
            <w:vAlign w:val="bottom"/>
          </w:tcPr>
          <w:p w14:paraId="1DC5C10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walk.</w:t>
            </w:r>
          </w:p>
        </w:tc>
      </w:tr>
      <w:tr w:rsidR="008E2733" w:rsidRPr="008E2733" w14:paraId="421C370C" w14:textId="77777777">
        <w:trPr>
          <w:trHeight w:val="300"/>
        </w:trPr>
        <w:tc>
          <w:tcPr>
            <w:tcW w:w="3960" w:type="dxa"/>
            <w:tcBorders>
              <w:top w:val="nil"/>
              <w:left w:val="nil"/>
              <w:bottom w:val="nil"/>
              <w:right w:val="nil"/>
            </w:tcBorders>
            <w:shd w:val="clear" w:color="auto" w:fill="auto"/>
            <w:vAlign w:val="bottom"/>
          </w:tcPr>
          <w:p w14:paraId="73E47CB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run</w:t>
            </w:r>
          </w:p>
        </w:tc>
        <w:tc>
          <w:tcPr>
            <w:tcW w:w="3960" w:type="dxa"/>
            <w:tcBorders>
              <w:top w:val="nil"/>
              <w:left w:val="nil"/>
              <w:bottom w:val="nil"/>
              <w:right w:val="nil"/>
            </w:tcBorders>
            <w:shd w:val="clear" w:color="auto" w:fill="auto"/>
            <w:vAlign w:val="bottom"/>
          </w:tcPr>
          <w:p w14:paraId="1F92142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run.</w:t>
            </w:r>
          </w:p>
        </w:tc>
      </w:tr>
      <w:tr w:rsidR="008E2733" w:rsidRPr="008E2733" w14:paraId="035089A5" w14:textId="77777777">
        <w:trPr>
          <w:trHeight w:val="300"/>
        </w:trPr>
        <w:tc>
          <w:tcPr>
            <w:tcW w:w="3960" w:type="dxa"/>
            <w:tcBorders>
              <w:top w:val="nil"/>
              <w:left w:val="nil"/>
              <w:bottom w:val="nil"/>
              <w:right w:val="nil"/>
            </w:tcBorders>
            <w:shd w:val="clear" w:color="auto" w:fill="auto"/>
            <w:vAlign w:val="bottom"/>
          </w:tcPr>
          <w:p w14:paraId="4F788C2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funny videos</w:t>
            </w:r>
          </w:p>
        </w:tc>
        <w:tc>
          <w:tcPr>
            <w:tcW w:w="3960" w:type="dxa"/>
            <w:tcBorders>
              <w:top w:val="nil"/>
              <w:left w:val="nil"/>
              <w:bottom w:val="nil"/>
              <w:right w:val="nil"/>
            </w:tcBorders>
            <w:shd w:val="clear" w:color="auto" w:fill="auto"/>
            <w:vAlign w:val="bottom"/>
          </w:tcPr>
          <w:p w14:paraId="5EA5378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funny videos.</w:t>
            </w:r>
          </w:p>
        </w:tc>
      </w:tr>
      <w:tr w:rsidR="008E2733" w:rsidRPr="008E2733" w14:paraId="11D54B84" w14:textId="77777777">
        <w:trPr>
          <w:trHeight w:val="300"/>
        </w:trPr>
        <w:tc>
          <w:tcPr>
            <w:tcW w:w="3960" w:type="dxa"/>
            <w:tcBorders>
              <w:top w:val="nil"/>
              <w:left w:val="nil"/>
              <w:bottom w:val="nil"/>
              <w:right w:val="nil"/>
            </w:tcBorders>
            <w:shd w:val="clear" w:color="auto" w:fill="auto"/>
            <w:vAlign w:val="bottom"/>
          </w:tcPr>
          <w:p w14:paraId="43BD309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a movie</w:t>
            </w:r>
          </w:p>
        </w:tc>
        <w:tc>
          <w:tcPr>
            <w:tcW w:w="3960" w:type="dxa"/>
            <w:tcBorders>
              <w:top w:val="nil"/>
              <w:left w:val="nil"/>
              <w:bottom w:val="nil"/>
              <w:right w:val="nil"/>
            </w:tcBorders>
            <w:shd w:val="clear" w:color="auto" w:fill="auto"/>
            <w:vAlign w:val="bottom"/>
          </w:tcPr>
          <w:p w14:paraId="4BFF07A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a movie.</w:t>
            </w:r>
          </w:p>
        </w:tc>
      </w:tr>
      <w:tr w:rsidR="008E2733" w:rsidRPr="008E2733" w14:paraId="1F321E8F" w14:textId="77777777">
        <w:trPr>
          <w:trHeight w:val="300"/>
        </w:trPr>
        <w:tc>
          <w:tcPr>
            <w:tcW w:w="3960" w:type="dxa"/>
            <w:tcBorders>
              <w:top w:val="nil"/>
              <w:left w:val="nil"/>
              <w:bottom w:val="nil"/>
              <w:right w:val="nil"/>
            </w:tcBorders>
            <w:shd w:val="clear" w:color="auto" w:fill="auto"/>
            <w:vAlign w:val="bottom"/>
          </w:tcPr>
          <w:p w14:paraId="3EBEC31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a magazine</w:t>
            </w:r>
          </w:p>
        </w:tc>
        <w:tc>
          <w:tcPr>
            <w:tcW w:w="3960" w:type="dxa"/>
            <w:tcBorders>
              <w:top w:val="nil"/>
              <w:left w:val="nil"/>
              <w:bottom w:val="nil"/>
              <w:right w:val="nil"/>
            </w:tcBorders>
            <w:shd w:val="clear" w:color="auto" w:fill="auto"/>
            <w:vAlign w:val="bottom"/>
          </w:tcPr>
          <w:p w14:paraId="375050A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a magazine.</w:t>
            </w:r>
          </w:p>
        </w:tc>
      </w:tr>
      <w:tr w:rsidR="008E2733" w:rsidRPr="008E2733" w14:paraId="77F1A5FC" w14:textId="77777777">
        <w:trPr>
          <w:trHeight w:val="300"/>
        </w:trPr>
        <w:tc>
          <w:tcPr>
            <w:tcW w:w="3960" w:type="dxa"/>
            <w:tcBorders>
              <w:top w:val="nil"/>
              <w:left w:val="nil"/>
              <w:bottom w:val="nil"/>
              <w:right w:val="nil"/>
            </w:tcBorders>
            <w:shd w:val="clear" w:color="auto" w:fill="auto"/>
            <w:vAlign w:val="bottom"/>
          </w:tcPr>
          <w:p w14:paraId="60CB274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a book</w:t>
            </w:r>
          </w:p>
        </w:tc>
        <w:tc>
          <w:tcPr>
            <w:tcW w:w="3960" w:type="dxa"/>
            <w:tcBorders>
              <w:top w:val="nil"/>
              <w:left w:val="nil"/>
              <w:bottom w:val="nil"/>
              <w:right w:val="nil"/>
            </w:tcBorders>
            <w:shd w:val="clear" w:color="auto" w:fill="auto"/>
            <w:vAlign w:val="bottom"/>
          </w:tcPr>
          <w:p w14:paraId="6CAE5B4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a book.</w:t>
            </w:r>
          </w:p>
        </w:tc>
      </w:tr>
      <w:tr w:rsidR="008E2733" w:rsidRPr="008E2733" w14:paraId="5A30A7CE" w14:textId="77777777">
        <w:trPr>
          <w:trHeight w:val="300"/>
        </w:trPr>
        <w:tc>
          <w:tcPr>
            <w:tcW w:w="3960" w:type="dxa"/>
            <w:tcBorders>
              <w:top w:val="nil"/>
              <w:left w:val="nil"/>
              <w:bottom w:val="nil"/>
              <w:right w:val="nil"/>
            </w:tcBorders>
            <w:shd w:val="clear" w:color="auto" w:fill="auto"/>
            <w:vAlign w:val="bottom"/>
          </w:tcPr>
          <w:p w14:paraId="0C79AF0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friend</w:t>
            </w:r>
          </w:p>
        </w:tc>
        <w:tc>
          <w:tcPr>
            <w:tcW w:w="3960" w:type="dxa"/>
            <w:tcBorders>
              <w:top w:val="nil"/>
              <w:left w:val="nil"/>
              <w:bottom w:val="nil"/>
              <w:right w:val="nil"/>
            </w:tcBorders>
            <w:shd w:val="clear" w:color="auto" w:fill="auto"/>
            <w:vAlign w:val="bottom"/>
          </w:tcPr>
          <w:p w14:paraId="333D855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friend.</w:t>
            </w:r>
          </w:p>
        </w:tc>
      </w:tr>
      <w:tr w:rsidR="008E2733" w:rsidRPr="008E2733" w14:paraId="6D8A453B" w14:textId="77777777">
        <w:trPr>
          <w:trHeight w:val="300"/>
        </w:trPr>
        <w:tc>
          <w:tcPr>
            <w:tcW w:w="3960" w:type="dxa"/>
            <w:tcBorders>
              <w:top w:val="nil"/>
              <w:left w:val="nil"/>
              <w:bottom w:val="nil"/>
              <w:right w:val="nil"/>
            </w:tcBorders>
            <w:shd w:val="clear" w:color="auto" w:fill="auto"/>
            <w:vAlign w:val="bottom"/>
          </w:tcPr>
          <w:p w14:paraId="17A25DD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Remember a fun vacation</w:t>
            </w:r>
          </w:p>
        </w:tc>
        <w:tc>
          <w:tcPr>
            <w:tcW w:w="3960" w:type="dxa"/>
            <w:tcBorders>
              <w:top w:val="nil"/>
              <w:left w:val="nil"/>
              <w:bottom w:val="nil"/>
              <w:right w:val="nil"/>
            </w:tcBorders>
            <w:shd w:val="clear" w:color="auto" w:fill="auto"/>
            <w:vAlign w:val="bottom"/>
          </w:tcPr>
          <w:p w14:paraId="4AF67F9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Remember a fun vacation.</w:t>
            </w:r>
          </w:p>
        </w:tc>
      </w:tr>
      <w:tr w:rsidR="008E2733" w:rsidRPr="008E2733" w14:paraId="1D58A548" w14:textId="77777777">
        <w:trPr>
          <w:trHeight w:val="300"/>
        </w:trPr>
        <w:tc>
          <w:tcPr>
            <w:tcW w:w="3960" w:type="dxa"/>
            <w:tcBorders>
              <w:top w:val="nil"/>
              <w:left w:val="nil"/>
              <w:bottom w:val="nil"/>
              <w:right w:val="nil"/>
            </w:tcBorders>
            <w:shd w:val="clear" w:color="auto" w:fill="auto"/>
            <w:vAlign w:val="bottom"/>
          </w:tcPr>
          <w:p w14:paraId="6C8EE62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Eat something delicious</w:t>
            </w:r>
          </w:p>
        </w:tc>
        <w:tc>
          <w:tcPr>
            <w:tcW w:w="3960" w:type="dxa"/>
            <w:tcBorders>
              <w:top w:val="nil"/>
              <w:left w:val="nil"/>
              <w:bottom w:val="nil"/>
              <w:right w:val="nil"/>
            </w:tcBorders>
            <w:shd w:val="clear" w:color="auto" w:fill="auto"/>
            <w:vAlign w:val="bottom"/>
          </w:tcPr>
          <w:p w14:paraId="4120AB4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Eat something delicious.</w:t>
            </w:r>
          </w:p>
        </w:tc>
      </w:tr>
      <w:tr w:rsidR="008E2733" w:rsidRPr="008E2733" w14:paraId="0DAA6703" w14:textId="77777777">
        <w:trPr>
          <w:trHeight w:val="300"/>
        </w:trPr>
        <w:tc>
          <w:tcPr>
            <w:tcW w:w="3960" w:type="dxa"/>
            <w:tcBorders>
              <w:top w:val="nil"/>
              <w:left w:val="nil"/>
              <w:bottom w:val="nil"/>
              <w:right w:val="nil"/>
            </w:tcBorders>
            <w:shd w:val="clear" w:color="auto" w:fill="auto"/>
            <w:vAlign w:val="bottom"/>
          </w:tcPr>
          <w:p w14:paraId="6CC97BB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Practice yoga</w:t>
            </w:r>
          </w:p>
        </w:tc>
        <w:tc>
          <w:tcPr>
            <w:tcW w:w="3960" w:type="dxa"/>
            <w:tcBorders>
              <w:top w:val="nil"/>
              <w:left w:val="nil"/>
              <w:bottom w:val="nil"/>
              <w:right w:val="nil"/>
            </w:tcBorders>
            <w:shd w:val="clear" w:color="auto" w:fill="auto"/>
            <w:vAlign w:val="bottom"/>
          </w:tcPr>
          <w:p w14:paraId="089D17E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Practice yoga.</w:t>
            </w:r>
          </w:p>
        </w:tc>
      </w:tr>
      <w:tr w:rsidR="008E2733" w:rsidRPr="008E2733" w14:paraId="566665CF" w14:textId="77777777">
        <w:trPr>
          <w:trHeight w:val="300"/>
        </w:trPr>
        <w:tc>
          <w:tcPr>
            <w:tcW w:w="3960" w:type="dxa"/>
            <w:tcBorders>
              <w:top w:val="nil"/>
              <w:left w:val="nil"/>
              <w:bottom w:val="nil"/>
              <w:right w:val="nil"/>
            </w:tcBorders>
            <w:shd w:val="clear" w:color="auto" w:fill="auto"/>
            <w:vAlign w:val="bottom"/>
          </w:tcPr>
          <w:p w14:paraId="5D3EA81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care of projects around the house</w:t>
            </w:r>
          </w:p>
        </w:tc>
        <w:tc>
          <w:tcPr>
            <w:tcW w:w="3960" w:type="dxa"/>
            <w:tcBorders>
              <w:top w:val="nil"/>
              <w:left w:val="nil"/>
              <w:bottom w:val="nil"/>
              <w:right w:val="nil"/>
            </w:tcBorders>
            <w:shd w:val="clear" w:color="auto" w:fill="auto"/>
            <w:vAlign w:val="bottom"/>
          </w:tcPr>
          <w:p w14:paraId="47C4726C" w14:textId="77777777" w:rsidR="008E2733" w:rsidRPr="008E2733" w:rsidRDefault="008E2733" w:rsidP="00B36227">
            <w:pPr>
              <w:spacing w:after="0" w:line="240" w:lineRule="auto"/>
              <w:rPr>
                <w:rFonts w:ascii="Calibri" w:eastAsia="Times New Roman" w:hAnsi="Calibri" w:cs="Calibri"/>
                <w:color w:val="000000"/>
              </w:rPr>
            </w:pPr>
            <w:r w:rsidRPr="008E2733">
              <w:rPr>
                <w:rFonts w:ascii="Calibri" w:eastAsia="Times New Roman" w:hAnsi="Calibri" w:cs="Calibri"/>
                <w:color w:val="000000"/>
              </w:rPr>
              <w:t>Take care of</w:t>
            </w:r>
            <w:r w:rsidR="005B1B8D">
              <w:rPr>
                <w:rFonts w:ascii="Calibri" w:eastAsia="Times New Roman" w:hAnsi="Calibri" w:cs="Calibri"/>
                <w:color w:val="000000"/>
              </w:rPr>
              <w:t xml:space="preserve"> </w:t>
            </w:r>
            <w:r w:rsidRPr="008E2733">
              <w:rPr>
                <w:rFonts w:ascii="Calibri" w:eastAsia="Times New Roman" w:hAnsi="Calibri" w:cs="Calibri"/>
                <w:color w:val="000000"/>
              </w:rPr>
              <w:t>projects around the house.</w:t>
            </w:r>
          </w:p>
        </w:tc>
      </w:tr>
      <w:tr w:rsidR="008E2733" w:rsidRPr="008E2733" w14:paraId="04F9DF16" w14:textId="77777777">
        <w:trPr>
          <w:trHeight w:val="300"/>
        </w:trPr>
        <w:tc>
          <w:tcPr>
            <w:tcW w:w="3960" w:type="dxa"/>
            <w:tcBorders>
              <w:top w:val="nil"/>
              <w:left w:val="nil"/>
              <w:bottom w:val="nil"/>
              <w:right w:val="nil"/>
            </w:tcBorders>
            <w:shd w:val="clear" w:color="auto" w:fill="auto"/>
            <w:vAlign w:val="bottom"/>
          </w:tcPr>
          <w:p w14:paraId="315CA87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Remember someone being kind to you</w:t>
            </w:r>
          </w:p>
        </w:tc>
        <w:tc>
          <w:tcPr>
            <w:tcW w:w="3960" w:type="dxa"/>
            <w:tcBorders>
              <w:top w:val="nil"/>
              <w:left w:val="nil"/>
              <w:bottom w:val="nil"/>
              <w:right w:val="nil"/>
            </w:tcBorders>
            <w:shd w:val="clear" w:color="auto" w:fill="auto"/>
            <w:vAlign w:val="bottom"/>
          </w:tcPr>
          <w:p w14:paraId="4AB7B72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Remember someone being kind to you.</w:t>
            </w:r>
          </w:p>
        </w:tc>
      </w:tr>
      <w:tr w:rsidR="008E2733" w:rsidRPr="008E2733" w14:paraId="2CD9D9C4" w14:textId="77777777">
        <w:trPr>
          <w:trHeight w:val="600"/>
        </w:trPr>
        <w:tc>
          <w:tcPr>
            <w:tcW w:w="3960" w:type="dxa"/>
            <w:tcBorders>
              <w:top w:val="nil"/>
              <w:left w:val="nil"/>
              <w:bottom w:val="nil"/>
              <w:right w:val="nil"/>
            </w:tcBorders>
            <w:shd w:val="clear" w:color="auto" w:fill="auto"/>
            <w:vAlign w:val="bottom"/>
          </w:tcPr>
          <w:p w14:paraId="00EFFDE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Put on clothes that make you feel good</w:t>
            </w:r>
          </w:p>
        </w:tc>
        <w:tc>
          <w:tcPr>
            <w:tcW w:w="3960" w:type="dxa"/>
            <w:tcBorders>
              <w:top w:val="nil"/>
              <w:left w:val="nil"/>
              <w:bottom w:val="nil"/>
              <w:right w:val="nil"/>
            </w:tcBorders>
            <w:shd w:val="clear" w:color="auto" w:fill="auto"/>
            <w:vAlign w:val="bottom"/>
          </w:tcPr>
          <w:p w14:paraId="11EC2F28" w14:textId="77777777" w:rsidR="008E2733" w:rsidRPr="008E2733" w:rsidRDefault="008E2733" w:rsidP="00B36227">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Put on an outfit </w:t>
            </w:r>
            <w:r w:rsidR="00DF2949" w:rsidRPr="008E2733">
              <w:rPr>
                <w:rFonts w:ascii="Calibri" w:eastAsia="Times New Roman" w:hAnsi="Calibri" w:cs="Calibri"/>
                <w:color w:val="000000"/>
              </w:rPr>
              <w:t xml:space="preserve">that </w:t>
            </w:r>
            <w:r w:rsidRPr="008E2733">
              <w:rPr>
                <w:rFonts w:ascii="Calibri" w:eastAsia="Times New Roman" w:hAnsi="Calibri" w:cs="Calibri"/>
                <w:color w:val="000000"/>
              </w:rPr>
              <w:t>make</w:t>
            </w:r>
            <w:r w:rsidR="00E742D0">
              <w:rPr>
                <w:rFonts w:ascii="Calibri" w:eastAsia="Times New Roman" w:hAnsi="Calibri" w:cs="Calibri"/>
                <w:color w:val="000000"/>
              </w:rPr>
              <w:t>s</w:t>
            </w:r>
            <w:r w:rsidRPr="008E2733">
              <w:rPr>
                <w:rFonts w:ascii="Calibri" w:eastAsia="Times New Roman" w:hAnsi="Calibri" w:cs="Calibri"/>
                <w:color w:val="000000"/>
              </w:rPr>
              <w:t xml:space="preserve"> you feel good.</w:t>
            </w:r>
          </w:p>
        </w:tc>
      </w:tr>
      <w:tr w:rsidR="008E2733" w:rsidRPr="008E2733" w14:paraId="01C8EAFD" w14:textId="77777777">
        <w:trPr>
          <w:trHeight w:val="300"/>
        </w:trPr>
        <w:tc>
          <w:tcPr>
            <w:tcW w:w="3960" w:type="dxa"/>
            <w:tcBorders>
              <w:top w:val="nil"/>
              <w:left w:val="nil"/>
              <w:bottom w:val="nil"/>
              <w:right w:val="nil"/>
            </w:tcBorders>
            <w:shd w:val="clear" w:color="auto" w:fill="auto"/>
            <w:vAlign w:val="bottom"/>
          </w:tcPr>
          <w:p w14:paraId="3C83F71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Practice a martial art</w:t>
            </w:r>
          </w:p>
        </w:tc>
        <w:tc>
          <w:tcPr>
            <w:tcW w:w="3960" w:type="dxa"/>
            <w:tcBorders>
              <w:top w:val="nil"/>
              <w:left w:val="nil"/>
              <w:bottom w:val="nil"/>
              <w:right w:val="nil"/>
            </w:tcBorders>
            <w:shd w:val="clear" w:color="auto" w:fill="auto"/>
            <w:vAlign w:val="bottom"/>
          </w:tcPr>
          <w:p w14:paraId="2DAA854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Practice a martial art.</w:t>
            </w:r>
          </w:p>
        </w:tc>
      </w:tr>
      <w:tr w:rsidR="008E2733" w:rsidRPr="008E2733" w14:paraId="4451DD44" w14:textId="77777777">
        <w:trPr>
          <w:trHeight w:val="300"/>
        </w:trPr>
        <w:tc>
          <w:tcPr>
            <w:tcW w:w="3960" w:type="dxa"/>
            <w:tcBorders>
              <w:top w:val="nil"/>
              <w:left w:val="nil"/>
              <w:bottom w:val="nil"/>
              <w:right w:val="nil"/>
            </w:tcBorders>
            <w:shd w:val="clear" w:color="auto" w:fill="auto"/>
            <w:vAlign w:val="bottom"/>
          </w:tcPr>
          <w:p w14:paraId="13EBA3B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Garden</w:t>
            </w:r>
          </w:p>
        </w:tc>
        <w:tc>
          <w:tcPr>
            <w:tcW w:w="3960" w:type="dxa"/>
            <w:tcBorders>
              <w:top w:val="nil"/>
              <w:left w:val="nil"/>
              <w:bottom w:val="nil"/>
              <w:right w:val="nil"/>
            </w:tcBorders>
            <w:shd w:val="clear" w:color="auto" w:fill="auto"/>
            <w:vAlign w:val="bottom"/>
          </w:tcPr>
          <w:p w14:paraId="51F5232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Garden.</w:t>
            </w:r>
          </w:p>
        </w:tc>
      </w:tr>
      <w:tr w:rsidR="008E2733" w:rsidRPr="008E2733" w14:paraId="2B848E7B" w14:textId="77777777">
        <w:trPr>
          <w:trHeight w:val="300"/>
        </w:trPr>
        <w:tc>
          <w:tcPr>
            <w:tcW w:w="3960" w:type="dxa"/>
            <w:tcBorders>
              <w:top w:val="nil"/>
              <w:left w:val="nil"/>
              <w:bottom w:val="nil"/>
              <w:right w:val="nil"/>
            </w:tcBorders>
            <w:shd w:val="clear" w:color="auto" w:fill="auto"/>
            <w:vAlign w:val="bottom"/>
          </w:tcPr>
          <w:p w14:paraId="13A2549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swim</w:t>
            </w:r>
          </w:p>
        </w:tc>
        <w:tc>
          <w:tcPr>
            <w:tcW w:w="3960" w:type="dxa"/>
            <w:tcBorders>
              <w:top w:val="nil"/>
              <w:left w:val="nil"/>
              <w:bottom w:val="nil"/>
              <w:right w:val="nil"/>
            </w:tcBorders>
            <w:shd w:val="clear" w:color="auto" w:fill="auto"/>
            <w:vAlign w:val="bottom"/>
          </w:tcPr>
          <w:p w14:paraId="55940B5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swim.</w:t>
            </w:r>
          </w:p>
        </w:tc>
      </w:tr>
      <w:tr w:rsidR="008E2733" w:rsidRPr="008E2733" w14:paraId="490F0961" w14:textId="77777777">
        <w:trPr>
          <w:trHeight w:val="300"/>
        </w:trPr>
        <w:tc>
          <w:tcPr>
            <w:tcW w:w="3960" w:type="dxa"/>
            <w:tcBorders>
              <w:top w:val="nil"/>
              <w:left w:val="nil"/>
              <w:bottom w:val="nil"/>
              <w:right w:val="nil"/>
            </w:tcBorders>
            <w:shd w:val="clear" w:color="auto" w:fill="auto"/>
            <w:vAlign w:val="bottom"/>
          </w:tcPr>
          <w:p w14:paraId="175AD82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Exercise</w:t>
            </w:r>
          </w:p>
        </w:tc>
        <w:tc>
          <w:tcPr>
            <w:tcW w:w="3960" w:type="dxa"/>
            <w:tcBorders>
              <w:top w:val="nil"/>
              <w:left w:val="nil"/>
              <w:bottom w:val="nil"/>
              <w:right w:val="nil"/>
            </w:tcBorders>
            <w:shd w:val="clear" w:color="auto" w:fill="auto"/>
            <w:vAlign w:val="bottom"/>
          </w:tcPr>
          <w:p w14:paraId="1323375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Exercise.</w:t>
            </w:r>
          </w:p>
        </w:tc>
      </w:tr>
      <w:tr w:rsidR="008E2733" w:rsidRPr="008E2733" w14:paraId="73062802" w14:textId="77777777">
        <w:trPr>
          <w:trHeight w:val="300"/>
        </w:trPr>
        <w:tc>
          <w:tcPr>
            <w:tcW w:w="3960" w:type="dxa"/>
            <w:tcBorders>
              <w:top w:val="nil"/>
              <w:left w:val="nil"/>
              <w:bottom w:val="nil"/>
              <w:right w:val="nil"/>
            </w:tcBorders>
            <w:shd w:val="clear" w:color="auto" w:fill="auto"/>
            <w:vAlign w:val="bottom"/>
          </w:tcPr>
          <w:p w14:paraId="60E7A2F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party</w:t>
            </w:r>
          </w:p>
        </w:tc>
        <w:tc>
          <w:tcPr>
            <w:tcW w:w="3960" w:type="dxa"/>
            <w:tcBorders>
              <w:top w:val="nil"/>
              <w:left w:val="nil"/>
              <w:bottom w:val="nil"/>
              <w:right w:val="nil"/>
            </w:tcBorders>
            <w:shd w:val="clear" w:color="auto" w:fill="auto"/>
            <w:vAlign w:val="bottom"/>
          </w:tcPr>
          <w:p w14:paraId="316461B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party.</w:t>
            </w:r>
          </w:p>
        </w:tc>
      </w:tr>
      <w:tr w:rsidR="008E2733" w:rsidRPr="008E2733" w14:paraId="49AF79E2" w14:textId="77777777">
        <w:trPr>
          <w:trHeight w:val="300"/>
        </w:trPr>
        <w:tc>
          <w:tcPr>
            <w:tcW w:w="3960" w:type="dxa"/>
            <w:tcBorders>
              <w:top w:val="nil"/>
              <w:left w:val="nil"/>
              <w:bottom w:val="nil"/>
              <w:right w:val="nil"/>
            </w:tcBorders>
            <w:shd w:val="clear" w:color="auto" w:fill="auto"/>
            <w:vAlign w:val="bottom"/>
          </w:tcPr>
          <w:p w14:paraId="4E39D63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a sport</w:t>
            </w:r>
          </w:p>
        </w:tc>
        <w:tc>
          <w:tcPr>
            <w:tcW w:w="3960" w:type="dxa"/>
            <w:tcBorders>
              <w:top w:val="nil"/>
              <w:left w:val="nil"/>
              <w:bottom w:val="nil"/>
              <w:right w:val="nil"/>
            </w:tcBorders>
            <w:shd w:val="clear" w:color="auto" w:fill="auto"/>
            <w:vAlign w:val="bottom"/>
          </w:tcPr>
          <w:p w14:paraId="1BDB5DF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a sport.</w:t>
            </w:r>
          </w:p>
        </w:tc>
      </w:tr>
      <w:tr w:rsidR="008E2733" w:rsidRPr="008E2733" w14:paraId="37D34EC0" w14:textId="77777777">
        <w:trPr>
          <w:trHeight w:val="300"/>
        </w:trPr>
        <w:tc>
          <w:tcPr>
            <w:tcW w:w="3960" w:type="dxa"/>
            <w:tcBorders>
              <w:top w:val="nil"/>
              <w:left w:val="nil"/>
              <w:bottom w:val="nil"/>
              <w:right w:val="nil"/>
            </w:tcBorders>
            <w:shd w:val="clear" w:color="auto" w:fill="auto"/>
            <w:vAlign w:val="bottom"/>
          </w:tcPr>
          <w:p w14:paraId="6BE3A7B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a friend</w:t>
            </w:r>
          </w:p>
        </w:tc>
        <w:tc>
          <w:tcPr>
            <w:tcW w:w="3960" w:type="dxa"/>
            <w:tcBorders>
              <w:top w:val="nil"/>
              <w:left w:val="nil"/>
              <w:bottom w:val="nil"/>
              <w:right w:val="nil"/>
            </w:tcBorders>
            <w:shd w:val="clear" w:color="auto" w:fill="auto"/>
            <w:vAlign w:val="bottom"/>
          </w:tcPr>
          <w:p w14:paraId="17A5344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a friend.</w:t>
            </w:r>
          </w:p>
        </w:tc>
      </w:tr>
      <w:tr w:rsidR="008E2733" w:rsidRPr="008E2733" w14:paraId="62FBC0AA" w14:textId="77777777">
        <w:trPr>
          <w:trHeight w:val="300"/>
        </w:trPr>
        <w:tc>
          <w:tcPr>
            <w:tcW w:w="3960" w:type="dxa"/>
            <w:tcBorders>
              <w:top w:val="nil"/>
              <w:left w:val="nil"/>
              <w:bottom w:val="nil"/>
              <w:right w:val="nil"/>
            </w:tcBorders>
            <w:shd w:val="clear" w:color="auto" w:fill="auto"/>
            <w:vAlign w:val="bottom"/>
          </w:tcPr>
          <w:p w14:paraId="4080F61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a family member</w:t>
            </w:r>
          </w:p>
        </w:tc>
        <w:tc>
          <w:tcPr>
            <w:tcW w:w="3960" w:type="dxa"/>
            <w:tcBorders>
              <w:top w:val="nil"/>
              <w:left w:val="nil"/>
              <w:bottom w:val="nil"/>
              <w:right w:val="nil"/>
            </w:tcBorders>
            <w:shd w:val="clear" w:color="auto" w:fill="auto"/>
            <w:vAlign w:val="bottom"/>
          </w:tcPr>
          <w:p w14:paraId="2E6E92A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Call a family member.</w:t>
            </w:r>
          </w:p>
        </w:tc>
      </w:tr>
      <w:tr w:rsidR="008E2733" w:rsidRPr="008E2733" w14:paraId="07880A4C" w14:textId="77777777">
        <w:trPr>
          <w:trHeight w:val="300"/>
        </w:trPr>
        <w:tc>
          <w:tcPr>
            <w:tcW w:w="3960" w:type="dxa"/>
            <w:tcBorders>
              <w:top w:val="nil"/>
              <w:left w:val="nil"/>
              <w:bottom w:val="nil"/>
              <w:right w:val="nil"/>
            </w:tcBorders>
            <w:shd w:val="clear" w:color="auto" w:fill="auto"/>
            <w:vAlign w:val="bottom"/>
          </w:tcPr>
          <w:p w14:paraId="6F1B30F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camping</w:t>
            </w:r>
          </w:p>
        </w:tc>
        <w:tc>
          <w:tcPr>
            <w:tcW w:w="3960" w:type="dxa"/>
            <w:tcBorders>
              <w:top w:val="nil"/>
              <w:left w:val="nil"/>
              <w:bottom w:val="nil"/>
              <w:right w:val="nil"/>
            </w:tcBorders>
            <w:shd w:val="clear" w:color="auto" w:fill="auto"/>
            <w:vAlign w:val="bottom"/>
          </w:tcPr>
          <w:p w14:paraId="0132739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camping.</w:t>
            </w:r>
          </w:p>
        </w:tc>
      </w:tr>
      <w:tr w:rsidR="008E2733" w:rsidRPr="008E2733" w14:paraId="2BB7C588" w14:textId="77777777">
        <w:trPr>
          <w:trHeight w:val="300"/>
        </w:trPr>
        <w:tc>
          <w:tcPr>
            <w:tcW w:w="3960" w:type="dxa"/>
            <w:tcBorders>
              <w:top w:val="nil"/>
              <w:left w:val="nil"/>
              <w:bottom w:val="nil"/>
              <w:right w:val="nil"/>
            </w:tcBorders>
            <w:shd w:val="clear" w:color="auto" w:fill="auto"/>
            <w:vAlign w:val="bottom"/>
          </w:tcPr>
          <w:p w14:paraId="08FFB4D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Sing around the house</w:t>
            </w:r>
          </w:p>
        </w:tc>
        <w:tc>
          <w:tcPr>
            <w:tcW w:w="3960" w:type="dxa"/>
            <w:tcBorders>
              <w:top w:val="nil"/>
              <w:left w:val="nil"/>
              <w:bottom w:val="nil"/>
              <w:right w:val="nil"/>
            </w:tcBorders>
            <w:shd w:val="clear" w:color="auto" w:fill="auto"/>
            <w:vAlign w:val="bottom"/>
          </w:tcPr>
          <w:p w14:paraId="54C8858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Sing around the house.</w:t>
            </w:r>
          </w:p>
        </w:tc>
      </w:tr>
      <w:tr w:rsidR="008E2733" w:rsidRPr="008E2733" w14:paraId="04837EE7" w14:textId="77777777">
        <w:trPr>
          <w:trHeight w:val="300"/>
        </w:trPr>
        <w:tc>
          <w:tcPr>
            <w:tcW w:w="3960" w:type="dxa"/>
            <w:tcBorders>
              <w:top w:val="nil"/>
              <w:left w:val="nil"/>
              <w:bottom w:val="nil"/>
              <w:right w:val="nil"/>
            </w:tcBorders>
            <w:shd w:val="clear" w:color="auto" w:fill="auto"/>
            <w:vAlign w:val="bottom"/>
          </w:tcPr>
          <w:p w14:paraId="4421ABA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flowers</w:t>
            </w:r>
          </w:p>
        </w:tc>
        <w:tc>
          <w:tcPr>
            <w:tcW w:w="3960" w:type="dxa"/>
            <w:tcBorders>
              <w:top w:val="nil"/>
              <w:left w:val="nil"/>
              <w:bottom w:val="nil"/>
              <w:right w:val="nil"/>
            </w:tcBorders>
            <w:shd w:val="clear" w:color="auto" w:fill="auto"/>
            <w:vAlign w:val="bottom"/>
          </w:tcPr>
          <w:p w14:paraId="5AC2F6D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flowers.</w:t>
            </w:r>
          </w:p>
        </w:tc>
      </w:tr>
      <w:tr w:rsidR="008E2733" w:rsidRPr="008E2733" w14:paraId="0EB29F08" w14:textId="77777777">
        <w:trPr>
          <w:trHeight w:val="300"/>
        </w:trPr>
        <w:tc>
          <w:tcPr>
            <w:tcW w:w="3960" w:type="dxa"/>
            <w:tcBorders>
              <w:top w:val="nil"/>
              <w:left w:val="nil"/>
              <w:bottom w:val="nil"/>
              <w:right w:val="nil"/>
            </w:tcBorders>
            <w:shd w:val="clear" w:color="auto" w:fill="auto"/>
            <w:vAlign w:val="bottom"/>
          </w:tcPr>
          <w:p w14:paraId="43A828A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Pray</w:t>
            </w:r>
          </w:p>
        </w:tc>
        <w:tc>
          <w:tcPr>
            <w:tcW w:w="3960" w:type="dxa"/>
            <w:tcBorders>
              <w:top w:val="nil"/>
              <w:left w:val="nil"/>
              <w:bottom w:val="nil"/>
              <w:right w:val="nil"/>
            </w:tcBorders>
            <w:shd w:val="clear" w:color="auto" w:fill="auto"/>
            <w:vAlign w:val="bottom"/>
          </w:tcPr>
          <w:p w14:paraId="252B719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Pray.</w:t>
            </w:r>
          </w:p>
        </w:tc>
      </w:tr>
      <w:tr w:rsidR="008E2733" w:rsidRPr="008E2733" w14:paraId="08ADE612" w14:textId="77777777">
        <w:trPr>
          <w:trHeight w:val="300"/>
        </w:trPr>
        <w:tc>
          <w:tcPr>
            <w:tcW w:w="3960" w:type="dxa"/>
            <w:tcBorders>
              <w:top w:val="nil"/>
              <w:left w:val="nil"/>
              <w:bottom w:val="nil"/>
              <w:right w:val="nil"/>
            </w:tcBorders>
            <w:shd w:val="clear" w:color="auto" w:fill="auto"/>
            <w:vAlign w:val="bottom"/>
          </w:tcPr>
          <w:p w14:paraId="758BA73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church/temple/mosque</w:t>
            </w:r>
          </w:p>
        </w:tc>
        <w:tc>
          <w:tcPr>
            <w:tcW w:w="3960" w:type="dxa"/>
            <w:tcBorders>
              <w:top w:val="nil"/>
              <w:left w:val="nil"/>
              <w:bottom w:val="nil"/>
              <w:right w:val="nil"/>
            </w:tcBorders>
            <w:shd w:val="clear" w:color="auto" w:fill="auto"/>
            <w:vAlign w:val="bottom"/>
          </w:tcPr>
          <w:p w14:paraId="099A8A0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church/temple/mosque.</w:t>
            </w:r>
          </w:p>
        </w:tc>
      </w:tr>
      <w:tr w:rsidR="008E2733" w:rsidRPr="008E2733" w14:paraId="125E78A6" w14:textId="77777777">
        <w:trPr>
          <w:trHeight w:val="300"/>
        </w:trPr>
        <w:tc>
          <w:tcPr>
            <w:tcW w:w="3960" w:type="dxa"/>
            <w:tcBorders>
              <w:top w:val="nil"/>
              <w:left w:val="nil"/>
              <w:bottom w:val="nil"/>
              <w:right w:val="nil"/>
            </w:tcBorders>
            <w:shd w:val="clear" w:color="auto" w:fill="auto"/>
            <w:vAlign w:val="bottom"/>
          </w:tcPr>
          <w:p w14:paraId="125FE48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beach</w:t>
            </w:r>
          </w:p>
        </w:tc>
        <w:tc>
          <w:tcPr>
            <w:tcW w:w="3960" w:type="dxa"/>
            <w:tcBorders>
              <w:top w:val="nil"/>
              <w:left w:val="nil"/>
              <w:bottom w:val="nil"/>
              <w:right w:val="nil"/>
            </w:tcBorders>
            <w:shd w:val="clear" w:color="auto" w:fill="auto"/>
            <w:vAlign w:val="bottom"/>
          </w:tcPr>
          <w:p w14:paraId="03CE09E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beach.</w:t>
            </w:r>
          </w:p>
        </w:tc>
      </w:tr>
      <w:tr w:rsidR="008E2733" w:rsidRPr="008E2733" w14:paraId="2B6BB313" w14:textId="77777777">
        <w:trPr>
          <w:trHeight w:val="300"/>
        </w:trPr>
        <w:tc>
          <w:tcPr>
            <w:tcW w:w="3960" w:type="dxa"/>
            <w:tcBorders>
              <w:top w:val="nil"/>
              <w:left w:val="nil"/>
              <w:bottom w:val="nil"/>
              <w:right w:val="nil"/>
            </w:tcBorders>
            <w:shd w:val="clear" w:color="auto" w:fill="auto"/>
            <w:vAlign w:val="bottom"/>
          </w:tcPr>
          <w:p w14:paraId="4D4745B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skating</w:t>
            </w:r>
          </w:p>
        </w:tc>
        <w:tc>
          <w:tcPr>
            <w:tcW w:w="3960" w:type="dxa"/>
            <w:tcBorders>
              <w:top w:val="nil"/>
              <w:left w:val="nil"/>
              <w:bottom w:val="nil"/>
              <w:right w:val="nil"/>
            </w:tcBorders>
            <w:shd w:val="clear" w:color="auto" w:fill="auto"/>
            <w:vAlign w:val="bottom"/>
          </w:tcPr>
          <w:p w14:paraId="4249FC9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skating.</w:t>
            </w:r>
          </w:p>
        </w:tc>
      </w:tr>
      <w:tr w:rsidR="008E2733" w:rsidRPr="008E2733" w14:paraId="108CCACB" w14:textId="77777777">
        <w:trPr>
          <w:trHeight w:val="300"/>
        </w:trPr>
        <w:tc>
          <w:tcPr>
            <w:tcW w:w="3960" w:type="dxa"/>
            <w:tcBorders>
              <w:top w:val="nil"/>
              <w:left w:val="nil"/>
              <w:bottom w:val="nil"/>
              <w:right w:val="nil"/>
            </w:tcBorders>
            <w:shd w:val="clear" w:color="auto" w:fill="auto"/>
            <w:vAlign w:val="bottom"/>
          </w:tcPr>
          <w:p w14:paraId="5DC1BCA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fishing</w:t>
            </w:r>
          </w:p>
        </w:tc>
        <w:tc>
          <w:tcPr>
            <w:tcW w:w="3960" w:type="dxa"/>
            <w:tcBorders>
              <w:top w:val="nil"/>
              <w:left w:val="nil"/>
              <w:bottom w:val="nil"/>
              <w:right w:val="nil"/>
            </w:tcBorders>
            <w:shd w:val="clear" w:color="auto" w:fill="auto"/>
            <w:vAlign w:val="bottom"/>
          </w:tcPr>
          <w:p w14:paraId="6C6F9AA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fishing.</w:t>
            </w:r>
          </w:p>
        </w:tc>
      </w:tr>
      <w:tr w:rsidR="008E2733" w:rsidRPr="008E2733" w14:paraId="72D4A340" w14:textId="77777777">
        <w:trPr>
          <w:trHeight w:val="300"/>
        </w:trPr>
        <w:tc>
          <w:tcPr>
            <w:tcW w:w="3960" w:type="dxa"/>
            <w:tcBorders>
              <w:top w:val="nil"/>
              <w:left w:val="nil"/>
              <w:bottom w:val="nil"/>
              <w:right w:val="nil"/>
            </w:tcBorders>
            <w:shd w:val="clear" w:color="auto" w:fill="auto"/>
            <w:vAlign w:val="bottom"/>
          </w:tcPr>
          <w:p w14:paraId="044C843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biking</w:t>
            </w:r>
          </w:p>
        </w:tc>
        <w:tc>
          <w:tcPr>
            <w:tcW w:w="3960" w:type="dxa"/>
            <w:tcBorders>
              <w:top w:val="nil"/>
              <w:left w:val="nil"/>
              <w:bottom w:val="nil"/>
              <w:right w:val="nil"/>
            </w:tcBorders>
            <w:shd w:val="clear" w:color="auto" w:fill="auto"/>
            <w:vAlign w:val="bottom"/>
          </w:tcPr>
          <w:p w14:paraId="0679343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biking.</w:t>
            </w:r>
          </w:p>
        </w:tc>
      </w:tr>
      <w:tr w:rsidR="008E2733" w:rsidRPr="008E2733" w14:paraId="24CDE709" w14:textId="77777777">
        <w:trPr>
          <w:trHeight w:val="300"/>
        </w:trPr>
        <w:tc>
          <w:tcPr>
            <w:tcW w:w="3960" w:type="dxa"/>
            <w:tcBorders>
              <w:top w:val="nil"/>
              <w:left w:val="nil"/>
              <w:bottom w:val="nil"/>
              <w:right w:val="nil"/>
            </w:tcBorders>
            <w:shd w:val="clear" w:color="auto" w:fill="auto"/>
            <w:vAlign w:val="bottom"/>
          </w:tcPr>
          <w:p w14:paraId="6287D1D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motorcycle ride</w:t>
            </w:r>
          </w:p>
        </w:tc>
        <w:tc>
          <w:tcPr>
            <w:tcW w:w="3960" w:type="dxa"/>
            <w:tcBorders>
              <w:top w:val="nil"/>
              <w:left w:val="nil"/>
              <w:bottom w:val="nil"/>
              <w:right w:val="nil"/>
            </w:tcBorders>
            <w:shd w:val="clear" w:color="auto" w:fill="auto"/>
            <w:vAlign w:val="bottom"/>
          </w:tcPr>
          <w:p w14:paraId="0F8963F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motorcycle ride.</w:t>
            </w:r>
          </w:p>
        </w:tc>
      </w:tr>
      <w:tr w:rsidR="008E2733" w:rsidRPr="008E2733" w14:paraId="5185092F" w14:textId="77777777">
        <w:trPr>
          <w:trHeight w:val="300"/>
        </w:trPr>
        <w:tc>
          <w:tcPr>
            <w:tcW w:w="3960" w:type="dxa"/>
            <w:tcBorders>
              <w:top w:val="nil"/>
              <w:left w:val="nil"/>
              <w:bottom w:val="nil"/>
              <w:right w:val="nil"/>
            </w:tcBorders>
            <w:shd w:val="clear" w:color="auto" w:fill="auto"/>
            <w:vAlign w:val="bottom"/>
          </w:tcPr>
          <w:p w14:paraId="0A24FCF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Paint or draw</w:t>
            </w:r>
          </w:p>
        </w:tc>
        <w:tc>
          <w:tcPr>
            <w:tcW w:w="3960" w:type="dxa"/>
            <w:tcBorders>
              <w:top w:val="nil"/>
              <w:left w:val="nil"/>
              <w:bottom w:val="nil"/>
              <w:right w:val="nil"/>
            </w:tcBorders>
            <w:shd w:val="clear" w:color="auto" w:fill="auto"/>
            <w:vAlign w:val="bottom"/>
          </w:tcPr>
          <w:p w14:paraId="480A630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Paint or draw.</w:t>
            </w:r>
          </w:p>
        </w:tc>
      </w:tr>
      <w:tr w:rsidR="008E2733" w:rsidRPr="008E2733" w14:paraId="164DE05C" w14:textId="77777777">
        <w:trPr>
          <w:trHeight w:val="300"/>
        </w:trPr>
        <w:tc>
          <w:tcPr>
            <w:tcW w:w="3960" w:type="dxa"/>
            <w:tcBorders>
              <w:top w:val="nil"/>
              <w:left w:val="nil"/>
              <w:bottom w:val="nil"/>
              <w:right w:val="nil"/>
            </w:tcBorders>
            <w:shd w:val="clear" w:color="auto" w:fill="auto"/>
            <w:vAlign w:val="bottom"/>
          </w:tcPr>
          <w:p w14:paraId="77BE388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Knit or do needlepoint</w:t>
            </w:r>
          </w:p>
        </w:tc>
        <w:tc>
          <w:tcPr>
            <w:tcW w:w="3960" w:type="dxa"/>
            <w:tcBorders>
              <w:top w:val="nil"/>
              <w:left w:val="nil"/>
              <w:bottom w:val="nil"/>
              <w:right w:val="nil"/>
            </w:tcBorders>
            <w:shd w:val="clear" w:color="auto" w:fill="auto"/>
            <w:vAlign w:val="bottom"/>
          </w:tcPr>
          <w:p w14:paraId="578B4E7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Knit or do needlepoint.</w:t>
            </w:r>
          </w:p>
        </w:tc>
      </w:tr>
      <w:tr w:rsidR="008E2733" w:rsidRPr="008E2733" w14:paraId="6F6DE198" w14:textId="77777777">
        <w:trPr>
          <w:trHeight w:val="300"/>
        </w:trPr>
        <w:tc>
          <w:tcPr>
            <w:tcW w:w="3960" w:type="dxa"/>
            <w:tcBorders>
              <w:top w:val="nil"/>
              <w:left w:val="nil"/>
              <w:bottom w:val="nil"/>
              <w:right w:val="nil"/>
            </w:tcBorders>
            <w:shd w:val="clear" w:color="auto" w:fill="auto"/>
            <w:vAlign w:val="bottom"/>
          </w:tcPr>
          <w:p w14:paraId="44A4D49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drive</w:t>
            </w:r>
          </w:p>
        </w:tc>
        <w:tc>
          <w:tcPr>
            <w:tcW w:w="3960" w:type="dxa"/>
            <w:tcBorders>
              <w:top w:val="nil"/>
              <w:left w:val="nil"/>
              <w:bottom w:val="nil"/>
              <w:right w:val="nil"/>
            </w:tcBorders>
            <w:shd w:val="clear" w:color="auto" w:fill="auto"/>
            <w:vAlign w:val="bottom"/>
          </w:tcPr>
          <w:p w14:paraId="027C239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drive.</w:t>
            </w:r>
          </w:p>
        </w:tc>
      </w:tr>
      <w:tr w:rsidR="008E2733" w:rsidRPr="008E2733" w14:paraId="25A4D39E" w14:textId="77777777">
        <w:trPr>
          <w:trHeight w:val="300"/>
        </w:trPr>
        <w:tc>
          <w:tcPr>
            <w:tcW w:w="3960" w:type="dxa"/>
            <w:tcBorders>
              <w:top w:val="nil"/>
              <w:left w:val="nil"/>
              <w:bottom w:val="nil"/>
              <w:right w:val="nil"/>
            </w:tcBorders>
            <w:shd w:val="clear" w:color="auto" w:fill="auto"/>
            <w:vAlign w:val="bottom"/>
          </w:tcPr>
          <w:p w14:paraId="6574759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lastRenderedPageBreak/>
              <w:t>Cook dinner for someone</w:t>
            </w:r>
          </w:p>
        </w:tc>
        <w:tc>
          <w:tcPr>
            <w:tcW w:w="3960" w:type="dxa"/>
            <w:tcBorders>
              <w:top w:val="nil"/>
              <w:left w:val="nil"/>
              <w:bottom w:val="nil"/>
              <w:right w:val="nil"/>
            </w:tcBorders>
            <w:shd w:val="clear" w:color="auto" w:fill="auto"/>
            <w:vAlign w:val="bottom"/>
          </w:tcPr>
          <w:p w14:paraId="3FCFE58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Cook dinner for someone.</w:t>
            </w:r>
          </w:p>
        </w:tc>
      </w:tr>
      <w:tr w:rsidR="008E2733" w:rsidRPr="008E2733" w14:paraId="3CAC63CC" w14:textId="77777777">
        <w:trPr>
          <w:trHeight w:val="300"/>
        </w:trPr>
        <w:tc>
          <w:tcPr>
            <w:tcW w:w="3960" w:type="dxa"/>
            <w:tcBorders>
              <w:top w:val="nil"/>
              <w:left w:val="nil"/>
              <w:bottom w:val="nil"/>
              <w:right w:val="nil"/>
            </w:tcBorders>
            <w:shd w:val="clear" w:color="auto" w:fill="auto"/>
            <w:vAlign w:val="bottom"/>
          </w:tcPr>
          <w:p w14:paraId="3F5725F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 bake something</w:t>
            </w:r>
          </w:p>
        </w:tc>
        <w:tc>
          <w:tcPr>
            <w:tcW w:w="3960" w:type="dxa"/>
            <w:tcBorders>
              <w:top w:val="nil"/>
              <w:left w:val="nil"/>
              <w:bottom w:val="nil"/>
              <w:right w:val="nil"/>
            </w:tcBorders>
            <w:shd w:val="clear" w:color="auto" w:fill="auto"/>
            <w:vAlign w:val="bottom"/>
          </w:tcPr>
          <w:p w14:paraId="0D597A1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 Bake something.</w:t>
            </w:r>
          </w:p>
        </w:tc>
      </w:tr>
      <w:tr w:rsidR="008E2733" w:rsidRPr="008E2733" w14:paraId="558BCFC5" w14:textId="77777777">
        <w:trPr>
          <w:trHeight w:val="300"/>
        </w:trPr>
        <w:tc>
          <w:tcPr>
            <w:tcW w:w="3960" w:type="dxa"/>
            <w:tcBorders>
              <w:top w:val="nil"/>
              <w:left w:val="nil"/>
              <w:bottom w:val="nil"/>
              <w:right w:val="nil"/>
            </w:tcBorders>
            <w:shd w:val="clear" w:color="auto" w:fill="auto"/>
            <w:vAlign w:val="bottom"/>
          </w:tcPr>
          <w:p w14:paraId="3C7D547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out for ice cream</w:t>
            </w:r>
          </w:p>
        </w:tc>
        <w:tc>
          <w:tcPr>
            <w:tcW w:w="3960" w:type="dxa"/>
            <w:tcBorders>
              <w:top w:val="nil"/>
              <w:left w:val="nil"/>
              <w:bottom w:val="nil"/>
              <w:right w:val="nil"/>
            </w:tcBorders>
            <w:shd w:val="clear" w:color="auto" w:fill="auto"/>
            <w:vAlign w:val="bottom"/>
          </w:tcPr>
          <w:p w14:paraId="2F1F0EE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out for ice cream.</w:t>
            </w:r>
          </w:p>
        </w:tc>
      </w:tr>
      <w:tr w:rsidR="008E2733" w:rsidRPr="008E2733" w14:paraId="512C932D" w14:textId="77777777">
        <w:trPr>
          <w:trHeight w:val="300"/>
        </w:trPr>
        <w:tc>
          <w:tcPr>
            <w:tcW w:w="3960" w:type="dxa"/>
            <w:tcBorders>
              <w:top w:val="nil"/>
              <w:left w:val="nil"/>
              <w:bottom w:val="nil"/>
              <w:right w:val="nil"/>
            </w:tcBorders>
            <w:shd w:val="clear" w:color="auto" w:fill="auto"/>
            <w:vAlign w:val="bottom"/>
          </w:tcPr>
          <w:p w14:paraId="6FAE8B3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a musical instrument</w:t>
            </w:r>
          </w:p>
        </w:tc>
        <w:tc>
          <w:tcPr>
            <w:tcW w:w="3960" w:type="dxa"/>
            <w:tcBorders>
              <w:top w:val="nil"/>
              <w:left w:val="nil"/>
              <w:bottom w:val="nil"/>
              <w:right w:val="nil"/>
            </w:tcBorders>
            <w:shd w:val="clear" w:color="auto" w:fill="auto"/>
            <w:vAlign w:val="bottom"/>
          </w:tcPr>
          <w:p w14:paraId="161F7DD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a musical instrument.</w:t>
            </w:r>
          </w:p>
        </w:tc>
      </w:tr>
      <w:tr w:rsidR="008E2733" w:rsidRPr="008E2733" w14:paraId="406D68AC" w14:textId="77777777">
        <w:trPr>
          <w:trHeight w:val="300"/>
        </w:trPr>
        <w:tc>
          <w:tcPr>
            <w:tcW w:w="3960" w:type="dxa"/>
            <w:tcBorders>
              <w:top w:val="nil"/>
              <w:left w:val="nil"/>
              <w:bottom w:val="nil"/>
              <w:right w:val="nil"/>
            </w:tcBorders>
            <w:shd w:val="clear" w:color="auto" w:fill="auto"/>
            <w:vAlign w:val="bottom"/>
          </w:tcPr>
          <w:p w14:paraId="361703E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arts and crafts</w:t>
            </w:r>
          </w:p>
        </w:tc>
        <w:tc>
          <w:tcPr>
            <w:tcW w:w="3960" w:type="dxa"/>
            <w:tcBorders>
              <w:top w:val="nil"/>
              <w:left w:val="nil"/>
              <w:bottom w:val="nil"/>
              <w:right w:val="nil"/>
            </w:tcBorders>
            <w:shd w:val="clear" w:color="auto" w:fill="auto"/>
            <w:vAlign w:val="bottom"/>
          </w:tcPr>
          <w:p w14:paraId="2BFDBDF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arts and crafts.</w:t>
            </w:r>
          </w:p>
        </w:tc>
      </w:tr>
      <w:tr w:rsidR="008E2733" w:rsidRPr="008E2733" w14:paraId="47D7EB8C" w14:textId="77777777">
        <w:trPr>
          <w:trHeight w:val="300"/>
        </w:trPr>
        <w:tc>
          <w:tcPr>
            <w:tcW w:w="3960" w:type="dxa"/>
            <w:tcBorders>
              <w:top w:val="nil"/>
              <w:left w:val="nil"/>
              <w:bottom w:val="nil"/>
              <w:right w:val="nil"/>
            </w:tcBorders>
            <w:shd w:val="clear" w:color="auto" w:fill="auto"/>
            <w:vAlign w:val="bottom"/>
          </w:tcPr>
          <w:p w14:paraId="4055745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Make a gift for someone</w:t>
            </w:r>
          </w:p>
        </w:tc>
        <w:tc>
          <w:tcPr>
            <w:tcW w:w="3960" w:type="dxa"/>
            <w:tcBorders>
              <w:top w:val="nil"/>
              <w:left w:val="nil"/>
              <w:bottom w:val="nil"/>
              <w:right w:val="nil"/>
            </w:tcBorders>
            <w:shd w:val="clear" w:color="auto" w:fill="auto"/>
            <w:vAlign w:val="bottom"/>
          </w:tcPr>
          <w:p w14:paraId="295BF52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Make a gift for someone.</w:t>
            </w:r>
          </w:p>
        </w:tc>
      </w:tr>
      <w:tr w:rsidR="008E2733" w:rsidRPr="008E2733" w14:paraId="605E4EE0" w14:textId="77777777">
        <w:trPr>
          <w:trHeight w:val="300"/>
        </w:trPr>
        <w:tc>
          <w:tcPr>
            <w:tcW w:w="3960" w:type="dxa"/>
            <w:tcBorders>
              <w:top w:val="nil"/>
              <w:left w:val="nil"/>
              <w:bottom w:val="nil"/>
              <w:right w:val="nil"/>
            </w:tcBorders>
            <w:shd w:val="clear" w:color="auto" w:fill="auto"/>
            <w:vAlign w:val="bottom"/>
          </w:tcPr>
          <w:p w14:paraId="41743DA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music</w:t>
            </w:r>
          </w:p>
        </w:tc>
        <w:tc>
          <w:tcPr>
            <w:tcW w:w="3960" w:type="dxa"/>
            <w:tcBorders>
              <w:top w:val="nil"/>
              <w:left w:val="nil"/>
              <w:bottom w:val="nil"/>
              <w:right w:val="nil"/>
            </w:tcBorders>
            <w:shd w:val="clear" w:color="auto" w:fill="auto"/>
            <w:vAlign w:val="bottom"/>
          </w:tcPr>
          <w:p w14:paraId="236E7A8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music.</w:t>
            </w:r>
          </w:p>
        </w:tc>
      </w:tr>
      <w:tr w:rsidR="008E2733" w:rsidRPr="008E2733" w14:paraId="7FB20846" w14:textId="77777777">
        <w:trPr>
          <w:trHeight w:val="300"/>
        </w:trPr>
        <w:tc>
          <w:tcPr>
            <w:tcW w:w="3960" w:type="dxa"/>
            <w:tcBorders>
              <w:top w:val="nil"/>
              <w:left w:val="nil"/>
              <w:bottom w:val="nil"/>
              <w:right w:val="nil"/>
            </w:tcBorders>
            <w:shd w:val="clear" w:color="auto" w:fill="auto"/>
            <w:vAlign w:val="bottom"/>
          </w:tcPr>
          <w:p w14:paraId="1D04C11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bookstore</w:t>
            </w:r>
          </w:p>
        </w:tc>
        <w:tc>
          <w:tcPr>
            <w:tcW w:w="3960" w:type="dxa"/>
            <w:tcBorders>
              <w:top w:val="nil"/>
              <w:left w:val="nil"/>
              <w:bottom w:val="nil"/>
              <w:right w:val="nil"/>
            </w:tcBorders>
            <w:shd w:val="clear" w:color="auto" w:fill="auto"/>
            <w:vAlign w:val="bottom"/>
          </w:tcPr>
          <w:p w14:paraId="5A6F6CE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bookstore.</w:t>
            </w:r>
          </w:p>
        </w:tc>
      </w:tr>
      <w:tr w:rsidR="008E2733" w:rsidRPr="008E2733" w14:paraId="724272EC" w14:textId="77777777">
        <w:trPr>
          <w:trHeight w:val="300"/>
        </w:trPr>
        <w:tc>
          <w:tcPr>
            <w:tcW w:w="3960" w:type="dxa"/>
            <w:tcBorders>
              <w:top w:val="nil"/>
              <w:left w:val="nil"/>
              <w:bottom w:val="nil"/>
              <w:right w:val="nil"/>
            </w:tcBorders>
            <w:shd w:val="clear" w:color="auto" w:fill="auto"/>
            <w:vAlign w:val="bottom"/>
          </w:tcPr>
          <w:p w14:paraId="6BF4594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hiking</w:t>
            </w:r>
          </w:p>
        </w:tc>
        <w:tc>
          <w:tcPr>
            <w:tcW w:w="3960" w:type="dxa"/>
            <w:tcBorders>
              <w:top w:val="nil"/>
              <w:left w:val="nil"/>
              <w:bottom w:val="nil"/>
              <w:right w:val="nil"/>
            </w:tcBorders>
            <w:shd w:val="clear" w:color="auto" w:fill="auto"/>
            <w:vAlign w:val="bottom"/>
          </w:tcPr>
          <w:p w14:paraId="18117F0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hiking.</w:t>
            </w:r>
          </w:p>
        </w:tc>
      </w:tr>
      <w:tr w:rsidR="008E2733" w:rsidRPr="008E2733" w14:paraId="6607A32C" w14:textId="77777777">
        <w:trPr>
          <w:trHeight w:val="300"/>
        </w:trPr>
        <w:tc>
          <w:tcPr>
            <w:tcW w:w="3960" w:type="dxa"/>
            <w:tcBorders>
              <w:top w:val="nil"/>
              <w:left w:val="nil"/>
              <w:bottom w:val="nil"/>
              <w:right w:val="nil"/>
            </w:tcBorders>
            <w:shd w:val="clear" w:color="auto" w:fill="auto"/>
            <w:vAlign w:val="bottom"/>
          </w:tcPr>
          <w:p w14:paraId="7A3FC9F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sports on tv</w:t>
            </w:r>
          </w:p>
        </w:tc>
        <w:tc>
          <w:tcPr>
            <w:tcW w:w="3960" w:type="dxa"/>
            <w:tcBorders>
              <w:top w:val="nil"/>
              <w:left w:val="nil"/>
              <w:bottom w:val="nil"/>
              <w:right w:val="nil"/>
            </w:tcBorders>
            <w:shd w:val="clear" w:color="auto" w:fill="auto"/>
            <w:vAlign w:val="bottom"/>
          </w:tcPr>
          <w:p w14:paraId="7C33B08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sports on tv.</w:t>
            </w:r>
          </w:p>
        </w:tc>
      </w:tr>
      <w:tr w:rsidR="008E2733" w:rsidRPr="008E2733" w14:paraId="57F9C57F" w14:textId="77777777">
        <w:trPr>
          <w:trHeight w:val="300"/>
        </w:trPr>
        <w:tc>
          <w:tcPr>
            <w:tcW w:w="3960" w:type="dxa"/>
            <w:tcBorders>
              <w:top w:val="nil"/>
              <w:left w:val="nil"/>
              <w:bottom w:val="nil"/>
              <w:right w:val="nil"/>
            </w:tcBorders>
            <w:shd w:val="clear" w:color="auto" w:fill="auto"/>
            <w:vAlign w:val="bottom"/>
          </w:tcPr>
          <w:p w14:paraId="4E0BCC7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Write a poem or story</w:t>
            </w:r>
          </w:p>
        </w:tc>
        <w:tc>
          <w:tcPr>
            <w:tcW w:w="3960" w:type="dxa"/>
            <w:tcBorders>
              <w:top w:val="nil"/>
              <w:left w:val="nil"/>
              <w:bottom w:val="nil"/>
              <w:right w:val="nil"/>
            </w:tcBorders>
            <w:shd w:val="clear" w:color="auto" w:fill="auto"/>
            <w:vAlign w:val="bottom"/>
          </w:tcPr>
          <w:p w14:paraId="35B0BAC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Write a poem or story.</w:t>
            </w:r>
          </w:p>
        </w:tc>
      </w:tr>
      <w:tr w:rsidR="008E2733" w:rsidRPr="008E2733" w14:paraId="1EB09BD0" w14:textId="77777777">
        <w:trPr>
          <w:trHeight w:val="300"/>
        </w:trPr>
        <w:tc>
          <w:tcPr>
            <w:tcW w:w="3960" w:type="dxa"/>
            <w:tcBorders>
              <w:top w:val="nil"/>
              <w:left w:val="nil"/>
              <w:bottom w:val="nil"/>
              <w:right w:val="nil"/>
            </w:tcBorders>
            <w:shd w:val="clear" w:color="auto" w:fill="auto"/>
            <w:vAlign w:val="bottom"/>
          </w:tcPr>
          <w:p w14:paraId="241A803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clothes</w:t>
            </w:r>
          </w:p>
        </w:tc>
        <w:tc>
          <w:tcPr>
            <w:tcW w:w="3960" w:type="dxa"/>
            <w:tcBorders>
              <w:top w:val="nil"/>
              <w:left w:val="nil"/>
              <w:bottom w:val="nil"/>
              <w:right w:val="nil"/>
            </w:tcBorders>
            <w:shd w:val="clear" w:color="auto" w:fill="auto"/>
            <w:vAlign w:val="bottom"/>
          </w:tcPr>
          <w:p w14:paraId="27B67B9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clothes.</w:t>
            </w:r>
          </w:p>
        </w:tc>
      </w:tr>
      <w:tr w:rsidR="008E2733" w:rsidRPr="008E2733" w14:paraId="64E840E3" w14:textId="77777777">
        <w:trPr>
          <w:trHeight w:val="300"/>
        </w:trPr>
        <w:tc>
          <w:tcPr>
            <w:tcW w:w="3960" w:type="dxa"/>
            <w:tcBorders>
              <w:top w:val="nil"/>
              <w:left w:val="nil"/>
              <w:bottom w:val="nil"/>
              <w:right w:val="nil"/>
            </w:tcBorders>
            <w:shd w:val="clear" w:color="auto" w:fill="auto"/>
            <w:vAlign w:val="bottom"/>
          </w:tcPr>
          <w:p w14:paraId="78563E5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sightseeing</w:t>
            </w:r>
          </w:p>
        </w:tc>
        <w:tc>
          <w:tcPr>
            <w:tcW w:w="3960" w:type="dxa"/>
            <w:tcBorders>
              <w:top w:val="nil"/>
              <w:left w:val="nil"/>
              <w:bottom w:val="nil"/>
              <w:right w:val="nil"/>
            </w:tcBorders>
            <w:shd w:val="clear" w:color="auto" w:fill="auto"/>
            <w:vAlign w:val="bottom"/>
          </w:tcPr>
          <w:p w14:paraId="1FA3AB1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sightseeing.</w:t>
            </w:r>
          </w:p>
        </w:tc>
      </w:tr>
      <w:tr w:rsidR="008E2733" w:rsidRPr="008E2733" w14:paraId="0AD4E5DF" w14:textId="77777777">
        <w:trPr>
          <w:trHeight w:val="300"/>
        </w:trPr>
        <w:tc>
          <w:tcPr>
            <w:tcW w:w="3960" w:type="dxa"/>
            <w:tcBorders>
              <w:top w:val="nil"/>
              <w:left w:val="nil"/>
              <w:bottom w:val="nil"/>
              <w:right w:val="nil"/>
            </w:tcBorders>
            <w:shd w:val="clear" w:color="auto" w:fill="auto"/>
            <w:vAlign w:val="bottom"/>
          </w:tcPr>
          <w:p w14:paraId="3D0E3E0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Get a manicure/pedicure</w:t>
            </w:r>
          </w:p>
        </w:tc>
        <w:tc>
          <w:tcPr>
            <w:tcW w:w="3960" w:type="dxa"/>
            <w:tcBorders>
              <w:top w:val="nil"/>
              <w:left w:val="nil"/>
              <w:bottom w:val="nil"/>
              <w:right w:val="nil"/>
            </w:tcBorders>
            <w:shd w:val="clear" w:color="auto" w:fill="auto"/>
            <w:vAlign w:val="bottom"/>
          </w:tcPr>
          <w:p w14:paraId="666D514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Get a manicure/pedicure.</w:t>
            </w:r>
          </w:p>
        </w:tc>
      </w:tr>
      <w:tr w:rsidR="008E2733" w:rsidRPr="008E2733" w14:paraId="49ABD8A4" w14:textId="77777777">
        <w:trPr>
          <w:trHeight w:val="300"/>
        </w:trPr>
        <w:tc>
          <w:tcPr>
            <w:tcW w:w="3960" w:type="dxa"/>
            <w:tcBorders>
              <w:top w:val="nil"/>
              <w:left w:val="nil"/>
              <w:bottom w:val="nil"/>
              <w:right w:val="nil"/>
            </w:tcBorders>
            <w:shd w:val="clear" w:color="auto" w:fill="auto"/>
            <w:vAlign w:val="bottom"/>
          </w:tcPr>
          <w:p w14:paraId="248348E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tennis</w:t>
            </w:r>
          </w:p>
        </w:tc>
        <w:tc>
          <w:tcPr>
            <w:tcW w:w="3960" w:type="dxa"/>
            <w:tcBorders>
              <w:top w:val="nil"/>
              <w:left w:val="nil"/>
              <w:bottom w:val="nil"/>
              <w:right w:val="nil"/>
            </w:tcBorders>
            <w:shd w:val="clear" w:color="auto" w:fill="auto"/>
            <w:vAlign w:val="bottom"/>
          </w:tcPr>
          <w:p w14:paraId="5B904B7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tennis.</w:t>
            </w:r>
          </w:p>
        </w:tc>
      </w:tr>
      <w:tr w:rsidR="008E2733" w:rsidRPr="008E2733" w14:paraId="7A1B57F5" w14:textId="77777777">
        <w:trPr>
          <w:trHeight w:val="300"/>
        </w:trPr>
        <w:tc>
          <w:tcPr>
            <w:tcW w:w="3960" w:type="dxa"/>
            <w:tcBorders>
              <w:top w:val="nil"/>
              <w:left w:val="nil"/>
              <w:bottom w:val="nil"/>
              <w:right w:val="nil"/>
            </w:tcBorders>
            <w:shd w:val="clear" w:color="auto" w:fill="auto"/>
            <w:vAlign w:val="bottom"/>
          </w:tcPr>
          <w:p w14:paraId="60A2DF3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golf</w:t>
            </w:r>
          </w:p>
        </w:tc>
        <w:tc>
          <w:tcPr>
            <w:tcW w:w="3960" w:type="dxa"/>
            <w:tcBorders>
              <w:top w:val="nil"/>
              <w:left w:val="nil"/>
              <w:bottom w:val="nil"/>
              <w:right w:val="nil"/>
            </w:tcBorders>
            <w:shd w:val="clear" w:color="auto" w:fill="auto"/>
            <w:vAlign w:val="bottom"/>
          </w:tcPr>
          <w:p w14:paraId="6359764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golf.</w:t>
            </w:r>
          </w:p>
        </w:tc>
      </w:tr>
      <w:tr w:rsidR="008E2733" w:rsidRPr="008E2733" w14:paraId="153A1BB4" w14:textId="77777777">
        <w:trPr>
          <w:trHeight w:val="300"/>
        </w:trPr>
        <w:tc>
          <w:tcPr>
            <w:tcW w:w="3960" w:type="dxa"/>
            <w:tcBorders>
              <w:top w:val="nil"/>
              <w:left w:val="nil"/>
              <w:bottom w:val="nil"/>
              <w:right w:val="nil"/>
            </w:tcBorders>
            <w:shd w:val="clear" w:color="auto" w:fill="auto"/>
            <w:vAlign w:val="bottom"/>
          </w:tcPr>
          <w:p w14:paraId="060A4DD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children play</w:t>
            </w:r>
          </w:p>
        </w:tc>
        <w:tc>
          <w:tcPr>
            <w:tcW w:w="3960" w:type="dxa"/>
            <w:tcBorders>
              <w:top w:val="nil"/>
              <w:left w:val="nil"/>
              <w:bottom w:val="nil"/>
              <w:right w:val="nil"/>
            </w:tcBorders>
            <w:shd w:val="clear" w:color="auto" w:fill="auto"/>
            <w:vAlign w:val="bottom"/>
          </w:tcPr>
          <w:p w14:paraId="5459D48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children play.</w:t>
            </w:r>
          </w:p>
        </w:tc>
      </w:tr>
      <w:tr w:rsidR="008E2733" w:rsidRPr="008E2733" w14:paraId="7DC4AB03" w14:textId="77777777">
        <w:trPr>
          <w:trHeight w:val="300"/>
        </w:trPr>
        <w:tc>
          <w:tcPr>
            <w:tcW w:w="3960" w:type="dxa"/>
            <w:tcBorders>
              <w:top w:val="nil"/>
              <w:left w:val="nil"/>
              <w:bottom w:val="nil"/>
              <w:right w:val="nil"/>
            </w:tcBorders>
            <w:shd w:val="clear" w:color="auto" w:fill="auto"/>
            <w:vAlign w:val="bottom"/>
          </w:tcPr>
          <w:p w14:paraId="71457CC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live show or play</w:t>
            </w:r>
          </w:p>
        </w:tc>
        <w:tc>
          <w:tcPr>
            <w:tcW w:w="3960" w:type="dxa"/>
            <w:tcBorders>
              <w:top w:val="nil"/>
              <w:left w:val="nil"/>
              <w:bottom w:val="nil"/>
              <w:right w:val="nil"/>
            </w:tcBorders>
            <w:shd w:val="clear" w:color="auto" w:fill="auto"/>
            <w:vAlign w:val="bottom"/>
          </w:tcPr>
          <w:p w14:paraId="11D043C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live show or play.</w:t>
            </w:r>
          </w:p>
        </w:tc>
      </w:tr>
      <w:tr w:rsidR="008E2733" w:rsidRPr="008E2733" w14:paraId="3BF42CA1" w14:textId="77777777">
        <w:trPr>
          <w:trHeight w:val="300"/>
        </w:trPr>
        <w:tc>
          <w:tcPr>
            <w:tcW w:w="3960" w:type="dxa"/>
            <w:tcBorders>
              <w:top w:val="nil"/>
              <w:left w:val="nil"/>
              <w:bottom w:val="nil"/>
              <w:right w:val="nil"/>
            </w:tcBorders>
            <w:shd w:val="clear" w:color="auto" w:fill="auto"/>
            <w:vAlign w:val="bottom"/>
          </w:tcPr>
          <w:p w14:paraId="7CE1991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see live music</w:t>
            </w:r>
          </w:p>
        </w:tc>
        <w:tc>
          <w:tcPr>
            <w:tcW w:w="3960" w:type="dxa"/>
            <w:tcBorders>
              <w:top w:val="nil"/>
              <w:left w:val="nil"/>
              <w:bottom w:val="nil"/>
              <w:right w:val="nil"/>
            </w:tcBorders>
            <w:shd w:val="clear" w:color="auto" w:fill="auto"/>
            <w:vAlign w:val="bottom"/>
          </w:tcPr>
          <w:p w14:paraId="75BBAD4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see live music.</w:t>
            </w:r>
          </w:p>
        </w:tc>
      </w:tr>
      <w:tr w:rsidR="008E2733" w:rsidRPr="008E2733" w14:paraId="56C7A9C1" w14:textId="77777777">
        <w:trPr>
          <w:trHeight w:val="300"/>
        </w:trPr>
        <w:tc>
          <w:tcPr>
            <w:tcW w:w="3960" w:type="dxa"/>
            <w:tcBorders>
              <w:top w:val="nil"/>
              <w:left w:val="nil"/>
              <w:bottom w:val="nil"/>
              <w:right w:val="nil"/>
            </w:tcBorders>
            <w:shd w:val="clear" w:color="auto" w:fill="auto"/>
            <w:vAlign w:val="bottom"/>
          </w:tcPr>
          <w:p w14:paraId="2160E53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tv</w:t>
            </w:r>
          </w:p>
        </w:tc>
        <w:tc>
          <w:tcPr>
            <w:tcW w:w="3960" w:type="dxa"/>
            <w:tcBorders>
              <w:top w:val="nil"/>
              <w:left w:val="nil"/>
              <w:bottom w:val="nil"/>
              <w:right w:val="nil"/>
            </w:tcBorders>
            <w:shd w:val="clear" w:color="auto" w:fill="auto"/>
            <w:vAlign w:val="bottom"/>
          </w:tcPr>
          <w:p w14:paraId="1D4763A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Watch TV.</w:t>
            </w:r>
          </w:p>
        </w:tc>
      </w:tr>
      <w:tr w:rsidR="008E2733" w:rsidRPr="008E2733" w14:paraId="3F0A1A1A" w14:textId="77777777">
        <w:trPr>
          <w:trHeight w:val="300"/>
        </w:trPr>
        <w:tc>
          <w:tcPr>
            <w:tcW w:w="3960" w:type="dxa"/>
            <w:tcBorders>
              <w:top w:val="nil"/>
              <w:left w:val="nil"/>
              <w:bottom w:val="nil"/>
              <w:right w:val="nil"/>
            </w:tcBorders>
            <w:shd w:val="clear" w:color="auto" w:fill="auto"/>
            <w:vAlign w:val="bottom"/>
          </w:tcPr>
          <w:p w14:paraId="44C83D0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out to dinner</w:t>
            </w:r>
          </w:p>
        </w:tc>
        <w:tc>
          <w:tcPr>
            <w:tcW w:w="3960" w:type="dxa"/>
            <w:tcBorders>
              <w:top w:val="nil"/>
              <w:left w:val="nil"/>
              <w:bottom w:val="nil"/>
              <w:right w:val="nil"/>
            </w:tcBorders>
            <w:shd w:val="clear" w:color="auto" w:fill="auto"/>
            <w:vAlign w:val="bottom"/>
          </w:tcPr>
          <w:p w14:paraId="50D9652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out to dinner.</w:t>
            </w:r>
          </w:p>
        </w:tc>
      </w:tr>
      <w:tr w:rsidR="008E2733" w:rsidRPr="008E2733" w14:paraId="5853E559" w14:textId="77777777">
        <w:trPr>
          <w:trHeight w:val="300"/>
        </w:trPr>
        <w:tc>
          <w:tcPr>
            <w:tcW w:w="3960" w:type="dxa"/>
            <w:tcBorders>
              <w:top w:val="nil"/>
              <w:left w:val="nil"/>
              <w:bottom w:val="nil"/>
              <w:right w:val="nil"/>
            </w:tcBorders>
            <w:shd w:val="clear" w:color="auto" w:fill="auto"/>
            <w:vAlign w:val="bottom"/>
          </w:tcPr>
          <w:p w14:paraId="0198333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Cook for yourself</w:t>
            </w:r>
          </w:p>
        </w:tc>
        <w:tc>
          <w:tcPr>
            <w:tcW w:w="3960" w:type="dxa"/>
            <w:tcBorders>
              <w:top w:val="nil"/>
              <w:left w:val="nil"/>
              <w:bottom w:val="nil"/>
              <w:right w:val="nil"/>
            </w:tcBorders>
            <w:shd w:val="clear" w:color="auto" w:fill="auto"/>
            <w:vAlign w:val="bottom"/>
          </w:tcPr>
          <w:p w14:paraId="46F24BD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Cook for yourself.</w:t>
            </w:r>
          </w:p>
        </w:tc>
      </w:tr>
      <w:tr w:rsidR="008E2733" w:rsidRPr="008E2733" w14:paraId="6689466C" w14:textId="77777777">
        <w:trPr>
          <w:trHeight w:val="300"/>
        </w:trPr>
        <w:tc>
          <w:tcPr>
            <w:tcW w:w="3960" w:type="dxa"/>
            <w:tcBorders>
              <w:top w:val="nil"/>
              <w:left w:val="nil"/>
              <w:bottom w:val="nil"/>
              <w:right w:val="nil"/>
            </w:tcBorders>
            <w:shd w:val="clear" w:color="auto" w:fill="auto"/>
            <w:vAlign w:val="bottom"/>
          </w:tcPr>
          <w:p w14:paraId="25926AC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Sew</w:t>
            </w:r>
            <w:r w:rsidR="00E742D0">
              <w:rPr>
                <w:rFonts w:ascii="Calibri" w:eastAsia="Times New Roman" w:hAnsi="Calibri" w:cs="Calibri"/>
                <w:color w:val="000000"/>
              </w:rPr>
              <w:t>, knit or crochet</w:t>
            </w:r>
          </w:p>
        </w:tc>
        <w:tc>
          <w:tcPr>
            <w:tcW w:w="3960" w:type="dxa"/>
            <w:tcBorders>
              <w:top w:val="nil"/>
              <w:left w:val="nil"/>
              <w:bottom w:val="nil"/>
              <w:right w:val="nil"/>
            </w:tcBorders>
            <w:shd w:val="clear" w:color="auto" w:fill="auto"/>
            <w:vAlign w:val="bottom"/>
          </w:tcPr>
          <w:p w14:paraId="7D16961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Sew</w:t>
            </w:r>
            <w:r w:rsidR="00E742D0">
              <w:rPr>
                <w:rFonts w:ascii="Calibri" w:eastAsia="Times New Roman" w:hAnsi="Calibri" w:cs="Calibri"/>
                <w:color w:val="000000"/>
              </w:rPr>
              <w:t>, knit or crochet.</w:t>
            </w:r>
          </w:p>
        </w:tc>
      </w:tr>
      <w:tr w:rsidR="008E2733" w:rsidRPr="008E2733" w14:paraId="7E8C18A7" w14:textId="77777777">
        <w:trPr>
          <w:trHeight w:val="300"/>
        </w:trPr>
        <w:tc>
          <w:tcPr>
            <w:tcW w:w="3960" w:type="dxa"/>
            <w:tcBorders>
              <w:top w:val="nil"/>
              <w:left w:val="nil"/>
              <w:bottom w:val="nil"/>
              <w:right w:val="nil"/>
            </w:tcBorders>
            <w:shd w:val="clear" w:color="auto" w:fill="auto"/>
            <w:vAlign w:val="bottom"/>
          </w:tcPr>
          <w:p w14:paraId="3B5F9B7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Join a book club</w:t>
            </w:r>
          </w:p>
        </w:tc>
        <w:tc>
          <w:tcPr>
            <w:tcW w:w="3960" w:type="dxa"/>
            <w:tcBorders>
              <w:top w:val="nil"/>
              <w:left w:val="nil"/>
              <w:bottom w:val="nil"/>
              <w:right w:val="nil"/>
            </w:tcBorders>
            <w:shd w:val="clear" w:color="auto" w:fill="auto"/>
            <w:vAlign w:val="bottom"/>
          </w:tcPr>
          <w:p w14:paraId="5DDCE6B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Join a book club.</w:t>
            </w:r>
          </w:p>
        </w:tc>
      </w:tr>
      <w:tr w:rsidR="008E2733" w:rsidRPr="008E2733" w14:paraId="2441E9DE" w14:textId="77777777">
        <w:trPr>
          <w:trHeight w:val="600"/>
        </w:trPr>
        <w:tc>
          <w:tcPr>
            <w:tcW w:w="3960" w:type="dxa"/>
            <w:tcBorders>
              <w:top w:val="nil"/>
              <w:left w:val="nil"/>
              <w:bottom w:val="nil"/>
              <w:right w:val="nil"/>
            </w:tcBorders>
            <w:shd w:val="clear" w:color="auto" w:fill="auto"/>
            <w:vAlign w:val="bottom"/>
          </w:tcPr>
          <w:p w14:paraId="5F9AA98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coffee shop to read and have coffee/tea</w:t>
            </w:r>
          </w:p>
        </w:tc>
        <w:tc>
          <w:tcPr>
            <w:tcW w:w="3960" w:type="dxa"/>
            <w:tcBorders>
              <w:top w:val="nil"/>
              <w:left w:val="nil"/>
              <w:bottom w:val="nil"/>
              <w:right w:val="nil"/>
            </w:tcBorders>
            <w:shd w:val="clear" w:color="auto" w:fill="auto"/>
            <w:vAlign w:val="bottom"/>
          </w:tcPr>
          <w:p w14:paraId="4B6607B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Go to a </w:t>
            </w:r>
            <w:r w:rsidR="005E7756" w:rsidRPr="008E2733">
              <w:rPr>
                <w:rFonts w:ascii="Calibri" w:eastAsia="Times New Roman" w:hAnsi="Calibri" w:cs="Calibri"/>
                <w:color w:val="000000"/>
              </w:rPr>
              <w:t>coffee shop</w:t>
            </w:r>
            <w:r w:rsidRPr="008E2733">
              <w:rPr>
                <w:rFonts w:ascii="Calibri" w:eastAsia="Times New Roman" w:hAnsi="Calibri" w:cs="Calibri"/>
                <w:color w:val="000000"/>
              </w:rPr>
              <w:t xml:space="preserve"> to read and have coffee/tea.</w:t>
            </w:r>
          </w:p>
        </w:tc>
      </w:tr>
      <w:tr w:rsidR="008E2733" w:rsidRPr="008E2733" w14:paraId="51C59FDB" w14:textId="77777777">
        <w:trPr>
          <w:trHeight w:val="300"/>
        </w:trPr>
        <w:tc>
          <w:tcPr>
            <w:tcW w:w="3960" w:type="dxa"/>
            <w:tcBorders>
              <w:top w:val="nil"/>
              <w:left w:val="nil"/>
              <w:bottom w:val="nil"/>
              <w:right w:val="nil"/>
            </w:tcBorders>
            <w:shd w:val="clear" w:color="auto" w:fill="auto"/>
            <w:vAlign w:val="bottom"/>
          </w:tcPr>
          <w:p w14:paraId="0FB5B7F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Have coffee and read the paper</w:t>
            </w:r>
          </w:p>
        </w:tc>
        <w:tc>
          <w:tcPr>
            <w:tcW w:w="3960" w:type="dxa"/>
            <w:tcBorders>
              <w:top w:val="nil"/>
              <w:left w:val="nil"/>
              <w:bottom w:val="nil"/>
              <w:right w:val="nil"/>
            </w:tcBorders>
            <w:shd w:val="clear" w:color="auto" w:fill="auto"/>
            <w:vAlign w:val="bottom"/>
          </w:tcPr>
          <w:p w14:paraId="495EB7F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Have coffee and read the paper.</w:t>
            </w:r>
          </w:p>
        </w:tc>
      </w:tr>
      <w:tr w:rsidR="008E2733" w:rsidRPr="008E2733" w14:paraId="72A37C22" w14:textId="77777777">
        <w:trPr>
          <w:trHeight w:val="300"/>
        </w:trPr>
        <w:tc>
          <w:tcPr>
            <w:tcW w:w="3960" w:type="dxa"/>
            <w:tcBorders>
              <w:top w:val="nil"/>
              <w:left w:val="nil"/>
              <w:bottom w:val="nil"/>
              <w:right w:val="nil"/>
            </w:tcBorders>
            <w:shd w:val="clear" w:color="auto" w:fill="auto"/>
            <w:vAlign w:val="bottom"/>
          </w:tcPr>
          <w:p w14:paraId="259275D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someone a gift</w:t>
            </w:r>
          </w:p>
        </w:tc>
        <w:tc>
          <w:tcPr>
            <w:tcW w:w="3960" w:type="dxa"/>
            <w:tcBorders>
              <w:top w:val="nil"/>
              <w:left w:val="nil"/>
              <w:bottom w:val="nil"/>
              <w:right w:val="nil"/>
            </w:tcBorders>
            <w:shd w:val="clear" w:color="auto" w:fill="auto"/>
            <w:vAlign w:val="bottom"/>
          </w:tcPr>
          <w:p w14:paraId="7EBEA3E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someone a gift.</w:t>
            </w:r>
          </w:p>
        </w:tc>
      </w:tr>
      <w:tr w:rsidR="008E2733" w:rsidRPr="008E2733" w14:paraId="1DE1D10C" w14:textId="77777777">
        <w:trPr>
          <w:trHeight w:val="300"/>
        </w:trPr>
        <w:tc>
          <w:tcPr>
            <w:tcW w:w="3960" w:type="dxa"/>
            <w:tcBorders>
              <w:top w:val="nil"/>
              <w:left w:val="nil"/>
              <w:bottom w:val="nil"/>
              <w:right w:val="nil"/>
            </w:tcBorders>
            <w:shd w:val="clear" w:color="auto" w:fill="auto"/>
            <w:vAlign w:val="bottom"/>
          </w:tcPr>
          <w:p w14:paraId="04DE17A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Complete a task</w:t>
            </w:r>
          </w:p>
        </w:tc>
        <w:tc>
          <w:tcPr>
            <w:tcW w:w="3960" w:type="dxa"/>
            <w:tcBorders>
              <w:top w:val="nil"/>
              <w:left w:val="nil"/>
              <w:bottom w:val="nil"/>
              <w:right w:val="nil"/>
            </w:tcBorders>
            <w:shd w:val="clear" w:color="auto" w:fill="auto"/>
            <w:vAlign w:val="bottom"/>
          </w:tcPr>
          <w:p w14:paraId="573EC39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Complete a task.</w:t>
            </w:r>
          </w:p>
        </w:tc>
      </w:tr>
      <w:tr w:rsidR="008E2733" w:rsidRPr="008E2733" w14:paraId="4A4BF7ED" w14:textId="77777777">
        <w:trPr>
          <w:trHeight w:val="300"/>
        </w:trPr>
        <w:tc>
          <w:tcPr>
            <w:tcW w:w="3960" w:type="dxa"/>
            <w:tcBorders>
              <w:top w:val="nil"/>
              <w:left w:val="nil"/>
              <w:bottom w:val="nil"/>
              <w:right w:val="nil"/>
            </w:tcBorders>
            <w:shd w:val="clear" w:color="auto" w:fill="auto"/>
            <w:vAlign w:val="bottom"/>
          </w:tcPr>
          <w:p w14:paraId="7B1D696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watch horse racing or auto racing</w:t>
            </w:r>
          </w:p>
        </w:tc>
        <w:tc>
          <w:tcPr>
            <w:tcW w:w="3960" w:type="dxa"/>
            <w:tcBorders>
              <w:top w:val="nil"/>
              <w:left w:val="nil"/>
              <w:bottom w:val="nil"/>
              <w:right w:val="nil"/>
            </w:tcBorders>
            <w:shd w:val="clear" w:color="auto" w:fill="auto"/>
            <w:vAlign w:val="bottom"/>
          </w:tcPr>
          <w:p w14:paraId="3260E55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watch horse racing or auto racing.</w:t>
            </w:r>
          </w:p>
        </w:tc>
      </w:tr>
      <w:tr w:rsidR="008E2733" w:rsidRPr="008E2733" w14:paraId="409AD96D" w14:textId="77777777">
        <w:trPr>
          <w:trHeight w:val="300"/>
        </w:trPr>
        <w:tc>
          <w:tcPr>
            <w:tcW w:w="3960" w:type="dxa"/>
            <w:tcBorders>
              <w:top w:val="nil"/>
              <w:left w:val="nil"/>
              <w:bottom w:val="nil"/>
              <w:right w:val="nil"/>
            </w:tcBorders>
            <w:shd w:val="clear" w:color="auto" w:fill="auto"/>
            <w:vAlign w:val="bottom"/>
          </w:tcPr>
          <w:p w14:paraId="5F73227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photographs</w:t>
            </w:r>
          </w:p>
        </w:tc>
        <w:tc>
          <w:tcPr>
            <w:tcW w:w="3960" w:type="dxa"/>
            <w:tcBorders>
              <w:top w:val="nil"/>
              <w:left w:val="nil"/>
              <w:bottom w:val="nil"/>
              <w:right w:val="nil"/>
            </w:tcBorders>
            <w:shd w:val="clear" w:color="auto" w:fill="auto"/>
            <w:vAlign w:val="bottom"/>
          </w:tcPr>
          <w:p w14:paraId="5EFD906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photographs.</w:t>
            </w:r>
          </w:p>
        </w:tc>
      </w:tr>
      <w:tr w:rsidR="008E2733" w:rsidRPr="008E2733" w14:paraId="0F157C50" w14:textId="77777777">
        <w:trPr>
          <w:trHeight w:val="300"/>
        </w:trPr>
        <w:tc>
          <w:tcPr>
            <w:tcW w:w="3960" w:type="dxa"/>
            <w:tcBorders>
              <w:top w:val="nil"/>
              <w:left w:val="nil"/>
              <w:bottom w:val="nil"/>
              <w:right w:val="nil"/>
            </w:tcBorders>
            <w:shd w:val="clear" w:color="auto" w:fill="auto"/>
            <w:vAlign w:val="bottom"/>
          </w:tcPr>
          <w:p w14:paraId="0F94020B"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the paper</w:t>
            </w:r>
          </w:p>
        </w:tc>
        <w:tc>
          <w:tcPr>
            <w:tcW w:w="3960" w:type="dxa"/>
            <w:tcBorders>
              <w:top w:val="nil"/>
              <w:left w:val="nil"/>
              <w:bottom w:val="nil"/>
              <w:right w:val="nil"/>
            </w:tcBorders>
            <w:shd w:val="clear" w:color="auto" w:fill="auto"/>
            <w:vAlign w:val="bottom"/>
          </w:tcPr>
          <w:p w14:paraId="3C1F128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Read the paper.</w:t>
            </w:r>
          </w:p>
        </w:tc>
      </w:tr>
      <w:tr w:rsidR="008E2733" w:rsidRPr="008E2733" w14:paraId="63FDF3AF" w14:textId="77777777">
        <w:trPr>
          <w:trHeight w:val="300"/>
        </w:trPr>
        <w:tc>
          <w:tcPr>
            <w:tcW w:w="3960" w:type="dxa"/>
            <w:tcBorders>
              <w:top w:val="nil"/>
              <w:left w:val="nil"/>
              <w:bottom w:val="nil"/>
              <w:right w:val="nil"/>
            </w:tcBorders>
            <w:shd w:val="clear" w:color="auto" w:fill="auto"/>
            <w:vAlign w:val="bottom"/>
          </w:tcPr>
          <w:p w14:paraId="464ECB4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Write a letter</w:t>
            </w:r>
          </w:p>
        </w:tc>
        <w:tc>
          <w:tcPr>
            <w:tcW w:w="3960" w:type="dxa"/>
            <w:tcBorders>
              <w:top w:val="nil"/>
              <w:left w:val="nil"/>
              <w:bottom w:val="nil"/>
              <w:right w:val="nil"/>
            </w:tcBorders>
            <w:shd w:val="clear" w:color="auto" w:fill="auto"/>
            <w:vAlign w:val="bottom"/>
          </w:tcPr>
          <w:p w14:paraId="57DA125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Write a letter.</w:t>
            </w:r>
          </w:p>
        </w:tc>
      </w:tr>
      <w:tr w:rsidR="008E2733" w:rsidRPr="008E2733" w14:paraId="2D335555" w14:textId="77777777">
        <w:trPr>
          <w:trHeight w:val="300"/>
        </w:trPr>
        <w:tc>
          <w:tcPr>
            <w:tcW w:w="3960" w:type="dxa"/>
            <w:tcBorders>
              <w:top w:val="nil"/>
              <w:left w:val="nil"/>
              <w:bottom w:val="nil"/>
              <w:right w:val="nil"/>
            </w:tcBorders>
            <w:shd w:val="clear" w:color="auto" w:fill="auto"/>
            <w:vAlign w:val="bottom"/>
          </w:tcPr>
          <w:p w14:paraId="207A723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with animals</w:t>
            </w:r>
          </w:p>
        </w:tc>
        <w:tc>
          <w:tcPr>
            <w:tcW w:w="3960" w:type="dxa"/>
            <w:tcBorders>
              <w:top w:val="nil"/>
              <w:left w:val="nil"/>
              <w:bottom w:val="nil"/>
              <w:right w:val="nil"/>
            </w:tcBorders>
            <w:shd w:val="clear" w:color="auto" w:fill="auto"/>
            <w:vAlign w:val="bottom"/>
          </w:tcPr>
          <w:p w14:paraId="147D7D0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with animals.</w:t>
            </w:r>
          </w:p>
        </w:tc>
      </w:tr>
      <w:tr w:rsidR="008E2733" w:rsidRPr="008E2733" w14:paraId="161A9D63" w14:textId="77777777">
        <w:trPr>
          <w:trHeight w:val="300"/>
        </w:trPr>
        <w:tc>
          <w:tcPr>
            <w:tcW w:w="3960" w:type="dxa"/>
            <w:tcBorders>
              <w:top w:val="nil"/>
              <w:left w:val="nil"/>
              <w:bottom w:val="nil"/>
              <w:right w:val="nil"/>
            </w:tcBorders>
            <w:shd w:val="clear" w:color="auto" w:fill="auto"/>
            <w:vAlign w:val="bottom"/>
          </w:tcPr>
          <w:p w14:paraId="255D7027"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Dance</w:t>
            </w:r>
          </w:p>
        </w:tc>
        <w:tc>
          <w:tcPr>
            <w:tcW w:w="3960" w:type="dxa"/>
            <w:tcBorders>
              <w:top w:val="nil"/>
              <w:left w:val="nil"/>
              <w:bottom w:val="nil"/>
              <w:right w:val="nil"/>
            </w:tcBorders>
            <w:shd w:val="clear" w:color="auto" w:fill="auto"/>
            <w:vAlign w:val="bottom"/>
          </w:tcPr>
          <w:p w14:paraId="0CA44C9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Dance.</w:t>
            </w:r>
          </w:p>
        </w:tc>
      </w:tr>
      <w:tr w:rsidR="008E2733" w:rsidRPr="008E2733" w14:paraId="1F8684CD" w14:textId="77777777">
        <w:trPr>
          <w:trHeight w:val="300"/>
        </w:trPr>
        <w:tc>
          <w:tcPr>
            <w:tcW w:w="3960" w:type="dxa"/>
            <w:tcBorders>
              <w:top w:val="nil"/>
              <w:left w:val="nil"/>
              <w:bottom w:val="nil"/>
              <w:right w:val="nil"/>
            </w:tcBorders>
            <w:shd w:val="clear" w:color="auto" w:fill="auto"/>
            <w:vAlign w:val="bottom"/>
          </w:tcPr>
          <w:p w14:paraId="1614ADB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picnic</w:t>
            </w:r>
          </w:p>
        </w:tc>
        <w:tc>
          <w:tcPr>
            <w:tcW w:w="3960" w:type="dxa"/>
            <w:tcBorders>
              <w:top w:val="nil"/>
              <w:left w:val="nil"/>
              <w:bottom w:val="nil"/>
              <w:right w:val="nil"/>
            </w:tcBorders>
            <w:shd w:val="clear" w:color="auto" w:fill="auto"/>
            <w:vAlign w:val="bottom"/>
          </w:tcPr>
          <w:p w14:paraId="32591BA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for a picnic.</w:t>
            </w:r>
          </w:p>
        </w:tc>
      </w:tr>
      <w:tr w:rsidR="008E2733" w:rsidRPr="008E2733" w14:paraId="1527A591" w14:textId="77777777">
        <w:trPr>
          <w:trHeight w:val="300"/>
        </w:trPr>
        <w:tc>
          <w:tcPr>
            <w:tcW w:w="3960" w:type="dxa"/>
            <w:tcBorders>
              <w:top w:val="nil"/>
              <w:left w:val="nil"/>
              <w:bottom w:val="nil"/>
              <w:right w:val="nil"/>
            </w:tcBorders>
            <w:shd w:val="clear" w:color="auto" w:fill="auto"/>
            <w:vAlign w:val="bottom"/>
          </w:tcPr>
          <w:p w14:paraId="06A1699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Meditate</w:t>
            </w:r>
          </w:p>
        </w:tc>
        <w:tc>
          <w:tcPr>
            <w:tcW w:w="3960" w:type="dxa"/>
            <w:tcBorders>
              <w:top w:val="nil"/>
              <w:left w:val="nil"/>
              <w:bottom w:val="nil"/>
              <w:right w:val="nil"/>
            </w:tcBorders>
            <w:shd w:val="clear" w:color="auto" w:fill="auto"/>
            <w:vAlign w:val="bottom"/>
          </w:tcPr>
          <w:p w14:paraId="795D8E4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Meditate.</w:t>
            </w:r>
          </w:p>
        </w:tc>
      </w:tr>
      <w:tr w:rsidR="008E2733" w:rsidRPr="008E2733" w14:paraId="4576C7AF" w14:textId="77777777">
        <w:trPr>
          <w:trHeight w:val="300"/>
        </w:trPr>
        <w:tc>
          <w:tcPr>
            <w:tcW w:w="3960" w:type="dxa"/>
            <w:tcBorders>
              <w:top w:val="nil"/>
              <w:left w:val="nil"/>
              <w:bottom w:val="nil"/>
              <w:right w:val="nil"/>
            </w:tcBorders>
            <w:shd w:val="clear" w:color="auto" w:fill="auto"/>
            <w:vAlign w:val="bottom"/>
          </w:tcPr>
          <w:p w14:paraId="2D075DA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trip to the mountains</w:t>
            </w:r>
          </w:p>
        </w:tc>
        <w:tc>
          <w:tcPr>
            <w:tcW w:w="3960" w:type="dxa"/>
            <w:tcBorders>
              <w:top w:val="nil"/>
              <w:left w:val="nil"/>
              <w:bottom w:val="nil"/>
              <w:right w:val="nil"/>
            </w:tcBorders>
            <w:shd w:val="clear" w:color="auto" w:fill="auto"/>
            <w:vAlign w:val="bottom"/>
          </w:tcPr>
          <w:p w14:paraId="0EA0AF6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trip to the mountains.</w:t>
            </w:r>
          </w:p>
        </w:tc>
      </w:tr>
      <w:tr w:rsidR="008E2733" w:rsidRPr="008E2733" w14:paraId="6294760E" w14:textId="77777777">
        <w:trPr>
          <w:trHeight w:val="300"/>
        </w:trPr>
        <w:tc>
          <w:tcPr>
            <w:tcW w:w="3960" w:type="dxa"/>
            <w:tcBorders>
              <w:top w:val="nil"/>
              <w:left w:val="nil"/>
              <w:bottom w:val="nil"/>
              <w:right w:val="nil"/>
            </w:tcBorders>
            <w:shd w:val="clear" w:color="auto" w:fill="auto"/>
            <w:vAlign w:val="bottom"/>
          </w:tcPr>
          <w:p w14:paraId="78D74B4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ocean/lake/river</w:t>
            </w:r>
          </w:p>
        </w:tc>
        <w:tc>
          <w:tcPr>
            <w:tcW w:w="3960" w:type="dxa"/>
            <w:tcBorders>
              <w:top w:val="nil"/>
              <w:left w:val="nil"/>
              <w:bottom w:val="nil"/>
              <w:right w:val="nil"/>
            </w:tcBorders>
            <w:shd w:val="clear" w:color="auto" w:fill="auto"/>
            <w:vAlign w:val="bottom"/>
          </w:tcPr>
          <w:p w14:paraId="7670DB2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the ocean/lake/river.</w:t>
            </w:r>
          </w:p>
        </w:tc>
      </w:tr>
      <w:tr w:rsidR="008E2733" w:rsidRPr="008E2733" w14:paraId="4FD64A3D" w14:textId="77777777">
        <w:trPr>
          <w:trHeight w:val="300"/>
        </w:trPr>
        <w:tc>
          <w:tcPr>
            <w:tcW w:w="3960" w:type="dxa"/>
            <w:tcBorders>
              <w:top w:val="nil"/>
              <w:left w:val="nil"/>
              <w:bottom w:val="nil"/>
              <w:right w:val="nil"/>
            </w:tcBorders>
            <w:shd w:val="clear" w:color="auto" w:fill="auto"/>
            <w:vAlign w:val="bottom"/>
          </w:tcPr>
          <w:p w14:paraId="7481DFE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cards</w:t>
            </w:r>
          </w:p>
        </w:tc>
        <w:tc>
          <w:tcPr>
            <w:tcW w:w="3960" w:type="dxa"/>
            <w:tcBorders>
              <w:top w:val="nil"/>
              <w:left w:val="nil"/>
              <w:bottom w:val="nil"/>
              <w:right w:val="nil"/>
            </w:tcBorders>
            <w:shd w:val="clear" w:color="auto" w:fill="auto"/>
            <w:vAlign w:val="bottom"/>
          </w:tcPr>
          <w:p w14:paraId="3577CBE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cards.</w:t>
            </w:r>
          </w:p>
        </w:tc>
      </w:tr>
      <w:tr w:rsidR="008E2733" w:rsidRPr="008E2733" w14:paraId="538B522F" w14:textId="77777777">
        <w:trPr>
          <w:trHeight w:val="300"/>
        </w:trPr>
        <w:tc>
          <w:tcPr>
            <w:tcW w:w="3960" w:type="dxa"/>
            <w:tcBorders>
              <w:top w:val="nil"/>
              <w:left w:val="nil"/>
              <w:bottom w:val="nil"/>
              <w:right w:val="nil"/>
            </w:tcBorders>
            <w:shd w:val="clear" w:color="auto" w:fill="auto"/>
            <w:vAlign w:val="bottom"/>
          </w:tcPr>
          <w:p w14:paraId="6AEAE08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 puzzle</w:t>
            </w:r>
          </w:p>
        </w:tc>
        <w:tc>
          <w:tcPr>
            <w:tcW w:w="3960" w:type="dxa"/>
            <w:tcBorders>
              <w:top w:val="nil"/>
              <w:left w:val="nil"/>
              <w:bottom w:val="nil"/>
              <w:right w:val="nil"/>
            </w:tcBorders>
            <w:shd w:val="clear" w:color="auto" w:fill="auto"/>
            <w:vAlign w:val="bottom"/>
          </w:tcPr>
          <w:p w14:paraId="4FB450C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 puzzle.</w:t>
            </w:r>
          </w:p>
        </w:tc>
      </w:tr>
      <w:tr w:rsidR="008E2733" w:rsidRPr="008E2733" w14:paraId="1365798E" w14:textId="77777777">
        <w:trPr>
          <w:trHeight w:val="300"/>
        </w:trPr>
        <w:tc>
          <w:tcPr>
            <w:tcW w:w="3960" w:type="dxa"/>
            <w:tcBorders>
              <w:top w:val="nil"/>
              <w:left w:val="nil"/>
              <w:bottom w:val="nil"/>
              <w:right w:val="nil"/>
            </w:tcBorders>
            <w:shd w:val="clear" w:color="auto" w:fill="auto"/>
            <w:vAlign w:val="bottom"/>
          </w:tcPr>
          <w:p w14:paraId="22DCACE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sudoku</w:t>
            </w:r>
          </w:p>
        </w:tc>
        <w:tc>
          <w:tcPr>
            <w:tcW w:w="3960" w:type="dxa"/>
            <w:tcBorders>
              <w:top w:val="nil"/>
              <w:left w:val="nil"/>
              <w:bottom w:val="nil"/>
              <w:right w:val="nil"/>
            </w:tcBorders>
            <w:shd w:val="clear" w:color="auto" w:fill="auto"/>
            <w:vAlign w:val="bottom"/>
          </w:tcPr>
          <w:p w14:paraId="06E17C2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sudoku.</w:t>
            </w:r>
          </w:p>
        </w:tc>
      </w:tr>
      <w:tr w:rsidR="008E2733" w:rsidRPr="008E2733" w14:paraId="5E60AD29" w14:textId="77777777">
        <w:trPr>
          <w:trHeight w:val="300"/>
        </w:trPr>
        <w:tc>
          <w:tcPr>
            <w:tcW w:w="3960" w:type="dxa"/>
            <w:tcBorders>
              <w:top w:val="nil"/>
              <w:left w:val="nil"/>
              <w:bottom w:val="nil"/>
              <w:right w:val="nil"/>
            </w:tcBorders>
            <w:shd w:val="clear" w:color="auto" w:fill="auto"/>
            <w:vAlign w:val="bottom"/>
          </w:tcPr>
          <w:p w14:paraId="36F500B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 crossword puzzle</w:t>
            </w:r>
          </w:p>
        </w:tc>
        <w:tc>
          <w:tcPr>
            <w:tcW w:w="3960" w:type="dxa"/>
            <w:tcBorders>
              <w:top w:val="nil"/>
              <w:left w:val="nil"/>
              <w:bottom w:val="nil"/>
              <w:right w:val="nil"/>
            </w:tcBorders>
            <w:shd w:val="clear" w:color="auto" w:fill="auto"/>
            <w:vAlign w:val="bottom"/>
          </w:tcPr>
          <w:p w14:paraId="70288AC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a crossword puzzle.</w:t>
            </w:r>
          </w:p>
        </w:tc>
      </w:tr>
      <w:tr w:rsidR="008E2733" w:rsidRPr="008E2733" w14:paraId="103E62F1" w14:textId="77777777">
        <w:trPr>
          <w:trHeight w:val="300"/>
        </w:trPr>
        <w:tc>
          <w:tcPr>
            <w:tcW w:w="3960" w:type="dxa"/>
            <w:tcBorders>
              <w:top w:val="nil"/>
              <w:left w:val="nil"/>
              <w:bottom w:val="nil"/>
              <w:right w:val="nil"/>
            </w:tcBorders>
            <w:shd w:val="clear" w:color="auto" w:fill="auto"/>
            <w:vAlign w:val="bottom"/>
          </w:tcPr>
          <w:p w14:paraId="3DDFF90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pool</w:t>
            </w:r>
          </w:p>
        </w:tc>
        <w:tc>
          <w:tcPr>
            <w:tcW w:w="3960" w:type="dxa"/>
            <w:tcBorders>
              <w:top w:val="nil"/>
              <w:left w:val="nil"/>
              <w:bottom w:val="nil"/>
              <w:right w:val="nil"/>
            </w:tcBorders>
            <w:shd w:val="clear" w:color="auto" w:fill="auto"/>
            <w:vAlign w:val="bottom"/>
          </w:tcPr>
          <w:p w14:paraId="54605F8C"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Play pool.</w:t>
            </w:r>
          </w:p>
        </w:tc>
      </w:tr>
      <w:tr w:rsidR="008E2733" w:rsidRPr="008E2733" w14:paraId="7728C882" w14:textId="77777777">
        <w:trPr>
          <w:trHeight w:val="300"/>
        </w:trPr>
        <w:tc>
          <w:tcPr>
            <w:tcW w:w="3960" w:type="dxa"/>
            <w:tcBorders>
              <w:top w:val="nil"/>
              <w:left w:val="nil"/>
              <w:bottom w:val="nil"/>
              <w:right w:val="nil"/>
            </w:tcBorders>
            <w:shd w:val="clear" w:color="auto" w:fill="auto"/>
            <w:vAlign w:val="bottom"/>
          </w:tcPr>
          <w:p w14:paraId="44666C4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a small gift</w:t>
            </w:r>
          </w:p>
        </w:tc>
        <w:tc>
          <w:tcPr>
            <w:tcW w:w="3960" w:type="dxa"/>
            <w:tcBorders>
              <w:top w:val="nil"/>
              <w:left w:val="nil"/>
              <w:bottom w:val="nil"/>
              <w:right w:val="nil"/>
            </w:tcBorders>
            <w:shd w:val="clear" w:color="auto" w:fill="auto"/>
            <w:vAlign w:val="bottom"/>
          </w:tcPr>
          <w:p w14:paraId="28559B0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a small gift.</w:t>
            </w:r>
          </w:p>
        </w:tc>
      </w:tr>
      <w:tr w:rsidR="008E2733" w:rsidRPr="008E2733" w14:paraId="3B557FD7" w14:textId="77777777">
        <w:trPr>
          <w:trHeight w:val="300"/>
        </w:trPr>
        <w:tc>
          <w:tcPr>
            <w:tcW w:w="3960" w:type="dxa"/>
            <w:tcBorders>
              <w:top w:val="nil"/>
              <w:left w:val="nil"/>
              <w:bottom w:val="nil"/>
              <w:right w:val="nil"/>
            </w:tcBorders>
            <w:shd w:val="clear" w:color="auto" w:fill="auto"/>
            <w:vAlign w:val="bottom"/>
          </w:tcPr>
          <w:p w14:paraId="72A11E2E"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Talk on the phone</w:t>
            </w:r>
          </w:p>
        </w:tc>
        <w:tc>
          <w:tcPr>
            <w:tcW w:w="3960" w:type="dxa"/>
            <w:tcBorders>
              <w:top w:val="nil"/>
              <w:left w:val="nil"/>
              <w:bottom w:val="nil"/>
              <w:right w:val="nil"/>
            </w:tcBorders>
            <w:shd w:val="clear" w:color="auto" w:fill="auto"/>
            <w:vAlign w:val="bottom"/>
          </w:tcPr>
          <w:p w14:paraId="2A0FCDC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Talk on the phone.</w:t>
            </w:r>
          </w:p>
        </w:tc>
      </w:tr>
      <w:tr w:rsidR="008E2733" w:rsidRPr="008E2733" w14:paraId="134965F7" w14:textId="77777777">
        <w:trPr>
          <w:trHeight w:val="300"/>
        </w:trPr>
        <w:tc>
          <w:tcPr>
            <w:tcW w:w="3960" w:type="dxa"/>
            <w:tcBorders>
              <w:top w:val="nil"/>
              <w:left w:val="nil"/>
              <w:bottom w:val="nil"/>
              <w:right w:val="nil"/>
            </w:tcBorders>
            <w:shd w:val="clear" w:color="auto" w:fill="auto"/>
            <w:vAlign w:val="bottom"/>
          </w:tcPr>
          <w:p w14:paraId="5A16385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lastRenderedPageBreak/>
              <w:t>Go to a museum</w:t>
            </w:r>
          </w:p>
        </w:tc>
        <w:tc>
          <w:tcPr>
            <w:tcW w:w="3960" w:type="dxa"/>
            <w:tcBorders>
              <w:top w:val="nil"/>
              <w:left w:val="nil"/>
              <w:bottom w:val="nil"/>
              <w:right w:val="nil"/>
            </w:tcBorders>
            <w:shd w:val="clear" w:color="auto" w:fill="auto"/>
            <w:vAlign w:val="bottom"/>
          </w:tcPr>
          <w:p w14:paraId="217B53C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to a museum.</w:t>
            </w:r>
          </w:p>
        </w:tc>
      </w:tr>
      <w:tr w:rsidR="008E2733" w:rsidRPr="008E2733" w14:paraId="3B4273D6" w14:textId="77777777">
        <w:trPr>
          <w:trHeight w:val="300"/>
        </w:trPr>
        <w:tc>
          <w:tcPr>
            <w:tcW w:w="3960" w:type="dxa"/>
            <w:tcBorders>
              <w:top w:val="nil"/>
              <w:left w:val="nil"/>
              <w:bottom w:val="nil"/>
              <w:right w:val="nil"/>
            </w:tcBorders>
            <w:shd w:val="clear" w:color="auto" w:fill="auto"/>
            <w:vAlign w:val="bottom"/>
          </w:tcPr>
          <w:p w14:paraId="01D96D75"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Light candles</w:t>
            </w:r>
          </w:p>
        </w:tc>
        <w:tc>
          <w:tcPr>
            <w:tcW w:w="3960" w:type="dxa"/>
            <w:tcBorders>
              <w:top w:val="nil"/>
              <w:left w:val="nil"/>
              <w:bottom w:val="nil"/>
              <w:right w:val="nil"/>
            </w:tcBorders>
            <w:shd w:val="clear" w:color="auto" w:fill="auto"/>
            <w:vAlign w:val="bottom"/>
          </w:tcPr>
          <w:p w14:paraId="0D48C1E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Light candles.</w:t>
            </w:r>
          </w:p>
        </w:tc>
      </w:tr>
      <w:tr w:rsidR="008E2733" w:rsidRPr="008E2733" w14:paraId="01CBC0C6" w14:textId="77777777">
        <w:trPr>
          <w:trHeight w:val="300"/>
        </w:trPr>
        <w:tc>
          <w:tcPr>
            <w:tcW w:w="3960" w:type="dxa"/>
            <w:tcBorders>
              <w:top w:val="nil"/>
              <w:left w:val="nil"/>
              <w:bottom w:val="nil"/>
              <w:right w:val="nil"/>
            </w:tcBorders>
            <w:shd w:val="clear" w:color="auto" w:fill="auto"/>
            <w:vAlign w:val="bottom"/>
          </w:tcPr>
          <w:p w14:paraId="7F62B1D2"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Listen to the radio</w:t>
            </w:r>
          </w:p>
        </w:tc>
        <w:tc>
          <w:tcPr>
            <w:tcW w:w="3960" w:type="dxa"/>
            <w:tcBorders>
              <w:top w:val="nil"/>
              <w:left w:val="nil"/>
              <w:bottom w:val="nil"/>
              <w:right w:val="nil"/>
            </w:tcBorders>
            <w:shd w:val="clear" w:color="auto" w:fill="auto"/>
            <w:vAlign w:val="bottom"/>
          </w:tcPr>
          <w:p w14:paraId="084CB51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Listen to the radio.</w:t>
            </w:r>
          </w:p>
        </w:tc>
      </w:tr>
      <w:tr w:rsidR="008E2733" w:rsidRPr="008E2733" w14:paraId="5D9F15C0" w14:textId="77777777">
        <w:trPr>
          <w:trHeight w:val="300"/>
        </w:trPr>
        <w:tc>
          <w:tcPr>
            <w:tcW w:w="3960" w:type="dxa"/>
            <w:tcBorders>
              <w:top w:val="nil"/>
              <w:left w:val="nil"/>
              <w:bottom w:val="nil"/>
              <w:right w:val="nil"/>
            </w:tcBorders>
            <w:shd w:val="clear" w:color="auto" w:fill="auto"/>
            <w:vAlign w:val="bottom"/>
          </w:tcPr>
          <w:p w14:paraId="00AF0CC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Get a massage</w:t>
            </w:r>
          </w:p>
        </w:tc>
        <w:tc>
          <w:tcPr>
            <w:tcW w:w="3960" w:type="dxa"/>
            <w:tcBorders>
              <w:top w:val="nil"/>
              <w:left w:val="nil"/>
              <w:bottom w:val="nil"/>
              <w:right w:val="nil"/>
            </w:tcBorders>
            <w:shd w:val="clear" w:color="auto" w:fill="auto"/>
            <w:vAlign w:val="bottom"/>
          </w:tcPr>
          <w:p w14:paraId="5688EAA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Get a massage.</w:t>
            </w:r>
          </w:p>
        </w:tc>
      </w:tr>
      <w:tr w:rsidR="008E2733" w:rsidRPr="008E2733" w14:paraId="7F5240B0" w14:textId="77777777">
        <w:trPr>
          <w:trHeight w:val="300"/>
        </w:trPr>
        <w:tc>
          <w:tcPr>
            <w:tcW w:w="3960" w:type="dxa"/>
            <w:tcBorders>
              <w:top w:val="nil"/>
              <w:left w:val="nil"/>
              <w:bottom w:val="nil"/>
              <w:right w:val="nil"/>
            </w:tcBorders>
            <w:shd w:val="clear" w:color="auto" w:fill="auto"/>
            <w:vAlign w:val="bottom"/>
          </w:tcPr>
          <w:p w14:paraId="3B1254F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sauna/hot tub</w:t>
            </w:r>
          </w:p>
        </w:tc>
        <w:tc>
          <w:tcPr>
            <w:tcW w:w="3960" w:type="dxa"/>
            <w:tcBorders>
              <w:top w:val="nil"/>
              <w:left w:val="nil"/>
              <w:bottom w:val="nil"/>
              <w:right w:val="nil"/>
            </w:tcBorders>
            <w:shd w:val="clear" w:color="auto" w:fill="auto"/>
            <w:vAlign w:val="bottom"/>
          </w:tcPr>
          <w:p w14:paraId="49528F5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sauna/hot tub.</w:t>
            </w:r>
          </w:p>
        </w:tc>
      </w:tr>
      <w:tr w:rsidR="008E2733" w:rsidRPr="008E2733" w14:paraId="1EF9BB5A" w14:textId="77777777">
        <w:trPr>
          <w:trHeight w:val="300"/>
        </w:trPr>
        <w:tc>
          <w:tcPr>
            <w:tcW w:w="3960" w:type="dxa"/>
            <w:tcBorders>
              <w:top w:val="nil"/>
              <w:left w:val="nil"/>
              <w:bottom w:val="nil"/>
              <w:right w:val="nil"/>
            </w:tcBorders>
            <w:shd w:val="clear" w:color="auto" w:fill="auto"/>
            <w:vAlign w:val="bottom"/>
          </w:tcPr>
          <w:p w14:paraId="1188ADB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List 5 things you like about yourself</w:t>
            </w:r>
          </w:p>
        </w:tc>
        <w:tc>
          <w:tcPr>
            <w:tcW w:w="3960" w:type="dxa"/>
            <w:tcBorders>
              <w:top w:val="nil"/>
              <w:left w:val="nil"/>
              <w:bottom w:val="nil"/>
              <w:right w:val="nil"/>
            </w:tcBorders>
            <w:shd w:val="clear" w:color="auto" w:fill="auto"/>
            <w:vAlign w:val="bottom"/>
          </w:tcPr>
          <w:p w14:paraId="437C9F5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List 5 things you like about yourself.</w:t>
            </w:r>
          </w:p>
        </w:tc>
      </w:tr>
      <w:tr w:rsidR="008E2733" w:rsidRPr="008E2733" w14:paraId="1B37F467" w14:textId="77777777">
        <w:trPr>
          <w:trHeight w:val="300"/>
        </w:trPr>
        <w:tc>
          <w:tcPr>
            <w:tcW w:w="3960" w:type="dxa"/>
            <w:tcBorders>
              <w:top w:val="nil"/>
              <w:left w:val="nil"/>
              <w:bottom w:val="nil"/>
              <w:right w:val="nil"/>
            </w:tcBorders>
            <w:shd w:val="clear" w:color="auto" w:fill="auto"/>
            <w:vAlign w:val="bottom"/>
          </w:tcPr>
          <w:p w14:paraId="6D95310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a book</w:t>
            </w:r>
          </w:p>
        </w:tc>
        <w:tc>
          <w:tcPr>
            <w:tcW w:w="3960" w:type="dxa"/>
            <w:tcBorders>
              <w:top w:val="nil"/>
              <w:left w:val="nil"/>
              <w:bottom w:val="nil"/>
              <w:right w:val="nil"/>
            </w:tcBorders>
            <w:shd w:val="clear" w:color="auto" w:fill="auto"/>
            <w:vAlign w:val="bottom"/>
          </w:tcPr>
          <w:p w14:paraId="0F85CDE1"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Buy yourself a book.</w:t>
            </w:r>
          </w:p>
        </w:tc>
      </w:tr>
      <w:tr w:rsidR="008E2733" w:rsidRPr="008E2733" w14:paraId="7E485478" w14:textId="77777777">
        <w:trPr>
          <w:trHeight w:val="300"/>
        </w:trPr>
        <w:tc>
          <w:tcPr>
            <w:tcW w:w="3960" w:type="dxa"/>
            <w:tcBorders>
              <w:top w:val="nil"/>
              <w:left w:val="nil"/>
              <w:bottom w:val="nil"/>
              <w:right w:val="nil"/>
            </w:tcBorders>
            <w:shd w:val="clear" w:color="auto" w:fill="auto"/>
            <w:vAlign w:val="bottom"/>
          </w:tcPr>
          <w:p w14:paraId="4CA7C7B8"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bowling</w:t>
            </w:r>
          </w:p>
        </w:tc>
        <w:tc>
          <w:tcPr>
            <w:tcW w:w="3960" w:type="dxa"/>
            <w:tcBorders>
              <w:top w:val="nil"/>
              <w:left w:val="nil"/>
              <w:bottom w:val="nil"/>
              <w:right w:val="nil"/>
            </w:tcBorders>
            <w:shd w:val="clear" w:color="auto" w:fill="auto"/>
            <w:vAlign w:val="bottom"/>
          </w:tcPr>
          <w:p w14:paraId="5BA5AF7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Go bowling.</w:t>
            </w:r>
          </w:p>
        </w:tc>
      </w:tr>
      <w:tr w:rsidR="008E2733" w:rsidRPr="008E2733" w14:paraId="7BCD02D9" w14:textId="77777777">
        <w:trPr>
          <w:trHeight w:val="300"/>
        </w:trPr>
        <w:tc>
          <w:tcPr>
            <w:tcW w:w="3960" w:type="dxa"/>
            <w:tcBorders>
              <w:top w:val="nil"/>
              <w:left w:val="nil"/>
              <w:bottom w:val="nil"/>
              <w:right w:val="nil"/>
            </w:tcBorders>
            <w:shd w:val="clear" w:color="auto" w:fill="auto"/>
            <w:vAlign w:val="bottom"/>
          </w:tcPr>
          <w:p w14:paraId="37DD784E" w14:textId="14C6B339" w:rsidR="008E2733" w:rsidRPr="008E2733" w:rsidRDefault="008E2733" w:rsidP="008E2733">
            <w:pPr>
              <w:spacing w:after="0" w:line="240" w:lineRule="auto"/>
              <w:rPr>
                <w:rFonts w:ascii="Calibri" w:eastAsia="Times New Roman" w:hAnsi="Calibri" w:cs="Calibri"/>
                <w:color w:val="000000"/>
              </w:rPr>
            </w:pPr>
            <w:del w:id="849" w:author="Aussie" w:date="2012-10-16T11:09:00Z">
              <w:r w:rsidRPr="008E2733">
                <w:rPr>
                  <w:rFonts w:ascii="Calibri" w:eastAsia="Times New Roman" w:hAnsi="Calibri" w:cs="Calibri"/>
                  <w:color w:val="000000"/>
                </w:rPr>
                <w:delText>Look at erotica (books, movies)</w:delText>
              </w:r>
            </w:del>
            <w:ins w:id="850" w:author="Aussie" w:date="2012-10-16T11:09:00Z">
              <w:r w:rsidR="002F077B">
                <w:rPr>
                  <w:rFonts w:ascii="Calibri" w:eastAsia="Times New Roman" w:hAnsi="Calibri" w:cs="Calibri"/>
                  <w:color w:val="000000"/>
                </w:rPr>
                <w:t>Kick a footy</w:t>
              </w:r>
            </w:ins>
          </w:p>
        </w:tc>
        <w:tc>
          <w:tcPr>
            <w:tcW w:w="3960" w:type="dxa"/>
            <w:tcBorders>
              <w:top w:val="nil"/>
              <w:left w:val="nil"/>
              <w:bottom w:val="nil"/>
              <w:right w:val="nil"/>
            </w:tcBorders>
            <w:shd w:val="clear" w:color="auto" w:fill="auto"/>
            <w:vAlign w:val="bottom"/>
          </w:tcPr>
          <w:p w14:paraId="465D13CA" w14:textId="25D65751" w:rsidR="008E2733" w:rsidRPr="008E2733" w:rsidRDefault="008E2733" w:rsidP="00960CE3">
            <w:pPr>
              <w:spacing w:after="0" w:line="240" w:lineRule="auto"/>
              <w:rPr>
                <w:rFonts w:ascii="Calibri" w:eastAsia="Times New Roman" w:hAnsi="Calibri" w:cs="Calibri"/>
                <w:color w:val="000000"/>
              </w:rPr>
            </w:pPr>
            <w:del w:id="851" w:author="Aussie" w:date="2012-10-16T11:09:00Z">
              <w:r w:rsidRPr="008E2733">
                <w:rPr>
                  <w:rFonts w:ascii="Calibri" w:eastAsia="Times New Roman" w:hAnsi="Calibri" w:cs="Calibri"/>
                  <w:color w:val="000000"/>
                </w:rPr>
                <w:delText>Look at erotica (books, movies).</w:delText>
              </w:r>
            </w:del>
            <w:ins w:id="852" w:author="Aussie" w:date="2012-10-16T11:09:00Z">
              <w:r w:rsidR="002F077B">
                <w:rPr>
                  <w:rFonts w:ascii="Calibri" w:eastAsia="Times New Roman" w:hAnsi="Calibri" w:cs="Calibri"/>
                  <w:color w:val="000000"/>
                </w:rPr>
                <w:t xml:space="preserve">Find a friend </w:t>
              </w:r>
              <w:r w:rsidR="00960CE3">
                <w:rPr>
                  <w:rFonts w:ascii="Calibri" w:eastAsia="Times New Roman" w:hAnsi="Calibri" w:cs="Calibri"/>
                  <w:color w:val="000000"/>
                </w:rPr>
                <w:t>to kick a footy with</w:t>
              </w:r>
            </w:ins>
          </w:p>
        </w:tc>
      </w:tr>
      <w:tr w:rsidR="008E2733" w:rsidRPr="008E2733" w14:paraId="269EA977" w14:textId="77777777">
        <w:trPr>
          <w:trHeight w:val="300"/>
        </w:trPr>
        <w:tc>
          <w:tcPr>
            <w:tcW w:w="3960" w:type="dxa"/>
            <w:tcBorders>
              <w:top w:val="nil"/>
              <w:left w:val="nil"/>
              <w:bottom w:val="nil"/>
              <w:right w:val="nil"/>
            </w:tcBorders>
            <w:shd w:val="clear" w:color="auto" w:fill="auto"/>
            <w:vAlign w:val="bottom"/>
          </w:tcPr>
          <w:p w14:paraId="02F33034"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class (language, dance)</w:t>
            </w:r>
          </w:p>
        </w:tc>
        <w:tc>
          <w:tcPr>
            <w:tcW w:w="3960" w:type="dxa"/>
            <w:tcBorders>
              <w:top w:val="nil"/>
              <w:left w:val="nil"/>
              <w:bottom w:val="nil"/>
              <w:right w:val="nil"/>
            </w:tcBorders>
            <w:shd w:val="clear" w:color="auto" w:fill="auto"/>
            <w:vAlign w:val="bottom"/>
          </w:tcPr>
          <w:p w14:paraId="468CE79F"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class (language, dance).</w:t>
            </w:r>
          </w:p>
        </w:tc>
      </w:tr>
      <w:tr w:rsidR="008E2733" w:rsidRPr="008E2733" w14:paraId="21F000AB" w14:textId="77777777">
        <w:trPr>
          <w:trHeight w:val="300"/>
        </w:trPr>
        <w:tc>
          <w:tcPr>
            <w:tcW w:w="3960" w:type="dxa"/>
            <w:tcBorders>
              <w:top w:val="nil"/>
              <w:left w:val="nil"/>
              <w:bottom w:val="nil"/>
              <w:right w:val="nil"/>
            </w:tcBorders>
            <w:shd w:val="clear" w:color="auto" w:fill="auto"/>
            <w:vAlign w:val="bottom"/>
          </w:tcPr>
          <w:p w14:paraId="2FD7F786"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woodworking</w:t>
            </w:r>
          </w:p>
        </w:tc>
        <w:tc>
          <w:tcPr>
            <w:tcW w:w="3960" w:type="dxa"/>
            <w:tcBorders>
              <w:top w:val="nil"/>
              <w:left w:val="nil"/>
              <w:bottom w:val="nil"/>
              <w:right w:val="nil"/>
            </w:tcBorders>
            <w:shd w:val="clear" w:color="auto" w:fill="auto"/>
            <w:vAlign w:val="bottom"/>
          </w:tcPr>
          <w:p w14:paraId="0B3F997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Do woodworking.</w:t>
            </w:r>
          </w:p>
        </w:tc>
      </w:tr>
      <w:tr w:rsidR="008E2733" w:rsidRPr="008E2733" w14:paraId="4D2E2E50" w14:textId="77777777">
        <w:trPr>
          <w:trHeight w:val="300"/>
        </w:trPr>
        <w:tc>
          <w:tcPr>
            <w:tcW w:w="3960" w:type="dxa"/>
            <w:tcBorders>
              <w:top w:val="nil"/>
              <w:left w:val="nil"/>
              <w:bottom w:val="nil"/>
              <w:right w:val="nil"/>
            </w:tcBorders>
            <w:shd w:val="clear" w:color="auto" w:fill="auto"/>
            <w:vAlign w:val="bottom"/>
          </w:tcPr>
          <w:p w14:paraId="0F5652B3"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Volunteer at a soup kitchen</w:t>
            </w:r>
          </w:p>
        </w:tc>
        <w:tc>
          <w:tcPr>
            <w:tcW w:w="3960" w:type="dxa"/>
            <w:tcBorders>
              <w:top w:val="nil"/>
              <w:left w:val="nil"/>
              <w:bottom w:val="nil"/>
              <w:right w:val="nil"/>
            </w:tcBorders>
            <w:shd w:val="clear" w:color="auto" w:fill="auto"/>
            <w:vAlign w:val="bottom"/>
          </w:tcPr>
          <w:p w14:paraId="7DAF67C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Volunteer at a soup kitchen.</w:t>
            </w:r>
          </w:p>
        </w:tc>
      </w:tr>
      <w:tr w:rsidR="008E2733" w:rsidRPr="008E2733" w14:paraId="2A24FCAA" w14:textId="77777777">
        <w:trPr>
          <w:trHeight w:val="300"/>
        </w:trPr>
        <w:tc>
          <w:tcPr>
            <w:tcW w:w="3960" w:type="dxa"/>
            <w:tcBorders>
              <w:top w:val="nil"/>
              <w:left w:val="nil"/>
              <w:bottom w:val="nil"/>
              <w:right w:val="nil"/>
            </w:tcBorders>
            <w:shd w:val="clear" w:color="auto" w:fill="auto"/>
            <w:vAlign w:val="bottom"/>
          </w:tcPr>
          <w:p w14:paraId="7FB3A33A"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Volunteer at an animal shelter</w:t>
            </w:r>
          </w:p>
        </w:tc>
        <w:tc>
          <w:tcPr>
            <w:tcW w:w="3960" w:type="dxa"/>
            <w:tcBorders>
              <w:top w:val="nil"/>
              <w:left w:val="nil"/>
              <w:bottom w:val="nil"/>
              <w:right w:val="nil"/>
            </w:tcBorders>
            <w:shd w:val="clear" w:color="auto" w:fill="auto"/>
            <w:vAlign w:val="bottom"/>
          </w:tcPr>
          <w:p w14:paraId="2989E50D"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Volunteer at an animal shelter.</w:t>
            </w:r>
          </w:p>
        </w:tc>
      </w:tr>
      <w:tr w:rsidR="008E2733" w:rsidRPr="008E2733" w14:paraId="251AECFB" w14:textId="77777777">
        <w:trPr>
          <w:trHeight w:val="300"/>
        </w:trPr>
        <w:tc>
          <w:tcPr>
            <w:tcW w:w="3960" w:type="dxa"/>
            <w:tcBorders>
              <w:top w:val="nil"/>
              <w:left w:val="nil"/>
              <w:bottom w:val="nil"/>
              <w:right w:val="nil"/>
            </w:tcBorders>
            <w:shd w:val="clear" w:color="auto" w:fill="auto"/>
            <w:vAlign w:val="bottom"/>
          </w:tcPr>
          <w:p w14:paraId="67FDD089"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someone you love</w:t>
            </w:r>
          </w:p>
        </w:tc>
        <w:tc>
          <w:tcPr>
            <w:tcW w:w="3960" w:type="dxa"/>
            <w:tcBorders>
              <w:top w:val="nil"/>
              <w:left w:val="nil"/>
              <w:bottom w:val="nil"/>
              <w:right w:val="nil"/>
            </w:tcBorders>
            <w:shd w:val="clear" w:color="auto" w:fill="auto"/>
            <w:vAlign w:val="bottom"/>
          </w:tcPr>
          <w:p w14:paraId="0F35FC40" w14:textId="77777777" w:rsidR="008E2733" w:rsidRPr="008E2733" w:rsidRDefault="008E2733" w:rsidP="008E2733">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someone you love.</w:t>
            </w:r>
          </w:p>
        </w:tc>
      </w:tr>
    </w:tbl>
    <w:p w14:paraId="150228D6" w14:textId="77777777" w:rsidR="008E2733" w:rsidRDefault="008E2733" w:rsidP="008E2733">
      <w:pPr>
        <w:pStyle w:val="Heading4"/>
      </w:pPr>
      <w:bookmarkStart w:id="853" w:name="_Toc196805555"/>
      <w:r>
        <w:t>Plan Something Pleasant Help</w:t>
      </w:r>
      <w:bookmarkEnd w:id="853"/>
    </w:p>
    <w:p w14:paraId="0EE55071" w14:textId="77777777" w:rsidR="008E2733" w:rsidRDefault="008E2733" w:rsidP="008E2733">
      <w:pPr>
        <w:rPr>
          <w:rFonts w:ascii="Calibri" w:eastAsia="Times New Roman" w:hAnsi="Calibri" w:cs="Calibri"/>
          <w:color w:val="000000"/>
          <w:sz w:val="24"/>
          <w:szCs w:val="24"/>
        </w:rPr>
      </w:pPr>
      <w:r w:rsidRPr="008E2733">
        <w:rPr>
          <w:rFonts w:ascii="Calibri" w:eastAsia="Times New Roman" w:hAnsi="Calibri" w:cs="Calibri"/>
          <w:color w:val="000000"/>
          <w:sz w:val="24"/>
          <w:szCs w:val="24"/>
        </w:rPr>
        <w:t xml:space="preserve">This exercise will guide you in choosing and planning enjoyable activities in order to increase the amount of pleasure in your life. Especially if you’re feeling down, it can be hard to </w:t>
      </w:r>
      <w:r w:rsidR="004F0179">
        <w:rPr>
          <w:rFonts w:ascii="Calibri" w:eastAsia="Times New Roman" w:hAnsi="Calibri" w:cs="Calibri"/>
          <w:color w:val="000000"/>
          <w:sz w:val="24"/>
          <w:szCs w:val="24"/>
        </w:rPr>
        <w:t xml:space="preserve">get </w:t>
      </w:r>
      <w:r w:rsidRPr="008E2733">
        <w:rPr>
          <w:rFonts w:ascii="Calibri" w:eastAsia="Times New Roman" w:hAnsi="Calibri" w:cs="Calibri"/>
          <w:color w:val="000000"/>
          <w:sz w:val="24"/>
          <w:szCs w:val="24"/>
        </w:rPr>
        <w:t>motivate</w:t>
      </w:r>
      <w:r w:rsidR="00FB317F">
        <w:rPr>
          <w:rFonts w:ascii="Calibri" w:eastAsia="Times New Roman" w:hAnsi="Calibri" w:cs="Calibri"/>
          <w:color w:val="000000"/>
          <w:sz w:val="24"/>
          <w:szCs w:val="24"/>
        </w:rPr>
        <w:t>d</w:t>
      </w:r>
      <w:r w:rsidRPr="008E2733">
        <w:rPr>
          <w:rFonts w:ascii="Calibri" w:eastAsia="Times New Roman" w:hAnsi="Calibri" w:cs="Calibri"/>
          <w:color w:val="000000"/>
          <w:sz w:val="24"/>
          <w:szCs w:val="24"/>
        </w:rPr>
        <w:t xml:space="preserve"> to do the things that would usually be fun or give you a feeling of accomplishment. However, research shows that making an effort to do these things even when you don’t feel like it can ultimately improve your mood.</w:t>
      </w:r>
    </w:p>
    <w:p w14:paraId="0E4BC975" w14:textId="77777777" w:rsidR="008E2733" w:rsidRDefault="008E2733" w:rsidP="008E2733">
      <w:pPr>
        <w:pStyle w:val="Heading2"/>
        <w:rPr>
          <w:rFonts w:eastAsia="Times New Roman"/>
        </w:rPr>
      </w:pPr>
      <w:bookmarkStart w:id="854" w:name="_Toc196805556"/>
      <w:r>
        <w:rPr>
          <w:rFonts w:eastAsia="Times New Roman"/>
        </w:rPr>
        <w:t>Seek Support</w:t>
      </w:r>
      <w:bookmarkEnd w:id="854"/>
    </w:p>
    <w:p w14:paraId="0C7C4F25" w14:textId="77777777" w:rsidR="00423254" w:rsidRPr="00423254" w:rsidRDefault="00423254" w:rsidP="00423254">
      <w:pPr>
        <w:pStyle w:val="Heading3"/>
      </w:pPr>
      <w:bookmarkStart w:id="855" w:name="_Toc196805557"/>
      <w:r>
        <w:t>First time in:</w:t>
      </w:r>
      <w:bookmarkEnd w:id="855"/>
    </w:p>
    <w:p w14:paraId="17F4F66A" w14:textId="77777777" w:rsidR="00423254" w:rsidRDefault="00423254" w:rsidP="00423254">
      <w:bookmarkStart w:id="856" w:name="OLE_LINK1"/>
      <w:bookmarkStart w:id="857" w:name="OLE_LINK2"/>
      <w:r>
        <w:t>When dealing with life stress, support from people you know and trust can be absolutely vital. Whether you are facing a small annoyance or a serious crisis, getting help from others is one of the most effective ways to make sure that you manage the situation and yourself as well as possible.</w:t>
      </w:r>
    </w:p>
    <w:p w14:paraId="2B9E0E49" w14:textId="2AE08E73" w:rsidR="00423254" w:rsidRPr="00423254" w:rsidRDefault="00423254" w:rsidP="00423254">
      <w:r>
        <w:t xml:space="preserve">Set up your support network by selecting trusted people from your contact list or adding them in manually. If you are currently in </w:t>
      </w:r>
      <w:del w:id="858" w:author="Aussie" w:date="2012-10-16T11:09:00Z">
        <w:r w:rsidR="00E742D0">
          <w:delText>counseling</w:delText>
        </w:r>
      </w:del>
      <w:ins w:id="859" w:author="Aussie" w:date="2012-10-16T11:09:00Z">
        <w:r w:rsidR="000369F8">
          <w:t>counselling</w:t>
        </w:r>
      </w:ins>
      <w:r w:rsidR="00E742D0">
        <w:t xml:space="preserve"> or therapy</w:t>
      </w:r>
      <w:r>
        <w:t>, make sure that your provider is one of the people on your support network.</w:t>
      </w:r>
    </w:p>
    <w:p w14:paraId="6996CED3" w14:textId="77777777" w:rsidR="008E2733" w:rsidRDefault="008E2733" w:rsidP="008E2733">
      <w:pPr>
        <w:pStyle w:val="Heading4"/>
        <w:rPr>
          <w:rFonts w:eastAsia="Times New Roman"/>
        </w:rPr>
      </w:pPr>
      <w:bookmarkStart w:id="860" w:name="_Toc196805558"/>
      <w:bookmarkEnd w:id="856"/>
      <w:bookmarkEnd w:id="857"/>
      <w:r>
        <w:rPr>
          <w:rFonts w:eastAsia="Times New Roman"/>
        </w:rPr>
        <w:t>Seek Support Help</w:t>
      </w:r>
      <w:bookmarkEnd w:id="860"/>
    </w:p>
    <w:p w14:paraId="5989595B" w14:textId="514A1E96" w:rsidR="008E2733" w:rsidRDefault="008E2733" w:rsidP="008E2733">
      <w:r w:rsidRPr="008E2733">
        <w:t xml:space="preserve">This activity will guide you in reaching out for support. Reaching out for support can be difficult when you’re feeling down or upset; however, having good support is </w:t>
      </w:r>
      <w:del w:id="861" w:author="Aussie" w:date="2012-10-16T11:09:00Z">
        <w:r w:rsidRPr="008E2733">
          <w:delText xml:space="preserve">a </w:delText>
        </w:r>
      </w:del>
      <w:r w:rsidRPr="008E2733">
        <w:t xml:space="preserve">strongly related to improved mood and mental health, and may be an important part of your </w:t>
      </w:r>
      <w:del w:id="862" w:author="Aussie" w:date="2012-10-16T11:09:00Z">
        <w:r w:rsidRPr="008E2733">
          <w:delText>healing</w:delText>
        </w:r>
      </w:del>
      <w:ins w:id="863" w:author="Aussie" w:date="2012-10-16T11:09:00Z">
        <w:r w:rsidR="00260BCC">
          <w:t>recovering</w:t>
        </w:r>
      </w:ins>
      <w:r w:rsidR="00260BCC" w:rsidRPr="008E2733">
        <w:t xml:space="preserve"> </w:t>
      </w:r>
      <w:r w:rsidRPr="008E2733">
        <w:t>from trauma.</w:t>
      </w:r>
    </w:p>
    <w:p w14:paraId="0535D6B2" w14:textId="77777777" w:rsidR="008E2733" w:rsidRDefault="008E2733" w:rsidP="008E2733">
      <w:pPr>
        <w:pStyle w:val="Heading2"/>
      </w:pPr>
      <w:bookmarkStart w:id="864" w:name="_Toc196805559"/>
      <w:r>
        <w:t>Distract Yourself</w:t>
      </w:r>
      <w:bookmarkEnd w:id="864"/>
    </w:p>
    <w:tbl>
      <w:tblPr>
        <w:tblW w:w="0" w:type="auto"/>
        <w:tblLook w:val="04A0" w:firstRow="1" w:lastRow="0" w:firstColumn="1" w:lastColumn="0" w:noHBand="0" w:noVBand="1"/>
        <w:tblPrChange w:id="865" w:author="Aussie" w:date="2012-10-16T11:09:00Z">
          <w:tblPr>
            <w:tblW w:w="0" w:type="auto"/>
            <w:tblLook w:val="04A0" w:firstRow="1" w:lastRow="0" w:firstColumn="1" w:lastColumn="0" w:noHBand="0" w:noVBand="1"/>
          </w:tblPr>
        </w:tblPrChange>
      </w:tblPr>
      <w:tblGrid>
        <w:gridCol w:w="4390"/>
        <w:gridCol w:w="6626"/>
        <w:tblGridChange w:id="866">
          <w:tblGrid>
            <w:gridCol w:w="4390"/>
            <w:gridCol w:w="61"/>
            <w:gridCol w:w="6565"/>
          </w:tblGrid>
        </w:tblGridChange>
      </w:tblGrid>
      <w:tr w:rsidR="00DD570D" w:rsidRPr="005B77A2" w14:paraId="17DC1226" w14:textId="77777777">
        <w:trPr>
          <w:trHeight w:val="300"/>
          <w:trPrChange w:id="867" w:author="Aussie" w:date="2012-10-16T11:09:00Z">
            <w:trPr>
              <w:trHeight w:val="300"/>
            </w:trPr>
          </w:trPrChange>
        </w:trPr>
        <w:tc>
          <w:tcPr>
            <w:tcW w:w="0" w:type="auto"/>
            <w:noWrap/>
            <w:tcPrChange w:id="868" w:author="Aussie" w:date="2012-10-16T11:09:00Z">
              <w:tcPr>
                <w:tcW w:w="0" w:type="auto"/>
                <w:gridSpan w:val="2"/>
                <w:noWrap/>
              </w:tcPr>
            </w:tcPrChange>
          </w:tcPr>
          <w:p w14:paraId="7D7A2DF2" w14:textId="77777777" w:rsidR="005B77A2" w:rsidRPr="005B77A2" w:rsidRDefault="005B77A2" w:rsidP="005B77A2">
            <w:pPr>
              <w:spacing w:after="0" w:line="240" w:lineRule="auto"/>
              <w:rPr>
                <w:rFonts w:ascii="Calibri" w:eastAsia="Times New Roman" w:hAnsi="Calibri" w:cs="Calibri"/>
                <w:b/>
                <w:bCs/>
                <w:color w:val="000000"/>
              </w:rPr>
            </w:pPr>
            <w:r w:rsidRPr="005B77A2">
              <w:rPr>
                <w:rFonts w:ascii="Calibri" w:eastAsia="Times New Roman" w:hAnsi="Calibri" w:cs="Calibri"/>
                <w:b/>
                <w:bCs/>
                <w:color w:val="000000"/>
              </w:rPr>
              <w:t>Distraction Tools Text</w:t>
            </w:r>
          </w:p>
        </w:tc>
        <w:tc>
          <w:tcPr>
            <w:tcW w:w="0" w:type="auto"/>
            <w:noWrap/>
            <w:tcPrChange w:id="869" w:author="Aussie" w:date="2012-10-16T11:09:00Z">
              <w:tcPr>
                <w:tcW w:w="0" w:type="auto"/>
                <w:noWrap/>
              </w:tcPr>
            </w:tcPrChange>
          </w:tcPr>
          <w:p w14:paraId="5341A176" w14:textId="77777777" w:rsidR="005B77A2" w:rsidRPr="005B77A2" w:rsidRDefault="005B77A2" w:rsidP="005B77A2">
            <w:pPr>
              <w:spacing w:after="0" w:line="240" w:lineRule="auto"/>
              <w:rPr>
                <w:rFonts w:ascii="Calibri" w:eastAsia="Times New Roman" w:hAnsi="Calibri" w:cs="Calibri"/>
                <w:b/>
                <w:bCs/>
                <w:color w:val="000000"/>
              </w:rPr>
            </w:pPr>
            <w:r w:rsidRPr="005B77A2">
              <w:rPr>
                <w:rFonts w:ascii="Calibri" w:eastAsia="Times New Roman" w:hAnsi="Calibri" w:cs="Calibri"/>
                <w:b/>
                <w:bCs/>
                <w:color w:val="000000"/>
              </w:rPr>
              <w:t>On-Screen Instructions (Text for User)</w:t>
            </w:r>
          </w:p>
        </w:tc>
      </w:tr>
      <w:tr w:rsidR="005B77A2" w:rsidRPr="005B77A2" w14:paraId="0599C1E0" w14:textId="77777777">
        <w:trPr>
          <w:trHeight w:val="600"/>
          <w:trPrChange w:id="870" w:author="Aussie" w:date="2012-10-16T11:09:00Z">
            <w:trPr>
              <w:trHeight w:val="600"/>
            </w:trPr>
          </w:trPrChange>
        </w:trPr>
        <w:tc>
          <w:tcPr>
            <w:tcW w:w="0" w:type="auto"/>
            <w:tcPrChange w:id="871" w:author="Aussie" w:date="2012-10-16T11:09:00Z">
              <w:tcPr>
                <w:tcW w:w="0" w:type="auto"/>
                <w:gridSpan w:val="2"/>
              </w:tcPr>
            </w:tcPrChange>
          </w:tcPr>
          <w:p w14:paraId="70B0ECF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Woodworking</w:t>
            </w:r>
          </w:p>
        </w:tc>
        <w:tc>
          <w:tcPr>
            <w:tcW w:w="0" w:type="auto"/>
            <w:tcPrChange w:id="872" w:author="Aussie" w:date="2012-10-16T11:09:00Z">
              <w:tcPr>
                <w:tcW w:w="0" w:type="auto"/>
              </w:tcPr>
            </w:tcPrChange>
          </w:tcPr>
          <w:p w14:paraId="4E7F52D6"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Brainstorm, start, or continue with a project, working with your hands.</w:t>
            </w:r>
          </w:p>
        </w:tc>
      </w:tr>
      <w:tr w:rsidR="005B77A2" w:rsidRPr="005B77A2" w14:paraId="4ABC90D7" w14:textId="77777777">
        <w:trPr>
          <w:trHeight w:val="600"/>
          <w:trPrChange w:id="873" w:author="Aussie" w:date="2012-10-16T11:09:00Z">
            <w:trPr>
              <w:trHeight w:val="600"/>
            </w:trPr>
          </w:trPrChange>
        </w:trPr>
        <w:tc>
          <w:tcPr>
            <w:tcW w:w="0" w:type="auto"/>
            <w:tcPrChange w:id="874" w:author="Aussie" w:date="2012-10-16T11:09:00Z">
              <w:tcPr>
                <w:tcW w:w="0" w:type="auto"/>
                <w:gridSpan w:val="2"/>
              </w:tcPr>
            </w:tcPrChange>
          </w:tcPr>
          <w:p w14:paraId="76AF5197"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Watch a sports game</w:t>
            </w:r>
          </w:p>
        </w:tc>
        <w:tc>
          <w:tcPr>
            <w:tcW w:w="0" w:type="auto"/>
            <w:tcPrChange w:id="875" w:author="Aussie" w:date="2012-10-16T11:09:00Z">
              <w:tcPr>
                <w:tcW w:w="0" w:type="auto"/>
              </w:tcPr>
            </w:tcPrChange>
          </w:tcPr>
          <w:p w14:paraId="3ED9F5E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Turn on your favorite sporting event and let yourself </w:t>
            </w:r>
            <w:r w:rsidR="00E742D0">
              <w:rPr>
                <w:rFonts w:ascii="Calibri" w:eastAsia="Times New Roman" w:hAnsi="Calibri" w:cs="Calibri"/>
                <w:color w:val="000000"/>
              </w:rPr>
              <w:t>get into</w:t>
            </w:r>
            <w:r w:rsidRPr="005B77A2">
              <w:rPr>
                <w:rFonts w:ascii="Calibri" w:eastAsia="Times New Roman" w:hAnsi="Calibri" w:cs="Calibri"/>
                <w:color w:val="000000"/>
              </w:rPr>
              <w:t xml:space="preserve"> it.</w:t>
            </w:r>
          </w:p>
        </w:tc>
      </w:tr>
      <w:tr w:rsidR="005B77A2" w:rsidRPr="005B77A2" w14:paraId="0A5F3D55" w14:textId="77777777">
        <w:trPr>
          <w:trHeight w:val="600"/>
          <w:trPrChange w:id="876" w:author="Aussie" w:date="2012-10-16T11:09:00Z">
            <w:trPr>
              <w:trHeight w:val="600"/>
            </w:trPr>
          </w:trPrChange>
        </w:trPr>
        <w:tc>
          <w:tcPr>
            <w:tcW w:w="0" w:type="auto"/>
            <w:tcPrChange w:id="877" w:author="Aussie" w:date="2012-10-16T11:09:00Z">
              <w:tcPr>
                <w:tcW w:w="0" w:type="auto"/>
                <w:gridSpan w:val="2"/>
              </w:tcPr>
            </w:tcPrChange>
          </w:tcPr>
          <w:p w14:paraId="3F0D58BB"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for a walk around the block</w:t>
            </w:r>
          </w:p>
        </w:tc>
        <w:tc>
          <w:tcPr>
            <w:tcW w:w="0" w:type="auto"/>
            <w:tcPrChange w:id="878" w:author="Aussie" w:date="2012-10-16T11:09:00Z">
              <w:tcPr>
                <w:tcW w:w="0" w:type="auto"/>
              </w:tcPr>
            </w:tcPrChange>
          </w:tcPr>
          <w:p w14:paraId="7E11C27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Moving your legs, even </w:t>
            </w:r>
            <w:r w:rsidR="00E742D0">
              <w:rPr>
                <w:rFonts w:ascii="Calibri" w:eastAsia="Times New Roman" w:hAnsi="Calibri" w:cs="Calibri"/>
                <w:color w:val="000000"/>
              </w:rPr>
              <w:t>just</w:t>
            </w:r>
            <w:r w:rsidR="00E742D0" w:rsidRPr="005B77A2">
              <w:rPr>
                <w:rFonts w:ascii="Calibri" w:eastAsia="Times New Roman" w:hAnsi="Calibri" w:cs="Calibri"/>
                <w:color w:val="000000"/>
              </w:rPr>
              <w:t xml:space="preserve"> </w:t>
            </w:r>
            <w:r w:rsidRPr="005B77A2">
              <w:rPr>
                <w:rFonts w:ascii="Calibri" w:eastAsia="Times New Roman" w:hAnsi="Calibri" w:cs="Calibri"/>
                <w:color w:val="000000"/>
              </w:rPr>
              <w:t>walking around the block, helps to foster a different perspective.</w:t>
            </w:r>
          </w:p>
        </w:tc>
      </w:tr>
      <w:tr w:rsidR="005B77A2" w:rsidRPr="005B77A2" w14:paraId="28940856" w14:textId="77777777">
        <w:trPr>
          <w:trHeight w:val="900"/>
          <w:trPrChange w:id="879" w:author="Aussie" w:date="2012-10-16T11:09:00Z">
            <w:trPr>
              <w:trHeight w:val="900"/>
            </w:trPr>
          </w:trPrChange>
        </w:trPr>
        <w:tc>
          <w:tcPr>
            <w:tcW w:w="0" w:type="auto"/>
            <w:tcPrChange w:id="880" w:author="Aussie" w:date="2012-10-16T11:09:00Z">
              <w:tcPr>
                <w:tcW w:w="0" w:type="auto"/>
                <w:gridSpan w:val="2"/>
              </w:tcPr>
            </w:tcPrChange>
          </w:tcPr>
          <w:p w14:paraId="02C0AC8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Play with children.</w:t>
            </w:r>
          </w:p>
        </w:tc>
        <w:tc>
          <w:tcPr>
            <w:tcW w:w="0" w:type="auto"/>
            <w:tcPrChange w:id="881" w:author="Aussie" w:date="2012-10-16T11:09:00Z">
              <w:tcPr>
                <w:tcW w:w="0" w:type="auto"/>
              </w:tcPr>
            </w:tcPrChange>
          </w:tcPr>
          <w:p w14:paraId="34A7E8A0"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Remember those little ones in your family that just crack you up</w:t>
            </w:r>
            <w:r w:rsidR="00E742D0">
              <w:rPr>
                <w:rFonts w:ascii="Calibri" w:eastAsia="Times New Roman" w:hAnsi="Calibri" w:cs="Calibri"/>
                <w:color w:val="000000"/>
              </w:rPr>
              <w:t>? G</w:t>
            </w:r>
            <w:r w:rsidRPr="005B77A2">
              <w:rPr>
                <w:rFonts w:ascii="Calibri" w:eastAsia="Times New Roman" w:hAnsi="Calibri" w:cs="Calibri"/>
                <w:color w:val="000000"/>
              </w:rPr>
              <w:t>o spend time with them.</w:t>
            </w:r>
          </w:p>
        </w:tc>
      </w:tr>
      <w:tr w:rsidR="005B77A2" w:rsidRPr="005B77A2" w14:paraId="55D6A6BB" w14:textId="77777777">
        <w:trPr>
          <w:trHeight w:val="900"/>
          <w:trPrChange w:id="882" w:author="Aussie" w:date="2012-10-16T11:09:00Z">
            <w:trPr>
              <w:trHeight w:val="900"/>
            </w:trPr>
          </w:trPrChange>
        </w:trPr>
        <w:tc>
          <w:tcPr>
            <w:tcW w:w="0" w:type="auto"/>
            <w:tcPrChange w:id="883" w:author="Aussie" w:date="2012-10-16T11:09:00Z">
              <w:tcPr>
                <w:tcW w:w="0" w:type="auto"/>
                <w:gridSpan w:val="2"/>
              </w:tcPr>
            </w:tcPrChange>
          </w:tcPr>
          <w:p w14:paraId="52109D4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lastRenderedPageBreak/>
              <w:t>Go for a run.</w:t>
            </w:r>
          </w:p>
        </w:tc>
        <w:tc>
          <w:tcPr>
            <w:tcW w:w="0" w:type="auto"/>
            <w:tcPrChange w:id="884" w:author="Aussie" w:date="2012-10-16T11:09:00Z">
              <w:tcPr>
                <w:tcW w:w="0" w:type="auto"/>
              </w:tcPr>
            </w:tcPrChange>
          </w:tcPr>
          <w:p w14:paraId="626EF5C0"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Go </w:t>
            </w:r>
            <w:r w:rsidR="00E742D0">
              <w:rPr>
                <w:rFonts w:ascii="Calibri" w:eastAsia="Times New Roman" w:hAnsi="Calibri" w:cs="Calibri"/>
                <w:color w:val="000000"/>
              </w:rPr>
              <w:t>for a</w:t>
            </w:r>
            <w:r w:rsidRPr="005B77A2">
              <w:rPr>
                <w:rFonts w:ascii="Calibri" w:eastAsia="Times New Roman" w:hAnsi="Calibri" w:cs="Calibri"/>
                <w:color w:val="000000"/>
              </w:rPr>
              <w:t xml:space="preserve"> run </w:t>
            </w:r>
            <w:r w:rsidR="00E742D0">
              <w:rPr>
                <w:rFonts w:ascii="Calibri" w:eastAsia="Times New Roman" w:hAnsi="Calibri" w:cs="Calibri"/>
                <w:color w:val="000000"/>
              </w:rPr>
              <w:t>to</w:t>
            </w:r>
            <w:r w:rsidRPr="005B77A2">
              <w:rPr>
                <w:rFonts w:ascii="Calibri" w:eastAsia="Times New Roman" w:hAnsi="Calibri" w:cs="Calibri"/>
                <w:color w:val="000000"/>
              </w:rPr>
              <w:t xml:space="preserve"> raise your heart rate, clear your mind</w:t>
            </w:r>
            <w:r w:rsidR="00E742D0">
              <w:rPr>
                <w:rFonts w:ascii="Calibri" w:eastAsia="Times New Roman" w:hAnsi="Calibri" w:cs="Calibri"/>
                <w:color w:val="000000"/>
              </w:rPr>
              <w:t>,</w:t>
            </w:r>
            <w:r w:rsidRPr="005B77A2">
              <w:rPr>
                <w:rFonts w:ascii="Calibri" w:eastAsia="Times New Roman" w:hAnsi="Calibri" w:cs="Calibri"/>
                <w:color w:val="000000"/>
              </w:rPr>
              <w:t xml:space="preserve"> and release some tension in your muscles.</w:t>
            </w:r>
          </w:p>
        </w:tc>
      </w:tr>
      <w:tr w:rsidR="005B77A2" w:rsidRPr="005B77A2" w14:paraId="2FBB072D" w14:textId="77777777">
        <w:trPr>
          <w:trHeight w:val="900"/>
          <w:trPrChange w:id="885" w:author="Aussie" w:date="2012-10-16T11:09:00Z">
            <w:trPr>
              <w:trHeight w:val="900"/>
            </w:trPr>
          </w:trPrChange>
        </w:trPr>
        <w:tc>
          <w:tcPr>
            <w:tcW w:w="0" w:type="auto"/>
            <w:tcPrChange w:id="886" w:author="Aussie" w:date="2012-10-16T11:09:00Z">
              <w:tcPr>
                <w:tcW w:w="0" w:type="auto"/>
                <w:gridSpan w:val="2"/>
              </w:tcPr>
            </w:tcPrChange>
          </w:tcPr>
          <w:p w14:paraId="26C747E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Read favorite comic book</w:t>
            </w:r>
          </w:p>
        </w:tc>
        <w:tc>
          <w:tcPr>
            <w:tcW w:w="0" w:type="auto"/>
            <w:tcPrChange w:id="887" w:author="Aussie" w:date="2012-10-16T11:09:00Z">
              <w:tcPr>
                <w:tcW w:w="0" w:type="auto"/>
              </w:tcPr>
            </w:tcPrChange>
          </w:tcPr>
          <w:p w14:paraId="461F0977"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Laughing and going into another world would be good for you right now.  Take a load off and read a comic book.</w:t>
            </w:r>
          </w:p>
        </w:tc>
      </w:tr>
      <w:tr w:rsidR="005B77A2" w:rsidRPr="005B77A2" w14:paraId="1F5BF3A9" w14:textId="77777777">
        <w:trPr>
          <w:trHeight w:val="600"/>
          <w:trPrChange w:id="888" w:author="Aussie" w:date="2012-10-16T11:09:00Z">
            <w:trPr>
              <w:trHeight w:val="600"/>
            </w:trPr>
          </w:trPrChange>
        </w:trPr>
        <w:tc>
          <w:tcPr>
            <w:tcW w:w="0" w:type="auto"/>
            <w:tcPrChange w:id="889" w:author="Aussie" w:date="2012-10-16T11:09:00Z">
              <w:tcPr>
                <w:tcW w:w="0" w:type="auto"/>
                <w:gridSpan w:val="2"/>
              </w:tcPr>
            </w:tcPrChange>
          </w:tcPr>
          <w:p w14:paraId="350F273C"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Watch a funny movie</w:t>
            </w:r>
          </w:p>
        </w:tc>
        <w:tc>
          <w:tcPr>
            <w:tcW w:w="0" w:type="auto"/>
            <w:tcPrChange w:id="890" w:author="Aussie" w:date="2012-10-16T11:09:00Z">
              <w:tcPr>
                <w:tcW w:w="0" w:type="auto"/>
              </w:tcPr>
            </w:tcPrChange>
          </w:tcPr>
          <w:p w14:paraId="2160F321"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It's hard to be upset when watching your favorite movie comedy.</w:t>
            </w:r>
          </w:p>
        </w:tc>
      </w:tr>
      <w:tr w:rsidR="005B77A2" w:rsidRPr="005B77A2" w14:paraId="7A68E563" w14:textId="77777777">
        <w:trPr>
          <w:trHeight w:val="600"/>
          <w:trPrChange w:id="891" w:author="Aussie" w:date="2012-10-16T11:09:00Z">
            <w:trPr>
              <w:trHeight w:val="600"/>
            </w:trPr>
          </w:trPrChange>
        </w:trPr>
        <w:tc>
          <w:tcPr>
            <w:tcW w:w="0" w:type="auto"/>
            <w:tcPrChange w:id="892" w:author="Aussie" w:date="2012-10-16T11:09:00Z">
              <w:tcPr>
                <w:tcW w:w="0" w:type="auto"/>
                <w:gridSpan w:val="2"/>
              </w:tcPr>
            </w:tcPrChange>
          </w:tcPr>
          <w:p w14:paraId="259F567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Cook a meal and eat it</w:t>
            </w:r>
          </w:p>
        </w:tc>
        <w:tc>
          <w:tcPr>
            <w:tcW w:w="0" w:type="auto"/>
            <w:tcPrChange w:id="893" w:author="Aussie" w:date="2012-10-16T11:09:00Z">
              <w:tcPr>
                <w:tcW w:w="0" w:type="auto"/>
              </w:tcPr>
            </w:tcPrChange>
          </w:tcPr>
          <w:p w14:paraId="6CC5C6CF" w14:textId="77777777" w:rsidR="005B77A2" w:rsidRPr="005B77A2" w:rsidRDefault="005861B6" w:rsidP="00BC0F5E">
            <w:pPr>
              <w:spacing w:after="0" w:line="240" w:lineRule="auto"/>
              <w:rPr>
                <w:rFonts w:ascii="Calibri" w:eastAsia="Times New Roman" w:hAnsi="Calibri" w:cs="Calibri"/>
                <w:color w:val="000000"/>
              </w:rPr>
            </w:pPr>
            <w:r>
              <w:rPr>
                <w:rFonts w:ascii="Calibri" w:eastAsia="Times New Roman" w:hAnsi="Calibri" w:cs="Calibri"/>
                <w:color w:val="000000"/>
              </w:rPr>
              <w:t>C</w:t>
            </w:r>
            <w:r w:rsidR="005B77A2" w:rsidRPr="005B77A2">
              <w:rPr>
                <w:rFonts w:ascii="Calibri" w:eastAsia="Times New Roman" w:hAnsi="Calibri" w:cs="Calibri"/>
                <w:color w:val="000000"/>
              </w:rPr>
              <w:t xml:space="preserve">ook your favorite </w:t>
            </w:r>
            <w:r w:rsidR="00BC0F5E">
              <w:rPr>
                <w:rFonts w:ascii="Calibri" w:eastAsia="Times New Roman" w:hAnsi="Calibri" w:cs="Calibri"/>
                <w:color w:val="000000"/>
              </w:rPr>
              <w:t>meal and savor every bite.</w:t>
            </w:r>
            <w:r>
              <w:rPr>
                <w:rFonts w:ascii="Calibri" w:eastAsia="Times New Roman" w:hAnsi="Calibri" w:cs="Calibri"/>
                <w:color w:val="000000"/>
              </w:rPr>
              <w:t xml:space="preserve"> </w:t>
            </w:r>
          </w:p>
        </w:tc>
      </w:tr>
      <w:tr w:rsidR="005B77A2" w:rsidRPr="005B77A2" w14:paraId="418BBE91" w14:textId="77777777">
        <w:trPr>
          <w:trHeight w:val="600"/>
        </w:trPr>
        <w:tc>
          <w:tcPr>
            <w:tcW w:w="0" w:type="auto"/>
            <w:tcBorders>
              <w:top w:val="nil"/>
              <w:left w:val="nil"/>
              <w:bottom w:val="nil"/>
              <w:right w:val="nil"/>
            </w:tcBorders>
            <w:shd w:val="clear" w:color="auto" w:fill="auto"/>
            <w:vAlign w:val="bottom"/>
          </w:tcPr>
          <w:p w14:paraId="25350047" w14:textId="23844A5E" w:rsidR="005B77A2" w:rsidRPr="005B77A2" w:rsidRDefault="005B77A2" w:rsidP="00960CE3">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Take a mental </w:t>
            </w:r>
            <w:del w:id="894" w:author="Aussie" w:date="2012-10-16T11:09:00Z">
              <w:r w:rsidRPr="005B77A2">
                <w:rPr>
                  <w:rFonts w:ascii="Calibri" w:eastAsia="Times New Roman" w:hAnsi="Calibri" w:cs="Calibri"/>
                  <w:color w:val="000000"/>
                </w:rPr>
                <w:delText>vacation</w:delText>
              </w:r>
            </w:del>
            <w:ins w:id="895" w:author="Aussie" w:date="2012-10-16T11:09:00Z">
              <w:r w:rsidR="00960CE3">
                <w:rPr>
                  <w:rFonts w:ascii="Calibri" w:eastAsia="Times New Roman" w:hAnsi="Calibri" w:cs="Calibri"/>
                  <w:color w:val="000000"/>
                </w:rPr>
                <w:t>holiday</w:t>
              </w:r>
            </w:ins>
          </w:p>
        </w:tc>
        <w:tc>
          <w:tcPr>
            <w:tcW w:w="0" w:type="auto"/>
            <w:tcBorders>
              <w:top w:val="nil"/>
              <w:left w:val="nil"/>
              <w:bottom w:val="nil"/>
              <w:right w:val="nil"/>
            </w:tcBorders>
            <w:shd w:val="clear" w:color="auto" w:fill="auto"/>
            <w:vAlign w:val="bottom"/>
          </w:tcPr>
          <w:p w14:paraId="7D585A43" w14:textId="2525C4E1" w:rsidR="005B77A2" w:rsidRPr="005B77A2" w:rsidRDefault="005B77A2" w:rsidP="00960CE3">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Allow your mind to take a </w:t>
            </w:r>
            <w:del w:id="896" w:author="Aussie" w:date="2012-10-16T11:09:00Z">
              <w:r w:rsidRPr="005B77A2">
                <w:rPr>
                  <w:rFonts w:ascii="Calibri" w:eastAsia="Times New Roman" w:hAnsi="Calibri" w:cs="Calibri"/>
                  <w:color w:val="000000"/>
                </w:rPr>
                <w:delText>vacation</w:delText>
              </w:r>
            </w:del>
            <w:ins w:id="897" w:author="Aussie" w:date="2012-10-16T11:09:00Z">
              <w:r w:rsidR="00960CE3">
                <w:rPr>
                  <w:rFonts w:ascii="Calibri" w:eastAsia="Times New Roman" w:hAnsi="Calibri" w:cs="Calibri"/>
                  <w:color w:val="000000"/>
                </w:rPr>
                <w:t>holiday</w:t>
              </w:r>
            </w:ins>
            <w:r w:rsidRPr="005B77A2">
              <w:rPr>
                <w:rFonts w:ascii="Calibri" w:eastAsia="Times New Roman" w:hAnsi="Calibri" w:cs="Calibri"/>
                <w:color w:val="000000"/>
              </w:rPr>
              <w:t xml:space="preserve"> from your problems.</w:t>
            </w:r>
          </w:p>
        </w:tc>
      </w:tr>
      <w:tr w:rsidR="005B77A2" w:rsidRPr="005B77A2" w14:paraId="695ECB92" w14:textId="77777777">
        <w:trPr>
          <w:trHeight w:val="600"/>
          <w:trPrChange w:id="898" w:author="Aussie" w:date="2012-10-16T11:09:00Z">
            <w:trPr>
              <w:trHeight w:val="600"/>
            </w:trPr>
          </w:trPrChange>
        </w:trPr>
        <w:tc>
          <w:tcPr>
            <w:tcW w:w="0" w:type="auto"/>
            <w:tcPrChange w:id="899" w:author="Aussie" w:date="2012-10-16T11:09:00Z">
              <w:tcPr>
                <w:tcW w:w="0" w:type="auto"/>
                <w:gridSpan w:val="2"/>
              </w:tcPr>
            </w:tcPrChange>
          </w:tcPr>
          <w:p w14:paraId="291A8ED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Chop wood</w:t>
            </w:r>
          </w:p>
        </w:tc>
        <w:tc>
          <w:tcPr>
            <w:tcW w:w="0" w:type="auto"/>
            <w:tcPrChange w:id="900" w:author="Aussie" w:date="2012-10-16T11:09:00Z">
              <w:tcPr>
                <w:tcW w:w="0" w:type="auto"/>
              </w:tcPr>
            </w:tcPrChange>
          </w:tcPr>
          <w:p w14:paraId="7AE61FCC" w14:textId="77777777" w:rsidR="005B77A2" w:rsidRPr="005B77A2" w:rsidRDefault="005B77A2" w:rsidP="00BC0F5E">
            <w:pPr>
              <w:spacing w:after="0" w:line="240" w:lineRule="auto"/>
              <w:rPr>
                <w:rFonts w:ascii="Calibri" w:eastAsia="Times New Roman" w:hAnsi="Calibri" w:cs="Calibri"/>
                <w:color w:val="000000"/>
              </w:rPr>
            </w:pPr>
            <w:r w:rsidRPr="005B77A2">
              <w:rPr>
                <w:rFonts w:ascii="Calibri" w:eastAsia="Times New Roman" w:hAnsi="Calibri" w:cs="Calibri"/>
                <w:color w:val="000000"/>
              </w:rPr>
              <w:t>Get some of that energy out</w:t>
            </w:r>
            <w:r w:rsidR="00BC0F5E">
              <w:rPr>
                <w:rFonts w:ascii="Calibri" w:eastAsia="Times New Roman" w:hAnsi="Calibri" w:cs="Calibri"/>
                <w:color w:val="000000"/>
              </w:rPr>
              <w:t xml:space="preserve"> by chopping wood</w:t>
            </w:r>
            <w:r w:rsidR="001D5971">
              <w:rPr>
                <w:rFonts w:ascii="Calibri" w:eastAsia="Times New Roman" w:hAnsi="Calibri" w:cs="Calibri"/>
                <w:color w:val="000000"/>
              </w:rPr>
              <w:t>, and then relax in front of the fireplace</w:t>
            </w:r>
            <w:r w:rsidR="00BC0F5E">
              <w:rPr>
                <w:rFonts w:ascii="Calibri" w:eastAsia="Times New Roman" w:hAnsi="Calibri" w:cs="Calibri"/>
                <w:color w:val="000000"/>
              </w:rPr>
              <w:t>.</w:t>
            </w:r>
          </w:p>
        </w:tc>
      </w:tr>
      <w:tr w:rsidR="005B77A2" w:rsidRPr="005B77A2" w14:paraId="4E2395B1" w14:textId="77777777">
        <w:trPr>
          <w:trHeight w:val="900"/>
          <w:trPrChange w:id="901" w:author="Aussie" w:date="2012-10-16T11:09:00Z">
            <w:trPr>
              <w:trHeight w:val="900"/>
            </w:trPr>
          </w:trPrChange>
        </w:trPr>
        <w:tc>
          <w:tcPr>
            <w:tcW w:w="0" w:type="auto"/>
            <w:tcPrChange w:id="902" w:author="Aussie" w:date="2012-10-16T11:09:00Z">
              <w:tcPr>
                <w:tcW w:w="0" w:type="auto"/>
                <w:gridSpan w:val="2"/>
              </w:tcPr>
            </w:tcPrChange>
          </w:tcPr>
          <w:p w14:paraId="74B4809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Facebook</w:t>
            </w:r>
          </w:p>
        </w:tc>
        <w:tc>
          <w:tcPr>
            <w:tcW w:w="0" w:type="auto"/>
            <w:tcPrChange w:id="903" w:author="Aussie" w:date="2012-10-16T11:09:00Z">
              <w:tcPr>
                <w:tcW w:w="0" w:type="auto"/>
              </w:tcPr>
            </w:tcPrChange>
          </w:tcPr>
          <w:p w14:paraId="4BB732C5"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Get on </w:t>
            </w:r>
            <w:r w:rsidR="00AB487F">
              <w:rPr>
                <w:rFonts w:ascii="Calibri" w:eastAsia="Times New Roman" w:hAnsi="Calibri" w:cs="Calibri"/>
                <w:color w:val="000000"/>
              </w:rPr>
              <w:t>F</w:t>
            </w:r>
            <w:r w:rsidRPr="005B77A2">
              <w:rPr>
                <w:rFonts w:ascii="Calibri" w:eastAsia="Times New Roman" w:hAnsi="Calibri" w:cs="Calibri"/>
                <w:color w:val="000000"/>
              </w:rPr>
              <w:t>acebook and connect with your friends virtually.  What are other people up to these days?</w:t>
            </w:r>
          </w:p>
        </w:tc>
      </w:tr>
      <w:tr w:rsidR="005B77A2" w:rsidRPr="005B77A2" w14:paraId="5DD38BE2" w14:textId="77777777">
        <w:trPr>
          <w:trHeight w:val="300"/>
          <w:trPrChange w:id="904" w:author="Aussie" w:date="2012-10-16T11:09:00Z">
            <w:trPr>
              <w:trHeight w:val="300"/>
            </w:trPr>
          </w:trPrChange>
        </w:trPr>
        <w:tc>
          <w:tcPr>
            <w:tcW w:w="0" w:type="auto"/>
            <w:tcPrChange w:id="905" w:author="Aussie" w:date="2012-10-16T11:09:00Z">
              <w:tcPr>
                <w:tcW w:w="0" w:type="auto"/>
                <w:gridSpan w:val="2"/>
              </w:tcPr>
            </w:tcPrChange>
          </w:tcPr>
          <w:p w14:paraId="4632973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Draw a picture</w:t>
            </w:r>
          </w:p>
        </w:tc>
        <w:tc>
          <w:tcPr>
            <w:tcW w:w="0" w:type="auto"/>
            <w:tcPrChange w:id="906" w:author="Aussie" w:date="2012-10-16T11:09:00Z">
              <w:tcPr>
                <w:tcW w:w="0" w:type="auto"/>
              </w:tcPr>
            </w:tcPrChange>
          </w:tcPr>
          <w:p w14:paraId="1DE10D9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Draw a picture and be creative!</w:t>
            </w:r>
          </w:p>
        </w:tc>
      </w:tr>
      <w:tr w:rsidR="005B77A2" w:rsidRPr="005B77A2" w14:paraId="49430CBC" w14:textId="77777777">
        <w:trPr>
          <w:trHeight w:val="600"/>
          <w:trPrChange w:id="907" w:author="Aussie" w:date="2012-10-16T11:09:00Z">
            <w:trPr>
              <w:trHeight w:val="600"/>
            </w:trPr>
          </w:trPrChange>
        </w:trPr>
        <w:tc>
          <w:tcPr>
            <w:tcW w:w="0" w:type="auto"/>
            <w:tcPrChange w:id="908" w:author="Aussie" w:date="2012-10-16T11:09:00Z">
              <w:tcPr>
                <w:tcW w:w="0" w:type="auto"/>
                <w:gridSpan w:val="2"/>
              </w:tcPr>
            </w:tcPrChange>
          </w:tcPr>
          <w:p w14:paraId="17AA4D1F"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Mold clay</w:t>
            </w:r>
          </w:p>
        </w:tc>
        <w:tc>
          <w:tcPr>
            <w:tcW w:w="0" w:type="auto"/>
            <w:tcPrChange w:id="909" w:author="Aussie" w:date="2012-10-16T11:09:00Z">
              <w:tcPr>
                <w:tcW w:w="0" w:type="auto"/>
              </w:tcPr>
            </w:tcPrChange>
          </w:tcPr>
          <w:p w14:paraId="7B5D66F0"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Molding clay allows your hands to create a masterpiece or to just mix the colors.</w:t>
            </w:r>
          </w:p>
        </w:tc>
      </w:tr>
      <w:tr w:rsidR="005B77A2" w:rsidRPr="005B77A2" w14:paraId="739B9450" w14:textId="77777777">
        <w:trPr>
          <w:trHeight w:val="600"/>
          <w:trPrChange w:id="910" w:author="Aussie" w:date="2012-10-16T11:09:00Z">
            <w:trPr>
              <w:trHeight w:val="600"/>
            </w:trPr>
          </w:trPrChange>
        </w:trPr>
        <w:tc>
          <w:tcPr>
            <w:tcW w:w="0" w:type="auto"/>
            <w:tcPrChange w:id="911" w:author="Aussie" w:date="2012-10-16T11:09:00Z">
              <w:tcPr>
                <w:tcW w:w="0" w:type="auto"/>
                <w:gridSpan w:val="2"/>
              </w:tcPr>
            </w:tcPrChange>
          </w:tcPr>
          <w:p w14:paraId="2C4C5267"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Write poetry</w:t>
            </w:r>
          </w:p>
        </w:tc>
        <w:tc>
          <w:tcPr>
            <w:tcW w:w="0" w:type="auto"/>
            <w:tcPrChange w:id="912" w:author="Aussie" w:date="2012-10-16T11:09:00Z">
              <w:tcPr>
                <w:tcW w:w="0" w:type="auto"/>
              </w:tcPr>
            </w:tcPrChange>
          </w:tcPr>
          <w:p w14:paraId="0702058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Express yourself with your poetic words.  Put it down on paper.</w:t>
            </w:r>
          </w:p>
        </w:tc>
      </w:tr>
      <w:tr w:rsidR="005B77A2" w:rsidRPr="005B77A2" w14:paraId="2B1160CC" w14:textId="77777777">
        <w:trPr>
          <w:trHeight w:val="900"/>
          <w:trPrChange w:id="913" w:author="Aussie" w:date="2012-10-16T11:09:00Z">
            <w:trPr>
              <w:trHeight w:val="900"/>
            </w:trPr>
          </w:trPrChange>
        </w:trPr>
        <w:tc>
          <w:tcPr>
            <w:tcW w:w="0" w:type="auto"/>
            <w:tcPrChange w:id="914" w:author="Aussie" w:date="2012-10-16T11:09:00Z">
              <w:tcPr>
                <w:tcW w:w="0" w:type="auto"/>
                <w:gridSpan w:val="2"/>
              </w:tcPr>
            </w:tcPrChange>
          </w:tcPr>
          <w:p w14:paraId="3295B3B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Do a jigsaw puzzle</w:t>
            </w:r>
          </w:p>
        </w:tc>
        <w:tc>
          <w:tcPr>
            <w:tcW w:w="0" w:type="auto"/>
            <w:tcPrChange w:id="915" w:author="Aussie" w:date="2012-10-16T11:09:00Z">
              <w:tcPr>
                <w:tcW w:w="0" w:type="auto"/>
              </w:tcPr>
            </w:tcPrChange>
          </w:tcPr>
          <w:p w14:paraId="341BD6EF"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Worried you are falling to pieces?  Get a puzzle and have fun putting the pieces together.</w:t>
            </w:r>
          </w:p>
        </w:tc>
      </w:tr>
      <w:tr w:rsidR="005B77A2" w:rsidRPr="005B77A2" w14:paraId="291A31A2" w14:textId="77777777">
        <w:trPr>
          <w:trHeight w:val="600"/>
          <w:trPrChange w:id="916" w:author="Aussie" w:date="2012-10-16T11:09:00Z">
            <w:trPr>
              <w:trHeight w:val="600"/>
            </w:trPr>
          </w:trPrChange>
        </w:trPr>
        <w:tc>
          <w:tcPr>
            <w:tcW w:w="0" w:type="auto"/>
            <w:tcPrChange w:id="917" w:author="Aussie" w:date="2012-10-16T11:09:00Z">
              <w:tcPr>
                <w:tcW w:w="0" w:type="auto"/>
                <w:gridSpan w:val="2"/>
              </w:tcPr>
            </w:tcPrChange>
          </w:tcPr>
          <w:p w14:paraId="54BB4102"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Do </w:t>
            </w:r>
            <w:r w:rsidR="0031101C" w:rsidRPr="005B77A2">
              <w:rPr>
                <w:rFonts w:ascii="Calibri" w:eastAsia="Times New Roman" w:hAnsi="Calibri" w:cs="Calibri"/>
                <w:color w:val="000000"/>
              </w:rPr>
              <w:t>Sudoku</w:t>
            </w:r>
            <w:r w:rsidRPr="005B77A2">
              <w:rPr>
                <w:rFonts w:ascii="Calibri" w:eastAsia="Times New Roman" w:hAnsi="Calibri" w:cs="Calibri"/>
                <w:color w:val="000000"/>
              </w:rPr>
              <w:t>/crossword</w:t>
            </w:r>
          </w:p>
        </w:tc>
        <w:tc>
          <w:tcPr>
            <w:tcW w:w="0" w:type="auto"/>
            <w:tcPrChange w:id="918" w:author="Aussie" w:date="2012-10-16T11:09:00Z">
              <w:tcPr>
                <w:tcW w:w="0" w:type="auto"/>
              </w:tcPr>
            </w:tcPrChange>
          </w:tcPr>
          <w:p w14:paraId="2EB9CDD5" w14:textId="77777777" w:rsidR="005B77A2" w:rsidRPr="005B77A2" w:rsidRDefault="005B77A2" w:rsidP="00BC0F5E">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Play sudoku or </w:t>
            </w:r>
            <w:r w:rsidR="00BC0F5E">
              <w:rPr>
                <w:rFonts w:ascii="Calibri" w:eastAsia="Times New Roman" w:hAnsi="Calibri" w:cs="Calibri"/>
                <w:color w:val="000000"/>
              </w:rPr>
              <w:t xml:space="preserve">do a </w:t>
            </w:r>
            <w:r w:rsidRPr="005B77A2">
              <w:rPr>
                <w:rFonts w:ascii="Calibri" w:eastAsia="Times New Roman" w:hAnsi="Calibri" w:cs="Calibri"/>
                <w:color w:val="000000"/>
              </w:rPr>
              <w:t>crossword</w:t>
            </w:r>
            <w:r w:rsidR="00BC0F5E">
              <w:rPr>
                <w:rFonts w:ascii="Calibri" w:eastAsia="Times New Roman" w:hAnsi="Calibri" w:cs="Calibri"/>
                <w:color w:val="000000"/>
              </w:rPr>
              <w:t>.</w:t>
            </w:r>
          </w:p>
        </w:tc>
      </w:tr>
      <w:tr w:rsidR="005B77A2" w:rsidRPr="005B77A2" w14:paraId="625F90B4" w14:textId="77777777">
        <w:trPr>
          <w:trHeight w:val="300"/>
          <w:trPrChange w:id="919" w:author="Aussie" w:date="2012-10-16T11:09:00Z">
            <w:trPr>
              <w:trHeight w:val="300"/>
            </w:trPr>
          </w:trPrChange>
        </w:trPr>
        <w:tc>
          <w:tcPr>
            <w:tcW w:w="0" w:type="auto"/>
            <w:tcPrChange w:id="920" w:author="Aussie" w:date="2012-10-16T11:09:00Z">
              <w:tcPr>
                <w:tcW w:w="0" w:type="auto"/>
                <w:gridSpan w:val="2"/>
              </w:tcPr>
            </w:tcPrChange>
          </w:tcPr>
          <w:p w14:paraId="6CEED1B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Clean your room</w:t>
            </w:r>
          </w:p>
        </w:tc>
        <w:tc>
          <w:tcPr>
            <w:tcW w:w="0" w:type="auto"/>
            <w:tcPrChange w:id="921" w:author="Aussie" w:date="2012-10-16T11:09:00Z">
              <w:tcPr>
                <w:tcW w:w="0" w:type="auto"/>
              </w:tcPr>
            </w:tcPrChange>
          </w:tcPr>
          <w:p w14:paraId="20F14137"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Clean</w:t>
            </w:r>
            <w:r w:rsidR="001D5971">
              <w:rPr>
                <w:rFonts w:ascii="Calibri" w:eastAsia="Times New Roman" w:hAnsi="Calibri" w:cs="Calibri"/>
                <w:color w:val="000000"/>
              </w:rPr>
              <w:t xml:space="preserve"> and </w:t>
            </w:r>
            <w:r w:rsidRPr="005B77A2">
              <w:rPr>
                <w:rFonts w:ascii="Calibri" w:eastAsia="Times New Roman" w:hAnsi="Calibri" w:cs="Calibri"/>
                <w:color w:val="000000"/>
              </w:rPr>
              <w:t>straighten up your surroundings.</w:t>
            </w:r>
          </w:p>
        </w:tc>
      </w:tr>
      <w:tr w:rsidR="005B77A2" w:rsidRPr="005B77A2" w14:paraId="32B6D1F8" w14:textId="77777777">
        <w:trPr>
          <w:trHeight w:val="300"/>
          <w:trPrChange w:id="922" w:author="Aussie" w:date="2012-10-16T11:09:00Z">
            <w:trPr>
              <w:trHeight w:val="300"/>
            </w:trPr>
          </w:trPrChange>
        </w:trPr>
        <w:tc>
          <w:tcPr>
            <w:tcW w:w="0" w:type="auto"/>
            <w:tcPrChange w:id="923" w:author="Aussie" w:date="2012-10-16T11:09:00Z">
              <w:tcPr>
                <w:tcW w:w="0" w:type="auto"/>
                <w:gridSpan w:val="2"/>
              </w:tcPr>
            </w:tcPrChange>
          </w:tcPr>
          <w:p w14:paraId="073F2C4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Walk your dog</w:t>
            </w:r>
          </w:p>
        </w:tc>
        <w:tc>
          <w:tcPr>
            <w:tcW w:w="0" w:type="auto"/>
            <w:tcPrChange w:id="924" w:author="Aussie" w:date="2012-10-16T11:09:00Z">
              <w:tcPr>
                <w:tcW w:w="0" w:type="auto"/>
              </w:tcPr>
            </w:tcPrChange>
          </w:tcPr>
          <w:p w14:paraId="1D933076"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Walk your dog…he needs a break, too.</w:t>
            </w:r>
          </w:p>
        </w:tc>
      </w:tr>
      <w:tr w:rsidR="005B77A2" w:rsidRPr="005B77A2" w14:paraId="161E864F" w14:textId="77777777">
        <w:trPr>
          <w:trHeight w:val="900"/>
          <w:trPrChange w:id="925" w:author="Aussie" w:date="2012-10-16T11:09:00Z">
            <w:trPr>
              <w:trHeight w:val="900"/>
            </w:trPr>
          </w:trPrChange>
        </w:trPr>
        <w:tc>
          <w:tcPr>
            <w:tcW w:w="0" w:type="auto"/>
            <w:tcPrChange w:id="926" w:author="Aussie" w:date="2012-10-16T11:09:00Z">
              <w:tcPr>
                <w:tcW w:w="0" w:type="auto"/>
                <w:gridSpan w:val="2"/>
              </w:tcPr>
            </w:tcPrChange>
          </w:tcPr>
          <w:p w14:paraId="2AA1EC4A" w14:textId="77777777" w:rsidR="005B77A2" w:rsidRPr="005B77A2" w:rsidRDefault="005B77A2" w:rsidP="00812A74">
            <w:pPr>
              <w:spacing w:after="0" w:line="240" w:lineRule="auto"/>
              <w:rPr>
                <w:rFonts w:ascii="Calibri" w:eastAsia="Times New Roman" w:hAnsi="Calibri" w:cs="Calibri"/>
                <w:color w:val="000000"/>
              </w:rPr>
            </w:pPr>
            <w:r w:rsidRPr="005B77A2">
              <w:rPr>
                <w:rFonts w:ascii="Calibri" w:eastAsia="Times New Roman" w:hAnsi="Calibri" w:cs="Calibri"/>
                <w:color w:val="000000"/>
              </w:rPr>
              <w:t>Rubi</w:t>
            </w:r>
            <w:r w:rsidR="00812A74">
              <w:rPr>
                <w:rFonts w:ascii="Calibri" w:eastAsia="Times New Roman" w:hAnsi="Calibri" w:cs="Calibri"/>
                <w:color w:val="000000"/>
              </w:rPr>
              <w:t>k’s</w:t>
            </w:r>
            <w:r w:rsidRPr="005B77A2">
              <w:rPr>
                <w:rFonts w:ascii="Calibri" w:eastAsia="Times New Roman" w:hAnsi="Calibri" w:cs="Calibri"/>
                <w:color w:val="000000"/>
              </w:rPr>
              <w:t xml:space="preserve"> cube</w:t>
            </w:r>
          </w:p>
        </w:tc>
        <w:tc>
          <w:tcPr>
            <w:tcW w:w="0" w:type="auto"/>
            <w:tcPrChange w:id="927" w:author="Aussie" w:date="2012-10-16T11:09:00Z">
              <w:tcPr>
                <w:tcW w:w="0" w:type="auto"/>
              </w:tcPr>
            </w:tcPrChange>
          </w:tcPr>
          <w:p w14:paraId="20F29A8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Remember Rubi</w:t>
            </w:r>
            <w:r w:rsidR="006F73A2">
              <w:rPr>
                <w:rFonts w:ascii="Calibri" w:eastAsia="Times New Roman" w:hAnsi="Calibri" w:cs="Calibri"/>
                <w:color w:val="000000"/>
              </w:rPr>
              <w:t>k’s</w:t>
            </w:r>
            <w:r w:rsidRPr="005B77A2">
              <w:rPr>
                <w:rFonts w:ascii="Calibri" w:eastAsia="Times New Roman" w:hAnsi="Calibri" w:cs="Calibri"/>
                <w:color w:val="000000"/>
              </w:rPr>
              <w:t xml:space="preserve"> cube?!  Looks simple, yet </w:t>
            </w:r>
            <w:r w:rsidR="001D5971">
              <w:rPr>
                <w:rFonts w:ascii="Calibri" w:eastAsia="Times New Roman" w:hAnsi="Calibri" w:cs="Calibri"/>
                <w:color w:val="000000"/>
              </w:rPr>
              <w:t xml:space="preserve">it’s </w:t>
            </w:r>
            <w:r w:rsidRPr="005B77A2">
              <w:rPr>
                <w:rFonts w:ascii="Calibri" w:eastAsia="Times New Roman" w:hAnsi="Calibri" w:cs="Calibri"/>
                <w:color w:val="000000"/>
              </w:rPr>
              <w:t>mystifying.  Get busy with your hands and mind.</w:t>
            </w:r>
          </w:p>
        </w:tc>
      </w:tr>
      <w:tr w:rsidR="005B77A2" w:rsidRPr="005B77A2" w14:paraId="2AE55212" w14:textId="77777777">
        <w:trPr>
          <w:trHeight w:val="300"/>
        </w:trPr>
        <w:tc>
          <w:tcPr>
            <w:tcW w:w="0" w:type="auto"/>
            <w:tcBorders>
              <w:top w:val="nil"/>
              <w:left w:val="nil"/>
              <w:bottom w:val="nil"/>
              <w:right w:val="nil"/>
            </w:tcBorders>
            <w:shd w:val="clear" w:color="auto" w:fill="auto"/>
            <w:vAlign w:val="bottom"/>
          </w:tcPr>
          <w:p w14:paraId="2C133BB3"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shopping</w:t>
            </w:r>
          </w:p>
        </w:tc>
        <w:tc>
          <w:tcPr>
            <w:tcW w:w="0" w:type="auto"/>
            <w:tcBorders>
              <w:top w:val="nil"/>
              <w:left w:val="nil"/>
              <w:bottom w:val="nil"/>
              <w:right w:val="nil"/>
            </w:tcBorders>
            <w:shd w:val="clear" w:color="auto" w:fill="auto"/>
            <w:vAlign w:val="bottom"/>
          </w:tcPr>
          <w:p w14:paraId="78E601F0" w14:textId="34FE9F37" w:rsidR="005B77A2" w:rsidRPr="005B77A2" w:rsidRDefault="005B77A2" w:rsidP="00960CE3">
            <w:pPr>
              <w:spacing w:after="0" w:line="240" w:lineRule="auto"/>
              <w:rPr>
                <w:rFonts w:ascii="Calibri" w:eastAsia="Times New Roman" w:hAnsi="Calibri" w:cs="Calibri"/>
                <w:color w:val="000000"/>
              </w:rPr>
            </w:pPr>
            <w:r w:rsidRPr="005B77A2">
              <w:rPr>
                <w:rFonts w:ascii="Calibri" w:eastAsia="Times New Roman" w:hAnsi="Calibri" w:cs="Calibri"/>
                <w:color w:val="000000"/>
              </w:rPr>
              <w:t>See what</w:t>
            </w:r>
            <w:r w:rsidR="001D5971">
              <w:rPr>
                <w:rFonts w:ascii="Calibri" w:eastAsia="Times New Roman" w:hAnsi="Calibri" w:cs="Calibri"/>
                <w:color w:val="000000"/>
              </w:rPr>
              <w:t>’</w:t>
            </w:r>
            <w:r w:rsidRPr="005B77A2">
              <w:rPr>
                <w:rFonts w:ascii="Calibri" w:eastAsia="Times New Roman" w:hAnsi="Calibri" w:cs="Calibri"/>
                <w:color w:val="000000"/>
              </w:rPr>
              <w:t>s new at the mall</w:t>
            </w:r>
            <w:r w:rsidR="00812A74">
              <w:rPr>
                <w:rFonts w:ascii="Calibri" w:eastAsia="Times New Roman" w:hAnsi="Calibri" w:cs="Calibri"/>
                <w:color w:val="000000"/>
              </w:rPr>
              <w:t xml:space="preserve"> or your favorite </w:t>
            </w:r>
            <w:del w:id="928" w:author="Aussie" w:date="2012-10-16T11:09:00Z">
              <w:r w:rsidR="00812A74">
                <w:rPr>
                  <w:rFonts w:ascii="Calibri" w:eastAsia="Times New Roman" w:hAnsi="Calibri" w:cs="Calibri"/>
                  <w:color w:val="000000"/>
                </w:rPr>
                <w:delText>store</w:delText>
              </w:r>
              <w:r w:rsidRPr="005B77A2">
                <w:rPr>
                  <w:rFonts w:ascii="Calibri" w:eastAsia="Times New Roman" w:hAnsi="Calibri" w:cs="Calibri"/>
                  <w:color w:val="000000"/>
                </w:rPr>
                <w:delText>.</w:delText>
              </w:r>
            </w:del>
            <w:ins w:id="929" w:author="Aussie" w:date="2012-10-16T11:09:00Z">
              <w:r w:rsidR="00960CE3">
                <w:rPr>
                  <w:rFonts w:ascii="Calibri" w:eastAsia="Times New Roman" w:hAnsi="Calibri" w:cs="Calibri"/>
                  <w:color w:val="000000"/>
                </w:rPr>
                <w:t>shopping centre</w:t>
              </w:r>
              <w:r w:rsidRPr="005B77A2">
                <w:rPr>
                  <w:rFonts w:ascii="Calibri" w:eastAsia="Times New Roman" w:hAnsi="Calibri" w:cs="Calibri"/>
                  <w:color w:val="000000"/>
                </w:rPr>
                <w:t>.</w:t>
              </w:r>
            </w:ins>
            <w:r w:rsidR="00812A74">
              <w:rPr>
                <w:rFonts w:ascii="Calibri" w:eastAsia="Times New Roman" w:hAnsi="Calibri" w:cs="Calibri"/>
                <w:color w:val="000000"/>
              </w:rPr>
              <w:t xml:space="preserve"> You can even shop around online!</w:t>
            </w:r>
          </w:p>
        </w:tc>
      </w:tr>
      <w:tr w:rsidR="005B77A2" w:rsidRPr="005B77A2" w14:paraId="2EC44B45" w14:textId="77777777">
        <w:trPr>
          <w:trHeight w:val="900"/>
          <w:trPrChange w:id="930" w:author="Aussie" w:date="2012-10-16T11:09:00Z">
            <w:trPr>
              <w:trHeight w:val="900"/>
            </w:trPr>
          </w:trPrChange>
        </w:trPr>
        <w:tc>
          <w:tcPr>
            <w:tcW w:w="0" w:type="auto"/>
            <w:tcPrChange w:id="931" w:author="Aussie" w:date="2012-10-16T11:09:00Z">
              <w:tcPr>
                <w:tcW w:w="0" w:type="auto"/>
                <w:gridSpan w:val="2"/>
              </w:tcPr>
            </w:tcPrChange>
          </w:tcPr>
          <w:p w14:paraId="3A8A3602"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Call a friend</w:t>
            </w:r>
          </w:p>
        </w:tc>
        <w:tc>
          <w:tcPr>
            <w:tcW w:w="0" w:type="auto"/>
            <w:tcPrChange w:id="932" w:author="Aussie" w:date="2012-10-16T11:09:00Z">
              <w:tcPr>
                <w:tcW w:w="0" w:type="auto"/>
              </w:tcPr>
            </w:tcPrChange>
          </w:tcPr>
          <w:p w14:paraId="6346D0C7" w14:textId="77777777" w:rsidR="005B77A2" w:rsidRPr="005B77A2" w:rsidRDefault="005B77A2" w:rsidP="00812A74">
            <w:pPr>
              <w:spacing w:after="0" w:line="240" w:lineRule="auto"/>
              <w:rPr>
                <w:rFonts w:ascii="Calibri" w:eastAsia="Times New Roman" w:hAnsi="Calibri" w:cs="Calibri"/>
                <w:color w:val="000000"/>
              </w:rPr>
            </w:pPr>
            <w:r w:rsidRPr="005B77A2">
              <w:rPr>
                <w:rFonts w:ascii="Calibri" w:eastAsia="Times New Roman" w:hAnsi="Calibri" w:cs="Calibri"/>
                <w:color w:val="000000"/>
              </w:rPr>
              <w:t>Pick up the phone and see what your friends are up to.  Connecting with them will dis</w:t>
            </w:r>
            <w:r w:rsidR="001D5971">
              <w:rPr>
                <w:rFonts w:ascii="Calibri" w:eastAsia="Times New Roman" w:hAnsi="Calibri" w:cs="Calibri"/>
                <w:color w:val="000000"/>
              </w:rPr>
              <w:t>t</w:t>
            </w:r>
            <w:r w:rsidRPr="005B77A2">
              <w:rPr>
                <w:rFonts w:ascii="Calibri" w:eastAsia="Times New Roman" w:hAnsi="Calibri" w:cs="Calibri"/>
                <w:color w:val="000000"/>
              </w:rPr>
              <w:t>ract you from your own mind.</w:t>
            </w:r>
          </w:p>
        </w:tc>
      </w:tr>
      <w:tr w:rsidR="005B77A2" w:rsidRPr="005B77A2" w14:paraId="513A4139" w14:textId="77777777">
        <w:trPr>
          <w:trHeight w:val="600"/>
          <w:trPrChange w:id="933" w:author="Aussie" w:date="2012-10-16T11:09:00Z">
            <w:trPr>
              <w:trHeight w:val="600"/>
            </w:trPr>
          </w:trPrChange>
        </w:trPr>
        <w:tc>
          <w:tcPr>
            <w:tcW w:w="0" w:type="auto"/>
            <w:tcPrChange w:id="934" w:author="Aussie" w:date="2012-10-16T11:09:00Z">
              <w:tcPr>
                <w:tcW w:w="0" w:type="auto"/>
                <w:gridSpan w:val="2"/>
              </w:tcPr>
            </w:tcPrChange>
          </w:tcPr>
          <w:p w14:paraId="3B885BE6"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Email a distant friend</w:t>
            </w:r>
          </w:p>
        </w:tc>
        <w:tc>
          <w:tcPr>
            <w:tcW w:w="0" w:type="auto"/>
            <w:tcPrChange w:id="935" w:author="Aussie" w:date="2012-10-16T11:09:00Z">
              <w:tcPr>
                <w:tcW w:w="0" w:type="auto"/>
              </w:tcPr>
            </w:tcPrChange>
          </w:tcPr>
          <w:p w14:paraId="793A6B7B"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There's no better time to catch up with a friend via e-mail.</w:t>
            </w:r>
          </w:p>
        </w:tc>
      </w:tr>
      <w:tr w:rsidR="005B77A2" w:rsidRPr="005B77A2" w14:paraId="7E6EFA8B" w14:textId="77777777">
        <w:trPr>
          <w:trHeight w:val="600"/>
          <w:trPrChange w:id="936" w:author="Aussie" w:date="2012-10-16T11:09:00Z">
            <w:trPr>
              <w:trHeight w:val="600"/>
            </w:trPr>
          </w:trPrChange>
        </w:trPr>
        <w:tc>
          <w:tcPr>
            <w:tcW w:w="0" w:type="auto"/>
            <w:tcPrChange w:id="937" w:author="Aussie" w:date="2012-10-16T11:09:00Z">
              <w:tcPr>
                <w:tcW w:w="0" w:type="auto"/>
                <w:gridSpan w:val="2"/>
              </w:tcPr>
            </w:tcPrChange>
          </w:tcPr>
          <w:p w14:paraId="42E50525"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Do a home project</w:t>
            </w:r>
          </w:p>
        </w:tc>
        <w:tc>
          <w:tcPr>
            <w:tcW w:w="0" w:type="auto"/>
            <w:tcPrChange w:id="938" w:author="Aussie" w:date="2012-10-16T11:09:00Z">
              <w:tcPr>
                <w:tcW w:w="0" w:type="auto"/>
              </w:tcPr>
            </w:tcPrChange>
          </w:tcPr>
          <w:p w14:paraId="67032352"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Work on tha</w:t>
            </w:r>
            <w:r w:rsidR="001D5971">
              <w:rPr>
                <w:rFonts w:ascii="Calibri" w:eastAsia="Times New Roman" w:hAnsi="Calibri" w:cs="Calibri"/>
                <w:color w:val="000000"/>
              </w:rPr>
              <w:t>t</w:t>
            </w:r>
            <w:r w:rsidRPr="005B77A2">
              <w:rPr>
                <w:rFonts w:ascii="Calibri" w:eastAsia="Times New Roman" w:hAnsi="Calibri" w:cs="Calibri"/>
                <w:color w:val="000000"/>
              </w:rPr>
              <w:t xml:space="preserve"> project you</w:t>
            </w:r>
            <w:r w:rsidR="00812A74">
              <w:rPr>
                <w:rFonts w:ascii="Calibri" w:eastAsia="Times New Roman" w:hAnsi="Calibri" w:cs="Calibri"/>
                <w:color w:val="000000"/>
              </w:rPr>
              <w:t xml:space="preserve"> ha</w:t>
            </w:r>
            <w:r w:rsidRPr="005B77A2">
              <w:rPr>
                <w:rFonts w:ascii="Calibri" w:eastAsia="Times New Roman" w:hAnsi="Calibri" w:cs="Calibri"/>
                <w:color w:val="000000"/>
              </w:rPr>
              <w:t xml:space="preserve">ve been </w:t>
            </w:r>
            <w:r w:rsidR="001D5971">
              <w:rPr>
                <w:rFonts w:ascii="Calibri" w:eastAsia="Times New Roman" w:hAnsi="Calibri" w:cs="Calibri"/>
                <w:color w:val="000000"/>
              </w:rPr>
              <w:t>saving for a rainy day.</w:t>
            </w:r>
          </w:p>
        </w:tc>
      </w:tr>
      <w:tr w:rsidR="005B77A2" w:rsidRPr="005B77A2" w14:paraId="24D5BF21" w14:textId="77777777">
        <w:trPr>
          <w:trHeight w:val="600"/>
          <w:trPrChange w:id="939" w:author="Aussie" w:date="2012-10-16T11:09:00Z">
            <w:trPr>
              <w:trHeight w:val="600"/>
            </w:trPr>
          </w:trPrChange>
        </w:trPr>
        <w:tc>
          <w:tcPr>
            <w:tcW w:w="0" w:type="auto"/>
            <w:tcPrChange w:id="940" w:author="Aussie" w:date="2012-10-16T11:09:00Z">
              <w:tcPr>
                <w:tcW w:w="0" w:type="auto"/>
                <w:gridSpan w:val="2"/>
              </w:tcPr>
            </w:tcPrChange>
          </w:tcPr>
          <w:p w14:paraId="028EAD12"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Sing along to the radio</w:t>
            </w:r>
          </w:p>
        </w:tc>
        <w:tc>
          <w:tcPr>
            <w:tcW w:w="0" w:type="auto"/>
            <w:tcPrChange w:id="941" w:author="Aussie" w:date="2012-10-16T11:09:00Z">
              <w:tcPr>
                <w:tcW w:w="0" w:type="auto"/>
              </w:tcPr>
            </w:tcPrChange>
          </w:tcPr>
          <w:p w14:paraId="369247B5" w14:textId="77777777" w:rsidR="005B77A2" w:rsidRPr="005B77A2" w:rsidRDefault="00D06043" w:rsidP="005B77A2">
            <w:pPr>
              <w:spacing w:after="0" w:line="240" w:lineRule="auto"/>
              <w:rPr>
                <w:rFonts w:ascii="Calibri" w:eastAsia="Times New Roman" w:hAnsi="Calibri" w:cs="Calibri"/>
                <w:color w:val="000000"/>
              </w:rPr>
            </w:pPr>
            <w:r>
              <w:rPr>
                <w:rFonts w:ascii="Calibri" w:eastAsia="Times New Roman" w:hAnsi="Calibri" w:cs="Calibri"/>
                <w:color w:val="000000"/>
              </w:rPr>
              <w:t>Turn on your radio and sing in the car</w:t>
            </w:r>
            <w:r w:rsidR="00797250">
              <w:rPr>
                <w:rFonts w:ascii="Calibri" w:eastAsia="Times New Roman" w:hAnsi="Calibri" w:cs="Calibri"/>
                <w:color w:val="000000"/>
              </w:rPr>
              <w:t>.</w:t>
            </w:r>
            <w:r w:rsidR="005B77A2" w:rsidRPr="005B77A2">
              <w:rPr>
                <w:rFonts w:ascii="Calibri" w:eastAsia="Times New Roman" w:hAnsi="Calibri" w:cs="Calibri"/>
                <w:color w:val="000000"/>
              </w:rPr>
              <w:t xml:space="preserve">  Or just blast it at home and belt it out.</w:t>
            </w:r>
          </w:p>
        </w:tc>
      </w:tr>
      <w:tr w:rsidR="005B77A2" w:rsidRPr="005B77A2" w14:paraId="06E6F034" w14:textId="77777777">
        <w:trPr>
          <w:trHeight w:val="600"/>
          <w:trPrChange w:id="942" w:author="Aussie" w:date="2012-10-16T11:09:00Z">
            <w:trPr>
              <w:trHeight w:val="600"/>
            </w:trPr>
          </w:trPrChange>
        </w:trPr>
        <w:tc>
          <w:tcPr>
            <w:tcW w:w="0" w:type="auto"/>
            <w:tcPrChange w:id="943" w:author="Aussie" w:date="2012-10-16T11:09:00Z">
              <w:tcPr>
                <w:tcW w:w="0" w:type="auto"/>
                <w:gridSpan w:val="2"/>
              </w:tcPr>
            </w:tcPrChange>
          </w:tcPr>
          <w:p w14:paraId="37120D56"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Do something for someone else</w:t>
            </w:r>
          </w:p>
        </w:tc>
        <w:tc>
          <w:tcPr>
            <w:tcW w:w="0" w:type="auto"/>
            <w:tcPrChange w:id="944" w:author="Aussie" w:date="2012-10-16T11:09:00Z">
              <w:tcPr>
                <w:tcW w:w="0" w:type="auto"/>
              </w:tcPr>
            </w:tcPrChange>
          </w:tcPr>
          <w:p w14:paraId="4A96667F"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Feel better about yourself by doing something nice for someone else.</w:t>
            </w:r>
          </w:p>
        </w:tc>
      </w:tr>
      <w:tr w:rsidR="005B77A2" w:rsidRPr="005B77A2" w14:paraId="711E2C17" w14:textId="77777777">
        <w:trPr>
          <w:trHeight w:val="600"/>
        </w:trPr>
        <w:tc>
          <w:tcPr>
            <w:tcW w:w="0" w:type="auto"/>
            <w:tcBorders>
              <w:top w:val="nil"/>
              <w:left w:val="nil"/>
              <w:bottom w:val="nil"/>
              <w:right w:val="nil"/>
            </w:tcBorders>
            <w:shd w:val="clear" w:color="auto" w:fill="auto"/>
            <w:vAlign w:val="bottom"/>
          </w:tcPr>
          <w:p w14:paraId="6499BB1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lastRenderedPageBreak/>
              <w:t>Plan your next vacation</w:t>
            </w:r>
          </w:p>
        </w:tc>
        <w:tc>
          <w:tcPr>
            <w:tcW w:w="0" w:type="auto"/>
            <w:tcBorders>
              <w:top w:val="nil"/>
              <w:left w:val="nil"/>
              <w:bottom w:val="nil"/>
              <w:right w:val="nil"/>
            </w:tcBorders>
            <w:shd w:val="clear" w:color="auto" w:fill="auto"/>
            <w:vAlign w:val="bottom"/>
          </w:tcPr>
          <w:p w14:paraId="78ABC7D5" w14:textId="272ED2A7" w:rsidR="005B77A2" w:rsidRPr="005B77A2" w:rsidRDefault="005B77A2" w:rsidP="00960CE3">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Nothing like having a trip to look forward to in the future.  </w:t>
            </w:r>
            <w:r w:rsidR="00797250">
              <w:rPr>
                <w:rFonts w:ascii="Calibri" w:eastAsia="Times New Roman" w:hAnsi="Calibri" w:cs="Calibri"/>
                <w:color w:val="000000"/>
              </w:rPr>
              <w:t xml:space="preserve">Get started planning a </w:t>
            </w:r>
            <w:del w:id="945" w:author="Aussie" w:date="2012-10-16T11:09:00Z">
              <w:r w:rsidR="00797250">
                <w:rPr>
                  <w:rFonts w:ascii="Calibri" w:eastAsia="Times New Roman" w:hAnsi="Calibri" w:cs="Calibri"/>
                  <w:color w:val="000000"/>
                </w:rPr>
                <w:delText>v</w:delText>
              </w:r>
              <w:r w:rsidRPr="005B77A2">
                <w:rPr>
                  <w:rFonts w:ascii="Calibri" w:eastAsia="Times New Roman" w:hAnsi="Calibri" w:cs="Calibri"/>
                  <w:color w:val="000000"/>
                </w:rPr>
                <w:delText>acation</w:delText>
              </w:r>
            </w:del>
            <w:ins w:id="946" w:author="Aussie" w:date="2012-10-16T11:09:00Z">
              <w:r w:rsidR="00960CE3">
                <w:rPr>
                  <w:rFonts w:ascii="Calibri" w:eastAsia="Times New Roman" w:hAnsi="Calibri" w:cs="Calibri"/>
                  <w:color w:val="000000"/>
                </w:rPr>
                <w:t>holiday</w:t>
              </w:r>
            </w:ins>
            <w:r w:rsidR="00797250">
              <w:rPr>
                <w:rFonts w:ascii="Calibri" w:eastAsia="Times New Roman" w:hAnsi="Calibri" w:cs="Calibri"/>
                <w:color w:val="000000"/>
              </w:rPr>
              <w:t>.</w:t>
            </w:r>
          </w:p>
        </w:tc>
      </w:tr>
      <w:tr w:rsidR="005B77A2" w:rsidRPr="005B77A2" w14:paraId="3FC521E2" w14:textId="77777777">
        <w:trPr>
          <w:trHeight w:val="600"/>
          <w:trPrChange w:id="947" w:author="Aussie" w:date="2012-10-16T11:09:00Z">
            <w:trPr>
              <w:trHeight w:val="600"/>
            </w:trPr>
          </w:trPrChange>
        </w:trPr>
        <w:tc>
          <w:tcPr>
            <w:tcW w:w="0" w:type="auto"/>
            <w:tcPrChange w:id="948" w:author="Aussie" w:date="2012-10-16T11:09:00Z">
              <w:tcPr>
                <w:tcW w:w="0" w:type="auto"/>
                <w:gridSpan w:val="2"/>
              </w:tcPr>
            </w:tcPrChange>
          </w:tcPr>
          <w:p w14:paraId="2D8E55FC"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Scribble/doodle on paper</w:t>
            </w:r>
          </w:p>
        </w:tc>
        <w:tc>
          <w:tcPr>
            <w:tcW w:w="0" w:type="auto"/>
            <w:tcPrChange w:id="949" w:author="Aussie" w:date="2012-10-16T11:09:00Z">
              <w:tcPr>
                <w:tcW w:w="0" w:type="auto"/>
              </w:tcPr>
            </w:tcPrChange>
          </w:tcPr>
          <w:p w14:paraId="4885601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Just pick up a pen and put it down on the paper.  See what you create.</w:t>
            </w:r>
          </w:p>
        </w:tc>
      </w:tr>
      <w:tr w:rsidR="005B77A2" w:rsidRPr="005B77A2" w14:paraId="5B367172" w14:textId="77777777">
        <w:trPr>
          <w:trHeight w:val="600"/>
          <w:trPrChange w:id="950" w:author="Aussie" w:date="2012-10-16T11:09:00Z">
            <w:trPr>
              <w:trHeight w:val="600"/>
            </w:trPr>
          </w:trPrChange>
        </w:trPr>
        <w:tc>
          <w:tcPr>
            <w:tcW w:w="0" w:type="auto"/>
            <w:noWrap/>
            <w:tcPrChange w:id="951" w:author="Aussie" w:date="2012-10-16T11:09:00Z">
              <w:tcPr>
                <w:tcW w:w="0" w:type="auto"/>
                <w:gridSpan w:val="2"/>
                <w:noWrap/>
              </w:tcPr>
            </w:tcPrChange>
          </w:tcPr>
          <w:p w14:paraId="08B1C3C8"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Alphabetize your bookcase/spice rack</w:t>
            </w:r>
          </w:p>
        </w:tc>
        <w:tc>
          <w:tcPr>
            <w:tcW w:w="0" w:type="auto"/>
            <w:tcPrChange w:id="952" w:author="Aussie" w:date="2012-10-16T11:09:00Z">
              <w:tcPr>
                <w:tcW w:w="0" w:type="auto"/>
              </w:tcPr>
            </w:tcPrChange>
          </w:tcPr>
          <w:p w14:paraId="26B0799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Use your mind to organize your books or spice rack</w:t>
            </w:r>
            <w:r w:rsidR="001D5971">
              <w:rPr>
                <w:rFonts w:ascii="Calibri" w:eastAsia="Times New Roman" w:hAnsi="Calibri" w:cs="Calibri"/>
                <w:color w:val="000000"/>
              </w:rPr>
              <w:t>. It can be nice to have some order when your emotions feel chaotic</w:t>
            </w:r>
            <w:r w:rsidRPr="005B77A2">
              <w:rPr>
                <w:rFonts w:ascii="Calibri" w:eastAsia="Times New Roman" w:hAnsi="Calibri" w:cs="Calibri"/>
                <w:color w:val="000000"/>
              </w:rPr>
              <w:t>!</w:t>
            </w:r>
          </w:p>
        </w:tc>
      </w:tr>
      <w:tr w:rsidR="005B77A2" w:rsidRPr="005B77A2" w14:paraId="16A73399" w14:textId="77777777">
        <w:trPr>
          <w:trHeight w:val="600"/>
          <w:trPrChange w:id="953" w:author="Aussie" w:date="2012-10-16T11:09:00Z">
            <w:trPr>
              <w:trHeight w:val="600"/>
            </w:trPr>
          </w:trPrChange>
        </w:trPr>
        <w:tc>
          <w:tcPr>
            <w:tcW w:w="0" w:type="auto"/>
            <w:tcPrChange w:id="954" w:author="Aussie" w:date="2012-10-16T11:09:00Z">
              <w:tcPr>
                <w:tcW w:w="0" w:type="auto"/>
                <w:gridSpan w:val="2"/>
              </w:tcPr>
            </w:tcPrChange>
          </w:tcPr>
          <w:p w14:paraId="52AB147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Count to 100</w:t>
            </w:r>
          </w:p>
        </w:tc>
        <w:tc>
          <w:tcPr>
            <w:tcW w:w="0" w:type="auto"/>
            <w:tcPrChange w:id="955" w:author="Aussie" w:date="2012-10-16T11:09:00Z">
              <w:tcPr>
                <w:tcW w:w="0" w:type="auto"/>
              </w:tcPr>
            </w:tcPrChange>
          </w:tcPr>
          <w:p w14:paraId="083C918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Counting to 10 not </w:t>
            </w:r>
            <w:r w:rsidR="001D5971">
              <w:rPr>
                <w:rFonts w:ascii="Calibri" w:eastAsia="Times New Roman" w:hAnsi="Calibri" w:cs="Calibri"/>
                <w:color w:val="000000"/>
              </w:rPr>
              <w:t>enough to cool you down</w:t>
            </w:r>
            <w:r w:rsidRPr="005B77A2">
              <w:rPr>
                <w:rFonts w:ascii="Calibri" w:eastAsia="Times New Roman" w:hAnsi="Calibri" w:cs="Calibri"/>
                <w:color w:val="000000"/>
              </w:rPr>
              <w:t xml:space="preserve">?  </w:t>
            </w:r>
            <w:r w:rsidR="001D5971">
              <w:rPr>
                <w:rFonts w:ascii="Calibri" w:eastAsia="Times New Roman" w:hAnsi="Calibri" w:cs="Calibri"/>
                <w:color w:val="000000"/>
              </w:rPr>
              <w:t>Try</w:t>
            </w:r>
            <w:r w:rsidRPr="005B77A2">
              <w:rPr>
                <w:rFonts w:ascii="Calibri" w:eastAsia="Times New Roman" w:hAnsi="Calibri" w:cs="Calibri"/>
                <w:color w:val="000000"/>
              </w:rPr>
              <w:t xml:space="preserve"> higher…say, 100?</w:t>
            </w:r>
          </w:p>
        </w:tc>
      </w:tr>
      <w:tr w:rsidR="005B77A2" w:rsidRPr="005B77A2" w14:paraId="451BA3F6" w14:textId="77777777">
        <w:trPr>
          <w:trHeight w:val="600"/>
          <w:trPrChange w:id="956" w:author="Aussie" w:date="2012-10-16T11:09:00Z">
            <w:trPr>
              <w:trHeight w:val="600"/>
            </w:trPr>
          </w:trPrChange>
        </w:trPr>
        <w:tc>
          <w:tcPr>
            <w:tcW w:w="0" w:type="auto"/>
            <w:tcPrChange w:id="957" w:author="Aussie" w:date="2012-10-16T11:09:00Z">
              <w:tcPr>
                <w:tcW w:w="0" w:type="auto"/>
                <w:gridSpan w:val="2"/>
              </w:tcPr>
            </w:tcPrChange>
          </w:tcPr>
          <w:p w14:paraId="2773225D"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Make as many words out of your full name as possible</w:t>
            </w:r>
          </w:p>
        </w:tc>
        <w:tc>
          <w:tcPr>
            <w:tcW w:w="0" w:type="auto"/>
            <w:tcPrChange w:id="958" w:author="Aussie" w:date="2012-10-16T11:09:00Z">
              <w:tcPr>
                <w:tcW w:w="0" w:type="auto"/>
              </w:tcPr>
            </w:tcPrChange>
          </w:tcPr>
          <w:p w14:paraId="06FA22F4"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Word scramble your full name and </w:t>
            </w:r>
            <w:r w:rsidR="001D5971">
              <w:rPr>
                <w:rFonts w:ascii="Calibri" w:eastAsia="Times New Roman" w:hAnsi="Calibri" w:cs="Calibri"/>
                <w:color w:val="000000"/>
              </w:rPr>
              <w:t>see how many</w:t>
            </w:r>
            <w:r w:rsidRPr="005B77A2">
              <w:rPr>
                <w:rFonts w:ascii="Calibri" w:eastAsia="Times New Roman" w:hAnsi="Calibri" w:cs="Calibri"/>
                <w:color w:val="000000"/>
              </w:rPr>
              <w:t xml:space="preserve"> words </w:t>
            </w:r>
            <w:r w:rsidR="001D5971">
              <w:rPr>
                <w:rFonts w:ascii="Calibri" w:eastAsia="Times New Roman" w:hAnsi="Calibri" w:cs="Calibri"/>
                <w:color w:val="000000"/>
              </w:rPr>
              <w:t>you can make</w:t>
            </w:r>
            <w:r w:rsidRPr="005B77A2">
              <w:rPr>
                <w:rFonts w:ascii="Calibri" w:eastAsia="Times New Roman" w:hAnsi="Calibri" w:cs="Calibri"/>
                <w:color w:val="000000"/>
              </w:rPr>
              <w:t xml:space="preserve"> out of it!</w:t>
            </w:r>
          </w:p>
        </w:tc>
      </w:tr>
      <w:tr w:rsidR="005B77A2" w:rsidRPr="005B77A2" w14:paraId="7F393200" w14:textId="77777777">
        <w:trPr>
          <w:trHeight w:val="600"/>
          <w:trPrChange w:id="959" w:author="Aussie" w:date="2012-10-16T11:09:00Z">
            <w:trPr>
              <w:trHeight w:val="600"/>
            </w:trPr>
          </w:trPrChange>
        </w:trPr>
        <w:tc>
          <w:tcPr>
            <w:tcW w:w="0" w:type="auto"/>
            <w:tcPrChange w:id="960" w:author="Aussie" w:date="2012-10-16T11:09:00Z">
              <w:tcPr>
                <w:tcW w:w="0" w:type="auto"/>
                <w:gridSpan w:val="2"/>
              </w:tcPr>
            </w:tcPrChange>
          </w:tcPr>
          <w:p w14:paraId="506DEC7B"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fishing</w:t>
            </w:r>
          </w:p>
        </w:tc>
        <w:tc>
          <w:tcPr>
            <w:tcW w:w="0" w:type="auto"/>
            <w:tcPrChange w:id="961" w:author="Aussie" w:date="2012-10-16T11:09:00Z">
              <w:tcPr>
                <w:tcW w:w="0" w:type="auto"/>
              </w:tcPr>
            </w:tcPrChange>
          </w:tcPr>
          <w:p w14:paraId="24161BE7"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Catch some fish in the </w:t>
            </w:r>
            <w:r w:rsidR="001D5971">
              <w:rPr>
                <w:rFonts w:ascii="Calibri" w:eastAsia="Times New Roman" w:hAnsi="Calibri" w:cs="Calibri"/>
                <w:color w:val="000000"/>
              </w:rPr>
              <w:t>local</w:t>
            </w:r>
            <w:r w:rsidRPr="005B77A2">
              <w:rPr>
                <w:rFonts w:ascii="Calibri" w:eastAsia="Times New Roman" w:hAnsi="Calibri" w:cs="Calibri"/>
                <w:color w:val="000000"/>
              </w:rPr>
              <w:t xml:space="preserve"> pond</w:t>
            </w:r>
            <w:r w:rsidR="001D5971">
              <w:rPr>
                <w:rFonts w:ascii="Calibri" w:eastAsia="Times New Roman" w:hAnsi="Calibri" w:cs="Calibri"/>
                <w:color w:val="000000"/>
              </w:rPr>
              <w:t xml:space="preserve"> or creek.</w:t>
            </w:r>
            <w:r w:rsidRPr="005B77A2">
              <w:rPr>
                <w:rFonts w:ascii="Calibri" w:eastAsia="Times New Roman" w:hAnsi="Calibri" w:cs="Calibri"/>
                <w:color w:val="000000"/>
              </w:rPr>
              <w:t xml:space="preserve"> </w:t>
            </w:r>
          </w:p>
        </w:tc>
      </w:tr>
      <w:tr w:rsidR="005B77A2" w:rsidRPr="005B77A2" w14:paraId="69E94517" w14:textId="77777777">
        <w:trPr>
          <w:trHeight w:val="600"/>
          <w:trPrChange w:id="962" w:author="Aussie" w:date="2012-10-16T11:09:00Z">
            <w:trPr>
              <w:trHeight w:val="600"/>
            </w:trPr>
          </w:trPrChange>
        </w:trPr>
        <w:tc>
          <w:tcPr>
            <w:tcW w:w="0" w:type="auto"/>
            <w:tcPrChange w:id="963" w:author="Aussie" w:date="2012-10-16T11:09:00Z">
              <w:tcPr>
                <w:tcW w:w="0" w:type="auto"/>
                <w:gridSpan w:val="2"/>
              </w:tcPr>
            </w:tcPrChange>
          </w:tcPr>
          <w:p w14:paraId="504015F9"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Volunteer</w:t>
            </w:r>
          </w:p>
        </w:tc>
        <w:tc>
          <w:tcPr>
            <w:tcW w:w="0" w:type="auto"/>
            <w:tcPrChange w:id="964" w:author="Aussie" w:date="2012-10-16T11:09:00Z">
              <w:tcPr>
                <w:tcW w:w="0" w:type="auto"/>
              </w:tcPr>
            </w:tcPrChange>
          </w:tcPr>
          <w:p w14:paraId="4597C18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Volunteer and do something nice for someone else</w:t>
            </w:r>
            <w:r w:rsidR="00AB487F">
              <w:rPr>
                <w:rFonts w:ascii="Calibri" w:eastAsia="Times New Roman" w:hAnsi="Calibri" w:cs="Calibri"/>
                <w:color w:val="000000"/>
              </w:rPr>
              <w:t>. It will make you feel good!</w:t>
            </w:r>
          </w:p>
        </w:tc>
      </w:tr>
      <w:tr w:rsidR="005B77A2" w:rsidRPr="005B77A2" w14:paraId="55DF7DC6" w14:textId="77777777">
        <w:trPr>
          <w:trHeight w:val="600"/>
          <w:trPrChange w:id="965" w:author="Aussie" w:date="2012-10-16T11:09:00Z">
            <w:trPr>
              <w:trHeight w:val="600"/>
            </w:trPr>
          </w:trPrChange>
        </w:trPr>
        <w:tc>
          <w:tcPr>
            <w:tcW w:w="0" w:type="auto"/>
            <w:tcPrChange w:id="966" w:author="Aussie" w:date="2012-10-16T11:09:00Z">
              <w:tcPr>
                <w:tcW w:w="0" w:type="auto"/>
                <w:gridSpan w:val="2"/>
              </w:tcPr>
            </w:tcPrChange>
          </w:tcPr>
          <w:p w14:paraId="350C81C3"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to a museum</w:t>
            </w:r>
          </w:p>
        </w:tc>
        <w:tc>
          <w:tcPr>
            <w:tcW w:w="0" w:type="auto"/>
            <w:tcPrChange w:id="967" w:author="Aussie" w:date="2012-10-16T11:09:00Z">
              <w:tcPr>
                <w:tcW w:w="0" w:type="auto"/>
              </w:tcPr>
            </w:tcPrChange>
          </w:tcPr>
          <w:p w14:paraId="3BDAD9B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Be inspired by the works of others at a museum.</w:t>
            </w:r>
          </w:p>
        </w:tc>
      </w:tr>
      <w:tr w:rsidR="005B77A2" w:rsidRPr="005B77A2" w14:paraId="1B2A7EB7" w14:textId="77777777">
        <w:trPr>
          <w:trHeight w:val="300"/>
          <w:trPrChange w:id="968" w:author="Aussie" w:date="2012-10-16T11:09:00Z">
            <w:trPr>
              <w:trHeight w:val="300"/>
            </w:trPr>
          </w:trPrChange>
        </w:trPr>
        <w:tc>
          <w:tcPr>
            <w:tcW w:w="0" w:type="auto"/>
            <w:tcPrChange w:id="969" w:author="Aussie" w:date="2012-10-16T11:09:00Z">
              <w:tcPr>
                <w:tcW w:w="0" w:type="auto"/>
                <w:gridSpan w:val="2"/>
              </w:tcPr>
            </w:tcPrChange>
          </w:tcPr>
          <w:p w14:paraId="79E90086"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Ask someone to tell you a funny story</w:t>
            </w:r>
          </w:p>
        </w:tc>
        <w:tc>
          <w:tcPr>
            <w:tcW w:w="0" w:type="auto"/>
            <w:tcPrChange w:id="970" w:author="Aussie" w:date="2012-10-16T11:09:00Z">
              <w:tcPr>
                <w:tcW w:w="0" w:type="auto"/>
              </w:tcPr>
            </w:tcPrChange>
          </w:tcPr>
          <w:p w14:paraId="7AC60E96" w14:textId="77777777" w:rsidR="005B77A2" w:rsidRPr="005B77A2" w:rsidRDefault="0005375F" w:rsidP="005B77A2">
            <w:pPr>
              <w:spacing w:after="0" w:line="240" w:lineRule="auto"/>
              <w:rPr>
                <w:rFonts w:ascii="Calibri" w:eastAsia="Times New Roman" w:hAnsi="Calibri" w:cs="Calibri"/>
                <w:color w:val="000000"/>
              </w:rPr>
            </w:pPr>
            <w:r>
              <w:rPr>
                <w:rFonts w:ascii="Calibri" w:eastAsia="Times New Roman" w:hAnsi="Calibri" w:cs="Calibri"/>
                <w:color w:val="000000"/>
              </w:rPr>
              <w:t xml:space="preserve">Ask someone to tell you a funny story. </w:t>
            </w:r>
            <w:r w:rsidR="001D5971">
              <w:rPr>
                <w:rFonts w:ascii="Calibri" w:eastAsia="Times New Roman" w:hAnsi="Calibri" w:cs="Calibri"/>
                <w:color w:val="000000"/>
              </w:rPr>
              <w:t>There’s n</w:t>
            </w:r>
            <w:r w:rsidR="005B77A2" w:rsidRPr="005B77A2">
              <w:rPr>
                <w:rFonts w:ascii="Calibri" w:eastAsia="Times New Roman" w:hAnsi="Calibri" w:cs="Calibri"/>
                <w:color w:val="000000"/>
              </w:rPr>
              <w:t>othing like hearing the adventures of others.</w:t>
            </w:r>
          </w:p>
        </w:tc>
      </w:tr>
      <w:tr w:rsidR="005B77A2" w:rsidRPr="005B77A2" w14:paraId="107E584F" w14:textId="77777777">
        <w:trPr>
          <w:trHeight w:val="300"/>
          <w:trPrChange w:id="971" w:author="Aussie" w:date="2012-10-16T11:09:00Z">
            <w:trPr>
              <w:trHeight w:val="300"/>
            </w:trPr>
          </w:trPrChange>
        </w:trPr>
        <w:tc>
          <w:tcPr>
            <w:tcW w:w="0" w:type="auto"/>
            <w:tcPrChange w:id="972" w:author="Aussie" w:date="2012-10-16T11:09:00Z">
              <w:tcPr>
                <w:tcW w:w="0" w:type="auto"/>
                <w:gridSpan w:val="2"/>
              </w:tcPr>
            </w:tcPrChange>
          </w:tcPr>
          <w:p w14:paraId="484BED73"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Play pool</w:t>
            </w:r>
          </w:p>
        </w:tc>
        <w:tc>
          <w:tcPr>
            <w:tcW w:w="0" w:type="auto"/>
            <w:tcPrChange w:id="973" w:author="Aussie" w:date="2012-10-16T11:09:00Z">
              <w:tcPr>
                <w:tcW w:w="0" w:type="auto"/>
              </w:tcPr>
            </w:tcPrChange>
          </w:tcPr>
          <w:p w14:paraId="23E12CBF"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Play some pool, sink them, </w:t>
            </w:r>
            <w:r w:rsidR="001D5971">
              <w:rPr>
                <w:rFonts w:ascii="Calibri" w:eastAsia="Times New Roman" w:hAnsi="Calibri" w:cs="Calibri"/>
                <w:color w:val="000000"/>
              </w:rPr>
              <w:t>and</w:t>
            </w:r>
            <w:r w:rsidRPr="005B77A2">
              <w:rPr>
                <w:rFonts w:ascii="Calibri" w:eastAsia="Times New Roman" w:hAnsi="Calibri" w:cs="Calibri"/>
                <w:color w:val="000000"/>
              </w:rPr>
              <w:t xml:space="preserve"> have fun!</w:t>
            </w:r>
          </w:p>
        </w:tc>
      </w:tr>
      <w:tr w:rsidR="005B77A2" w:rsidRPr="005B77A2" w14:paraId="51F7E777" w14:textId="77777777">
        <w:trPr>
          <w:trHeight w:val="300"/>
        </w:trPr>
        <w:tc>
          <w:tcPr>
            <w:tcW w:w="0" w:type="auto"/>
            <w:tcBorders>
              <w:top w:val="nil"/>
              <w:left w:val="nil"/>
              <w:bottom w:val="nil"/>
              <w:right w:val="nil"/>
            </w:tcBorders>
            <w:shd w:val="clear" w:color="auto" w:fill="auto"/>
            <w:vAlign w:val="bottom"/>
          </w:tcPr>
          <w:p w14:paraId="5A0E75A9" w14:textId="77777777" w:rsidR="005B77A2" w:rsidRPr="005B77A2" w:rsidRDefault="0005375F" w:rsidP="005B77A2">
            <w:pPr>
              <w:spacing w:after="0" w:line="240" w:lineRule="auto"/>
              <w:rPr>
                <w:rFonts w:ascii="Calibri" w:eastAsia="Times New Roman" w:hAnsi="Calibri" w:cs="Calibri"/>
                <w:color w:val="000000"/>
              </w:rPr>
            </w:pPr>
            <w:r>
              <w:rPr>
                <w:rFonts w:ascii="Calibri" w:eastAsia="Times New Roman" w:hAnsi="Calibri" w:cs="Calibri"/>
                <w:color w:val="000000"/>
              </w:rPr>
              <w:t>W</w:t>
            </w:r>
            <w:r w:rsidR="005B77A2" w:rsidRPr="005B77A2">
              <w:rPr>
                <w:rFonts w:ascii="Calibri" w:eastAsia="Times New Roman" w:hAnsi="Calibri" w:cs="Calibri"/>
                <w:color w:val="000000"/>
              </w:rPr>
              <w:t>atch your favorite television show</w:t>
            </w:r>
          </w:p>
        </w:tc>
        <w:tc>
          <w:tcPr>
            <w:tcW w:w="0" w:type="auto"/>
            <w:tcBorders>
              <w:top w:val="nil"/>
              <w:left w:val="nil"/>
              <w:bottom w:val="nil"/>
              <w:right w:val="nil"/>
            </w:tcBorders>
            <w:shd w:val="clear" w:color="auto" w:fill="auto"/>
            <w:vAlign w:val="bottom"/>
          </w:tcPr>
          <w:p w14:paraId="77C4BF9D" w14:textId="4A542A0F"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Watch some of your </w:t>
            </w:r>
            <w:del w:id="974" w:author="Aussie" w:date="2012-10-16T11:09:00Z">
              <w:r w:rsidRPr="005B77A2">
                <w:rPr>
                  <w:rFonts w:ascii="Calibri" w:eastAsia="Times New Roman" w:hAnsi="Calibri" w:cs="Calibri"/>
                  <w:color w:val="000000"/>
                </w:rPr>
                <w:delText>favorite</w:delText>
              </w:r>
            </w:del>
            <w:ins w:id="975" w:author="Aussie" w:date="2012-10-16T11:09:00Z">
              <w:r w:rsidRPr="005B77A2">
                <w:rPr>
                  <w:rFonts w:ascii="Calibri" w:eastAsia="Times New Roman" w:hAnsi="Calibri" w:cs="Calibri"/>
                  <w:color w:val="000000"/>
                </w:rPr>
                <w:t>favo</w:t>
              </w:r>
              <w:r w:rsidR="00960CE3">
                <w:rPr>
                  <w:rFonts w:ascii="Calibri" w:eastAsia="Times New Roman" w:hAnsi="Calibri" w:cs="Calibri"/>
                  <w:color w:val="000000"/>
                </w:rPr>
                <w:t>u</w:t>
              </w:r>
              <w:r w:rsidRPr="005B77A2">
                <w:rPr>
                  <w:rFonts w:ascii="Calibri" w:eastAsia="Times New Roman" w:hAnsi="Calibri" w:cs="Calibri"/>
                  <w:color w:val="000000"/>
                </w:rPr>
                <w:t>rite</w:t>
              </w:r>
            </w:ins>
            <w:r w:rsidRPr="005B77A2">
              <w:rPr>
                <w:rFonts w:ascii="Calibri" w:eastAsia="Times New Roman" w:hAnsi="Calibri" w:cs="Calibri"/>
                <w:color w:val="000000"/>
              </w:rPr>
              <w:t xml:space="preserve"> TV shows. </w:t>
            </w:r>
          </w:p>
        </w:tc>
      </w:tr>
      <w:tr w:rsidR="005B77A2" w:rsidRPr="005B77A2" w14:paraId="6DD0B311" w14:textId="77777777">
        <w:trPr>
          <w:trHeight w:val="600"/>
        </w:trPr>
        <w:tc>
          <w:tcPr>
            <w:tcW w:w="0" w:type="auto"/>
            <w:tcBorders>
              <w:top w:val="nil"/>
              <w:left w:val="nil"/>
              <w:bottom w:val="nil"/>
              <w:right w:val="nil"/>
            </w:tcBorders>
            <w:shd w:val="clear" w:color="auto" w:fill="auto"/>
            <w:vAlign w:val="bottom"/>
          </w:tcPr>
          <w:p w14:paraId="2E779CC5" w14:textId="77777777" w:rsidR="005B77A2" w:rsidRPr="005B77A2" w:rsidRDefault="0005375F" w:rsidP="005B77A2">
            <w:pPr>
              <w:spacing w:after="0" w:line="240" w:lineRule="auto"/>
              <w:rPr>
                <w:rFonts w:ascii="Calibri" w:eastAsia="Times New Roman" w:hAnsi="Calibri" w:cs="Calibri"/>
                <w:color w:val="000000"/>
              </w:rPr>
            </w:pPr>
            <w:r>
              <w:rPr>
                <w:rFonts w:ascii="Calibri" w:eastAsia="Times New Roman" w:hAnsi="Calibri" w:cs="Calibri"/>
                <w:color w:val="000000"/>
              </w:rPr>
              <w:t>C</w:t>
            </w:r>
            <w:r w:rsidR="005B77A2" w:rsidRPr="005B77A2">
              <w:rPr>
                <w:rFonts w:ascii="Calibri" w:eastAsia="Times New Roman" w:hAnsi="Calibri" w:cs="Calibri"/>
                <w:color w:val="000000"/>
              </w:rPr>
              <w:t>all a long distance friend</w:t>
            </w:r>
          </w:p>
        </w:tc>
        <w:tc>
          <w:tcPr>
            <w:tcW w:w="0" w:type="auto"/>
            <w:tcBorders>
              <w:top w:val="nil"/>
              <w:left w:val="nil"/>
              <w:bottom w:val="nil"/>
              <w:right w:val="nil"/>
            </w:tcBorders>
            <w:shd w:val="clear" w:color="auto" w:fill="auto"/>
            <w:vAlign w:val="bottom"/>
          </w:tcPr>
          <w:p w14:paraId="3DC5F18E"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Time to check in with a friend.  Who haven't </w:t>
            </w:r>
            <w:ins w:id="976" w:author="Aussie" w:date="2012-10-16T11:09:00Z">
              <w:r w:rsidR="00960CE3">
                <w:rPr>
                  <w:rFonts w:ascii="Calibri" w:eastAsia="Times New Roman" w:hAnsi="Calibri" w:cs="Calibri"/>
                  <w:color w:val="000000"/>
                </w:rPr>
                <w:t xml:space="preserve">you </w:t>
              </w:r>
            </w:ins>
            <w:r w:rsidRPr="005B77A2">
              <w:rPr>
                <w:rFonts w:ascii="Calibri" w:eastAsia="Times New Roman" w:hAnsi="Calibri" w:cs="Calibri"/>
                <w:color w:val="000000"/>
              </w:rPr>
              <w:t>talked to in a bit?</w:t>
            </w:r>
          </w:p>
        </w:tc>
      </w:tr>
      <w:tr w:rsidR="005B77A2" w:rsidRPr="005B77A2" w14:paraId="2FD83860" w14:textId="77777777">
        <w:trPr>
          <w:trHeight w:val="600"/>
          <w:trPrChange w:id="977" w:author="Aussie" w:date="2012-10-16T11:09:00Z">
            <w:trPr>
              <w:trHeight w:val="600"/>
            </w:trPr>
          </w:trPrChange>
        </w:trPr>
        <w:tc>
          <w:tcPr>
            <w:tcW w:w="0" w:type="auto"/>
            <w:tcPrChange w:id="978" w:author="Aussie" w:date="2012-10-16T11:09:00Z">
              <w:tcPr>
                <w:tcW w:w="0" w:type="auto"/>
                <w:gridSpan w:val="2"/>
              </w:tcPr>
            </w:tcPrChange>
          </w:tcPr>
          <w:p w14:paraId="7A729540"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Make funny faces in the mirror</w:t>
            </w:r>
          </w:p>
        </w:tc>
        <w:tc>
          <w:tcPr>
            <w:tcW w:w="0" w:type="auto"/>
            <w:tcPrChange w:id="979" w:author="Aussie" w:date="2012-10-16T11:09:00Z">
              <w:tcPr>
                <w:tcW w:w="0" w:type="auto"/>
              </w:tcPr>
            </w:tcPrChange>
          </w:tcPr>
          <w:p w14:paraId="18D49EAE" w14:textId="77777777" w:rsidR="005B77A2" w:rsidRPr="005B77A2" w:rsidRDefault="005B77A2" w:rsidP="0005375F">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Crack yourself up by </w:t>
            </w:r>
            <w:r w:rsidR="0005375F">
              <w:rPr>
                <w:rFonts w:ascii="Calibri" w:eastAsia="Times New Roman" w:hAnsi="Calibri" w:cs="Calibri"/>
                <w:color w:val="000000"/>
              </w:rPr>
              <w:t>making funny faces</w:t>
            </w:r>
            <w:r w:rsidRPr="005B77A2">
              <w:rPr>
                <w:rFonts w:ascii="Calibri" w:eastAsia="Times New Roman" w:hAnsi="Calibri" w:cs="Calibri"/>
                <w:color w:val="000000"/>
              </w:rPr>
              <w:t xml:space="preserve"> in the mirror.</w:t>
            </w:r>
          </w:p>
        </w:tc>
      </w:tr>
      <w:tr w:rsidR="005B77A2" w:rsidRPr="005B77A2" w14:paraId="3FE07AAB" w14:textId="77777777">
        <w:trPr>
          <w:trHeight w:val="900"/>
        </w:trPr>
        <w:tc>
          <w:tcPr>
            <w:tcW w:w="0" w:type="auto"/>
            <w:tcBorders>
              <w:top w:val="nil"/>
              <w:left w:val="nil"/>
              <w:bottom w:val="nil"/>
              <w:right w:val="nil"/>
            </w:tcBorders>
            <w:shd w:val="clear" w:color="auto" w:fill="auto"/>
            <w:vAlign w:val="bottom"/>
          </w:tcPr>
          <w:p w14:paraId="14F79970"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Think about the future</w:t>
            </w:r>
          </w:p>
        </w:tc>
        <w:tc>
          <w:tcPr>
            <w:tcW w:w="0" w:type="auto"/>
            <w:tcBorders>
              <w:top w:val="nil"/>
              <w:left w:val="nil"/>
              <w:bottom w:val="nil"/>
              <w:right w:val="nil"/>
            </w:tcBorders>
            <w:shd w:val="clear" w:color="auto" w:fill="auto"/>
            <w:vAlign w:val="bottom"/>
          </w:tcPr>
          <w:p w14:paraId="79C61A00" w14:textId="19DE4FAD" w:rsidR="005B77A2" w:rsidRPr="005B77A2" w:rsidRDefault="005B77A2" w:rsidP="00960CE3">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Imagine those times in your life you are excited about: </w:t>
            </w:r>
            <w:del w:id="980" w:author="Aussie" w:date="2012-10-16T11:09:00Z">
              <w:r w:rsidRPr="005B77A2">
                <w:rPr>
                  <w:rFonts w:ascii="Calibri" w:eastAsia="Times New Roman" w:hAnsi="Calibri" w:cs="Calibri"/>
                  <w:color w:val="000000"/>
                </w:rPr>
                <w:delText>being done with</w:delText>
              </w:r>
            </w:del>
            <w:ins w:id="981" w:author="Aussie" w:date="2012-10-16T11:09:00Z">
              <w:r w:rsidR="00960CE3">
                <w:rPr>
                  <w:rFonts w:ascii="Calibri" w:eastAsia="Times New Roman" w:hAnsi="Calibri" w:cs="Calibri"/>
                  <w:color w:val="000000"/>
                </w:rPr>
                <w:t>finishing</w:t>
              </w:r>
            </w:ins>
            <w:r w:rsidR="00960CE3">
              <w:rPr>
                <w:rFonts w:ascii="Calibri" w:eastAsia="Times New Roman" w:hAnsi="Calibri" w:cs="Calibri"/>
                <w:color w:val="000000"/>
              </w:rPr>
              <w:t xml:space="preserve"> </w:t>
            </w:r>
            <w:r w:rsidRPr="005B77A2">
              <w:rPr>
                <w:rFonts w:ascii="Calibri" w:eastAsia="Times New Roman" w:hAnsi="Calibri" w:cs="Calibri"/>
                <w:color w:val="000000"/>
              </w:rPr>
              <w:t>school, falling in love, going on your next adventure.</w:t>
            </w:r>
          </w:p>
        </w:tc>
      </w:tr>
      <w:tr w:rsidR="005B77A2" w:rsidRPr="005B77A2" w14:paraId="74537D87" w14:textId="77777777">
        <w:trPr>
          <w:trHeight w:val="900"/>
          <w:trPrChange w:id="982" w:author="Aussie" w:date="2012-10-16T11:09:00Z">
            <w:trPr>
              <w:trHeight w:val="900"/>
            </w:trPr>
          </w:trPrChange>
        </w:trPr>
        <w:tc>
          <w:tcPr>
            <w:tcW w:w="0" w:type="auto"/>
            <w:tcPrChange w:id="983" w:author="Aussie" w:date="2012-10-16T11:09:00Z">
              <w:tcPr>
                <w:tcW w:w="0" w:type="auto"/>
                <w:gridSpan w:val="2"/>
              </w:tcPr>
            </w:tcPrChange>
          </w:tcPr>
          <w:p w14:paraId="21CED7F3"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Write thank you cards</w:t>
            </w:r>
          </w:p>
        </w:tc>
        <w:tc>
          <w:tcPr>
            <w:tcW w:w="0" w:type="auto"/>
            <w:tcPrChange w:id="984" w:author="Aussie" w:date="2012-10-16T11:09:00Z">
              <w:tcPr>
                <w:tcW w:w="0" w:type="auto"/>
              </w:tcPr>
            </w:tcPrChange>
          </w:tcPr>
          <w:p w14:paraId="173F595A"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Express gratitude and write to others to let them know you appreciate them thinking of you.</w:t>
            </w:r>
          </w:p>
        </w:tc>
      </w:tr>
      <w:tr w:rsidR="005B77A2" w:rsidRPr="005B77A2" w14:paraId="5EB540C7" w14:textId="77777777">
        <w:trPr>
          <w:trHeight w:val="300"/>
          <w:trPrChange w:id="985" w:author="Aussie" w:date="2012-10-16T11:09:00Z">
            <w:trPr>
              <w:trHeight w:val="300"/>
            </w:trPr>
          </w:trPrChange>
        </w:trPr>
        <w:tc>
          <w:tcPr>
            <w:tcW w:w="0" w:type="auto"/>
            <w:tcPrChange w:id="986" w:author="Aussie" w:date="2012-10-16T11:09:00Z">
              <w:tcPr>
                <w:tcW w:w="0" w:type="auto"/>
                <w:gridSpan w:val="2"/>
              </w:tcPr>
            </w:tcPrChange>
          </w:tcPr>
          <w:p w14:paraId="420387D9"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Take a nap</w:t>
            </w:r>
          </w:p>
        </w:tc>
        <w:tc>
          <w:tcPr>
            <w:tcW w:w="0" w:type="auto"/>
            <w:tcPrChange w:id="987" w:author="Aussie" w:date="2012-10-16T11:09:00Z">
              <w:tcPr>
                <w:tcW w:w="0" w:type="auto"/>
              </w:tcPr>
            </w:tcPrChange>
          </w:tcPr>
          <w:p w14:paraId="1C7F6793"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Take a </w:t>
            </w:r>
            <w:r w:rsidR="001D5971">
              <w:rPr>
                <w:rFonts w:ascii="Calibri" w:eastAsia="Times New Roman" w:hAnsi="Calibri" w:cs="Calibri"/>
                <w:color w:val="000000"/>
              </w:rPr>
              <w:t>break and let yourself just sleep and recharge</w:t>
            </w:r>
            <w:r w:rsidR="004F7CA8">
              <w:rPr>
                <w:rFonts w:ascii="Calibri" w:eastAsia="Times New Roman" w:hAnsi="Calibri" w:cs="Calibri"/>
                <w:color w:val="000000"/>
              </w:rPr>
              <w:t xml:space="preserve"> for a few minutes</w:t>
            </w:r>
            <w:r w:rsidRPr="005B77A2">
              <w:rPr>
                <w:rFonts w:ascii="Calibri" w:eastAsia="Times New Roman" w:hAnsi="Calibri" w:cs="Calibri"/>
                <w:color w:val="000000"/>
              </w:rPr>
              <w:t>.</w:t>
            </w:r>
          </w:p>
        </w:tc>
      </w:tr>
      <w:tr w:rsidR="005B77A2" w:rsidRPr="005B77A2" w14:paraId="19C639CA" w14:textId="77777777">
        <w:trPr>
          <w:trHeight w:val="600"/>
        </w:trPr>
        <w:tc>
          <w:tcPr>
            <w:tcW w:w="0" w:type="auto"/>
            <w:tcBorders>
              <w:top w:val="nil"/>
              <w:left w:val="nil"/>
              <w:bottom w:val="nil"/>
              <w:right w:val="nil"/>
            </w:tcBorders>
            <w:shd w:val="clear" w:color="auto" w:fill="auto"/>
            <w:vAlign w:val="bottom"/>
          </w:tcPr>
          <w:p w14:paraId="6A82EBFB"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Put your troubles in an imaginary shoebox on the shelf for a bit</w:t>
            </w:r>
          </w:p>
        </w:tc>
        <w:tc>
          <w:tcPr>
            <w:tcW w:w="0" w:type="auto"/>
            <w:tcBorders>
              <w:top w:val="nil"/>
              <w:left w:val="nil"/>
              <w:bottom w:val="nil"/>
              <w:right w:val="nil"/>
            </w:tcBorders>
            <w:shd w:val="clear" w:color="auto" w:fill="auto"/>
            <w:vAlign w:val="bottom"/>
          </w:tcPr>
          <w:p w14:paraId="3BA3E648" w14:textId="1863BEED" w:rsidR="005B77A2" w:rsidRPr="005B77A2" w:rsidRDefault="001D5971" w:rsidP="00960CE3">
            <w:pPr>
              <w:spacing w:after="0" w:line="240" w:lineRule="auto"/>
              <w:rPr>
                <w:rFonts w:ascii="Calibri" w:eastAsia="Times New Roman" w:hAnsi="Calibri" w:cs="Calibri"/>
                <w:color w:val="000000"/>
              </w:rPr>
            </w:pPr>
            <w:r>
              <w:rPr>
                <w:rFonts w:ascii="Calibri" w:eastAsia="Times New Roman" w:hAnsi="Calibri" w:cs="Calibri"/>
                <w:color w:val="000000"/>
              </w:rPr>
              <w:t xml:space="preserve">Imagine </w:t>
            </w:r>
            <w:del w:id="988" w:author="Aussie" w:date="2012-10-16T11:09:00Z">
              <w:r>
                <w:rPr>
                  <w:rFonts w:ascii="Calibri" w:eastAsia="Times New Roman" w:hAnsi="Calibri" w:cs="Calibri"/>
                  <w:color w:val="000000"/>
                </w:rPr>
                <w:delText>b</w:delText>
              </w:r>
              <w:r w:rsidR="005B77A2" w:rsidRPr="005B77A2">
                <w:rPr>
                  <w:rFonts w:ascii="Calibri" w:eastAsia="Times New Roman" w:hAnsi="Calibri" w:cs="Calibri"/>
                  <w:color w:val="000000"/>
                </w:rPr>
                <w:delText>ox</w:delText>
              </w:r>
              <w:r>
                <w:rPr>
                  <w:rFonts w:ascii="Calibri" w:eastAsia="Times New Roman" w:hAnsi="Calibri" w:cs="Calibri"/>
                  <w:color w:val="000000"/>
                </w:rPr>
                <w:delText>ing</w:delText>
              </w:r>
            </w:del>
            <w:ins w:id="989" w:author="Aussie" w:date="2012-10-16T11:09:00Z">
              <w:r w:rsidR="00960CE3">
                <w:rPr>
                  <w:rFonts w:ascii="Calibri" w:eastAsia="Times New Roman" w:hAnsi="Calibri" w:cs="Calibri"/>
                  <w:color w:val="000000"/>
                </w:rPr>
                <w:t>packing</w:t>
              </w:r>
            </w:ins>
            <w:r w:rsidR="00960CE3" w:rsidRPr="005B77A2">
              <w:rPr>
                <w:rFonts w:ascii="Calibri" w:eastAsia="Times New Roman" w:hAnsi="Calibri" w:cs="Calibri"/>
                <w:color w:val="000000"/>
              </w:rPr>
              <w:t xml:space="preserve"> </w:t>
            </w:r>
            <w:r w:rsidR="005B77A2" w:rsidRPr="005B77A2">
              <w:rPr>
                <w:rFonts w:ascii="Calibri" w:eastAsia="Times New Roman" w:hAnsi="Calibri" w:cs="Calibri"/>
                <w:color w:val="000000"/>
              </w:rPr>
              <w:t xml:space="preserve">your troubles up and </w:t>
            </w:r>
            <w:del w:id="990" w:author="Aussie" w:date="2012-10-16T11:09:00Z">
              <w:r>
                <w:rPr>
                  <w:rFonts w:ascii="Calibri" w:eastAsia="Times New Roman" w:hAnsi="Calibri" w:cs="Calibri"/>
                  <w:color w:val="000000"/>
                </w:rPr>
                <w:delText>shelving</w:delText>
              </w:r>
            </w:del>
            <w:ins w:id="991" w:author="Aussie" w:date="2012-10-16T11:09:00Z">
              <w:r w:rsidR="00960CE3">
                <w:rPr>
                  <w:rFonts w:ascii="Calibri" w:eastAsia="Times New Roman" w:hAnsi="Calibri" w:cs="Calibri"/>
                  <w:color w:val="000000"/>
                </w:rPr>
                <w:t>storing</w:t>
              </w:r>
            </w:ins>
            <w:r w:rsidR="00960CE3">
              <w:rPr>
                <w:rFonts w:ascii="Calibri" w:eastAsia="Times New Roman" w:hAnsi="Calibri" w:cs="Calibri"/>
                <w:color w:val="000000"/>
              </w:rPr>
              <w:t xml:space="preserve"> </w:t>
            </w:r>
            <w:r>
              <w:rPr>
                <w:rFonts w:ascii="Calibri" w:eastAsia="Times New Roman" w:hAnsi="Calibri" w:cs="Calibri"/>
                <w:color w:val="000000"/>
              </w:rPr>
              <w:t>them</w:t>
            </w:r>
            <w:ins w:id="992" w:author="Aussie" w:date="2012-10-16T11:09:00Z">
              <w:r w:rsidR="00960CE3">
                <w:rPr>
                  <w:rFonts w:ascii="Calibri" w:eastAsia="Times New Roman" w:hAnsi="Calibri" w:cs="Calibri"/>
                  <w:color w:val="000000"/>
                </w:rPr>
                <w:t xml:space="preserve"> away</w:t>
              </w:r>
            </w:ins>
            <w:r>
              <w:rPr>
                <w:rFonts w:ascii="Calibri" w:eastAsia="Times New Roman" w:hAnsi="Calibri" w:cs="Calibri"/>
                <w:color w:val="000000"/>
              </w:rPr>
              <w:t>—you can</w:t>
            </w:r>
            <w:r w:rsidR="005B77A2" w:rsidRPr="005B77A2">
              <w:rPr>
                <w:rFonts w:ascii="Calibri" w:eastAsia="Times New Roman" w:hAnsi="Calibri" w:cs="Calibri"/>
                <w:color w:val="000000"/>
              </w:rPr>
              <w:t xml:space="preserve"> come back to them later</w:t>
            </w:r>
            <w:r>
              <w:rPr>
                <w:rFonts w:ascii="Calibri" w:eastAsia="Times New Roman" w:hAnsi="Calibri" w:cs="Calibri"/>
                <w:color w:val="000000"/>
              </w:rPr>
              <w:t>.</w:t>
            </w:r>
          </w:p>
        </w:tc>
      </w:tr>
      <w:tr w:rsidR="005B77A2" w:rsidRPr="005B77A2" w14:paraId="2E4902AB" w14:textId="77777777">
        <w:trPr>
          <w:trHeight w:val="300"/>
          <w:trPrChange w:id="993" w:author="Aussie" w:date="2012-10-16T11:09:00Z">
            <w:trPr>
              <w:trHeight w:val="300"/>
            </w:trPr>
          </w:trPrChange>
        </w:trPr>
        <w:tc>
          <w:tcPr>
            <w:tcW w:w="0" w:type="auto"/>
            <w:tcPrChange w:id="994" w:author="Aussie" w:date="2012-10-16T11:09:00Z">
              <w:tcPr>
                <w:tcW w:w="0" w:type="auto"/>
                <w:gridSpan w:val="2"/>
              </w:tcPr>
            </w:tcPrChange>
          </w:tcPr>
          <w:p w14:paraId="64A3C7DB" w14:textId="77777777" w:rsidR="005B77A2" w:rsidRPr="005B77A2" w:rsidRDefault="0031101C"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YouTube</w:t>
            </w:r>
          </w:p>
        </w:tc>
        <w:tc>
          <w:tcPr>
            <w:tcW w:w="0" w:type="auto"/>
            <w:tcPrChange w:id="995" w:author="Aussie" w:date="2012-10-16T11:09:00Z">
              <w:tcPr>
                <w:tcW w:w="0" w:type="auto"/>
              </w:tcPr>
            </w:tcPrChange>
          </w:tcPr>
          <w:p w14:paraId="7A3715B7" w14:textId="77777777" w:rsidR="005B77A2" w:rsidRPr="005B77A2" w:rsidRDefault="005B77A2" w:rsidP="004F7CA8">
            <w:pPr>
              <w:spacing w:after="0" w:line="240" w:lineRule="auto"/>
              <w:rPr>
                <w:rFonts w:ascii="Calibri" w:eastAsia="Times New Roman" w:hAnsi="Calibri" w:cs="Calibri"/>
                <w:color w:val="000000"/>
              </w:rPr>
            </w:pPr>
            <w:r w:rsidRPr="005B77A2">
              <w:rPr>
                <w:rFonts w:ascii="Calibri" w:eastAsia="Times New Roman" w:hAnsi="Calibri" w:cs="Calibri"/>
                <w:color w:val="000000"/>
              </w:rPr>
              <w:t xml:space="preserve">Find something funny to laugh at on </w:t>
            </w:r>
            <w:r w:rsidR="004F7CA8">
              <w:rPr>
                <w:rFonts w:ascii="Calibri" w:eastAsia="Times New Roman" w:hAnsi="Calibri" w:cs="Calibri"/>
                <w:color w:val="000000"/>
              </w:rPr>
              <w:t>YouTube</w:t>
            </w:r>
            <w:r w:rsidRPr="005B77A2">
              <w:rPr>
                <w:rFonts w:ascii="Calibri" w:eastAsia="Times New Roman" w:hAnsi="Calibri" w:cs="Calibri"/>
                <w:color w:val="000000"/>
              </w:rPr>
              <w:t>.</w:t>
            </w:r>
          </w:p>
        </w:tc>
      </w:tr>
      <w:tr w:rsidR="005B77A2" w:rsidRPr="005B77A2" w14:paraId="66B62A36" w14:textId="77777777">
        <w:trPr>
          <w:trHeight w:val="600"/>
          <w:trPrChange w:id="996" w:author="Aussie" w:date="2012-10-16T11:09:00Z">
            <w:trPr>
              <w:trHeight w:val="600"/>
            </w:trPr>
          </w:trPrChange>
        </w:trPr>
        <w:tc>
          <w:tcPr>
            <w:tcW w:w="0" w:type="auto"/>
            <w:tcPrChange w:id="997" w:author="Aussie" w:date="2012-10-16T11:09:00Z">
              <w:tcPr>
                <w:tcW w:w="0" w:type="auto"/>
                <w:gridSpan w:val="2"/>
              </w:tcPr>
            </w:tcPrChange>
          </w:tcPr>
          <w:p w14:paraId="41F83742"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to a friend's house</w:t>
            </w:r>
          </w:p>
        </w:tc>
        <w:tc>
          <w:tcPr>
            <w:tcW w:w="0" w:type="auto"/>
            <w:tcPrChange w:id="998" w:author="Aussie" w:date="2012-10-16T11:09:00Z">
              <w:tcPr>
                <w:tcW w:w="0" w:type="auto"/>
              </w:tcPr>
            </w:tcPrChange>
          </w:tcPr>
          <w:p w14:paraId="6A6CB059" w14:textId="77777777" w:rsidR="005B77A2" w:rsidRPr="005B77A2" w:rsidRDefault="005B77A2" w:rsidP="005B77A2">
            <w:pPr>
              <w:spacing w:after="0" w:line="240" w:lineRule="auto"/>
              <w:rPr>
                <w:rFonts w:ascii="Calibri" w:eastAsia="Times New Roman" w:hAnsi="Calibri" w:cs="Calibri"/>
                <w:color w:val="000000"/>
              </w:rPr>
            </w:pPr>
            <w:r w:rsidRPr="005B77A2">
              <w:rPr>
                <w:rFonts w:ascii="Calibri" w:eastAsia="Times New Roman" w:hAnsi="Calibri" w:cs="Calibri"/>
                <w:color w:val="000000"/>
              </w:rPr>
              <w:t>Go somewhere else, like a friend's house, to hang out.</w:t>
            </w:r>
          </w:p>
        </w:tc>
      </w:tr>
    </w:tbl>
    <w:p w14:paraId="757E3853" w14:textId="77777777" w:rsidR="008E2733" w:rsidRDefault="008E2733" w:rsidP="008E2733"/>
    <w:p w14:paraId="0643B8C6" w14:textId="77777777" w:rsidR="008E2733" w:rsidRDefault="008E2733" w:rsidP="008E2733">
      <w:pPr>
        <w:pStyle w:val="Heading4"/>
      </w:pPr>
      <w:bookmarkStart w:id="999" w:name="_Toc196805560"/>
      <w:r>
        <w:t>Distract Yourself Help</w:t>
      </w:r>
      <w:bookmarkEnd w:id="999"/>
    </w:p>
    <w:p w14:paraId="6F1437B4" w14:textId="77777777" w:rsidR="008E2733" w:rsidRPr="008E2733" w:rsidRDefault="008E2733" w:rsidP="008E2733">
      <w:r w:rsidRPr="008E2733">
        <w:t>These are suggested activities to help you distract yourself from overwhelming emotions and the situations that may be triggering them. Distracting yourself may not completely make your feelings go away, but it can make surviving them a little easier.</w:t>
      </w:r>
    </w:p>
    <w:p w14:paraId="75A9E1EF" w14:textId="77777777" w:rsidR="0039251C" w:rsidRDefault="0039251C" w:rsidP="0039251C">
      <w:pPr>
        <w:pStyle w:val="Heading1"/>
      </w:pPr>
      <w:bookmarkStart w:id="1000" w:name="_Toc196805561"/>
      <w:r>
        <w:lastRenderedPageBreak/>
        <w:t>Find Support</w:t>
      </w:r>
      <w:bookmarkEnd w:id="1000"/>
    </w:p>
    <w:p w14:paraId="114D7D3F" w14:textId="77777777" w:rsidR="00D752C6" w:rsidRPr="00D752C6" w:rsidRDefault="00D752C6" w:rsidP="00D752C6">
      <w:pPr>
        <w:pStyle w:val="Heading2"/>
      </w:pPr>
      <w:bookmarkStart w:id="1001" w:name="_Toc196805562"/>
      <w:r w:rsidRPr="00D752C6">
        <w:t>Get Support Right Now</w:t>
      </w:r>
      <w:bookmarkEnd w:id="1001"/>
    </w:p>
    <w:p w14:paraId="64CA9142" w14:textId="45A0449E" w:rsidR="00D752C6" w:rsidRPr="00D752C6" w:rsidRDefault="00D752C6" w:rsidP="00D752C6">
      <w:r w:rsidRPr="00D752C6">
        <w:t>&lt;</w:t>
      </w:r>
      <w:del w:id="1002" w:author="Aussie" w:date="2012-10-16T11:09:00Z">
        <w:r w:rsidRPr="00D752C6">
          <w:delText>crisis</w:delText>
        </w:r>
      </w:del>
      <w:ins w:id="1003" w:author="Aussie" w:date="2012-10-16T11:09:00Z">
        <w:r w:rsidR="00A80695" w:rsidRPr="00D752C6">
          <w:t>Crisis</w:t>
        </w:r>
      </w:ins>
      <w:r w:rsidRPr="00D752C6">
        <w:t xml:space="preserve"> resources&gt;</w:t>
      </w:r>
    </w:p>
    <w:p w14:paraId="4A3373BB" w14:textId="77777777" w:rsidR="00D752C6" w:rsidRPr="00D752C6" w:rsidRDefault="00D752C6" w:rsidP="00D752C6">
      <w:pPr>
        <w:pStyle w:val="Heading2"/>
      </w:pPr>
      <w:bookmarkStart w:id="1004" w:name="_Toc196805563"/>
      <w:r w:rsidRPr="00D752C6">
        <w:t>Set Up My Support Network</w:t>
      </w:r>
      <w:bookmarkEnd w:id="1004"/>
    </w:p>
    <w:p w14:paraId="32EBB635" w14:textId="77777777" w:rsidR="00D752C6" w:rsidRPr="002640B9" w:rsidRDefault="00D752C6" w:rsidP="00D752C6">
      <w:pPr>
        <w:rPr>
          <w:rFonts w:cstheme="minorHAnsi"/>
        </w:rPr>
      </w:pPr>
      <w:r w:rsidRPr="006821AE">
        <w:rPr>
          <w:rFonts w:cstheme="minorHAnsi"/>
        </w:rPr>
        <w:t xml:space="preserve">When dealing with life stress, support from people you know and trust can be absolutely vital. Whether you are facing a small annoyance or a serious crisis, getting help from others is one of the most effective ways to </w:t>
      </w:r>
      <w:r w:rsidR="00BF2868" w:rsidRPr="00BF2868">
        <w:rPr>
          <w:rFonts w:cstheme="minorHAnsi"/>
        </w:rPr>
        <w:t>make sure that you manage the situation and yourself as well as possible.</w:t>
      </w:r>
    </w:p>
    <w:p w14:paraId="17B9F0F7" w14:textId="3075416C" w:rsidR="00D752C6" w:rsidRPr="002640B9" w:rsidRDefault="00BF2868" w:rsidP="00D752C6">
      <w:pPr>
        <w:rPr>
          <w:rFonts w:cstheme="minorHAnsi"/>
        </w:rPr>
      </w:pPr>
      <w:r w:rsidRPr="00BF2868">
        <w:rPr>
          <w:rFonts w:cstheme="minorHAnsi"/>
        </w:rPr>
        <w:t xml:space="preserve">Set up your support network by selecting trusted people from your contact list or adding them in manually. If you are currently in </w:t>
      </w:r>
      <w:del w:id="1005" w:author="Aussie" w:date="2012-10-16T11:09:00Z">
        <w:r w:rsidR="00D752C6">
          <w:delText>counseling</w:delText>
        </w:r>
      </w:del>
      <w:ins w:id="1006" w:author="Aussie" w:date="2012-10-16T11:09:00Z">
        <w:r w:rsidRPr="00BF2868">
          <w:rPr>
            <w:rFonts w:cstheme="minorHAnsi"/>
          </w:rPr>
          <w:t>counselling</w:t>
        </w:r>
      </w:ins>
      <w:r w:rsidRPr="00BF2868">
        <w:rPr>
          <w:rFonts w:cstheme="minorHAnsi"/>
        </w:rPr>
        <w:t xml:space="preserve"> or therapy, make sure that your provider is one of the people on your support network.</w:t>
      </w:r>
    </w:p>
    <w:p w14:paraId="535DE1CF" w14:textId="77777777" w:rsidR="00D752C6" w:rsidRPr="002640B9" w:rsidRDefault="00BF2868" w:rsidP="00D752C6">
      <w:pPr>
        <w:rPr>
          <w:rFonts w:cstheme="minorHAnsi"/>
        </w:rPr>
      </w:pPr>
      <w:r w:rsidRPr="00BF2868">
        <w:rPr>
          <w:rFonts w:cstheme="minorHAnsi"/>
        </w:rPr>
        <w:t>&lt;add contacts&gt;</w:t>
      </w:r>
    </w:p>
    <w:p w14:paraId="53ACB73D" w14:textId="77777777" w:rsidR="00D752C6" w:rsidRPr="002640B9" w:rsidRDefault="00BF2868" w:rsidP="006821AE">
      <w:pPr>
        <w:pStyle w:val="Heading2"/>
      </w:pPr>
      <w:bookmarkStart w:id="1007" w:name="_Toc196805564"/>
      <w:r w:rsidRPr="004C3B43">
        <w:t>Find Professional Care:</w:t>
      </w:r>
      <w:bookmarkEnd w:id="1007"/>
      <w:ins w:id="1008" w:author="Aussie" w:date="2012-10-16T11:09:00Z">
        <w:r w:rsidRPr="004C3B43">
          <w:t xml:space="preserve"> </w:t>
        </w:r>
      </w:ins>
    </w:p>
    <w:p w14:paraId="23FE6E5D" w14:textId="77777777" w:rsidR="0013389B" w:rsidRPr="006821AE" w:rsidRDefault="00BF2868" w:rsidP="006821AE">
      <w:pPr>
        <w:pStyle w:val="Heading2"/>
        <w:rPr>
          <w:ins w:id="1009" w:author="Aussie" w:date="2012-10-16T11:09:00Z"/>
        </w:rPr>
      </w:pPr>
      <w:bookmarkStart w:id="1010" w:name="_GoBack"/>
      <w:ins w:id="1011" w:author="Aussie" w:date="2012-10-16T11:09:00Z">
        <w:r w:rsidRPr="004C3B43">
          <w:t>Ex-Defence Members</w:t>
        </w:r>
        <w:r w:rsidR="00153FA7">
          <w:t>,</w:t>
        </w:r>
        <w:r w:rsidR="00153FA7" w:rsidRPr="00153FA7">
          <w:t xml:space="preserve"> </w:t>
        </w:r>
        <w:r w:rsidR="00153FA7" w:rsidRPr="008E2174">
          <w:t>Veterans</w:t>
        </w:r>
        <w:r w:rsidR="00153FA7">
          <w:t xml:space="preserve"> &amp; Community Members</w:t>
        </w:r>
      </w:ins>
    </w:p>
    <w:p w14:paraId="72DC9909" w14:textId="77777777" w:rsidR="00D752C6" w:rsidRPr="004C3B43" w:rsidRDefault="00BF2868" w:rsidP="00D752C6">
      <w:pPr>
        <w:pStyle w:val="Heading3"/>
        <w:rPr>
          <w:rFonts w:asciiTheme="minorHAnsi" w:hAnsiTheme="minorHAnsi"/>
          <w:rPrChange w:id="1012" w:author="Aussie" w:date="2012-10-16T11:09:00Z">
            <w:rPr/>
          </w:rPrChange>
        </w:rPr>
      </w:pPr>
      <w:bookmarkStart w:id="1013" w:name="_Toc196805565"/>
      <w:bookmarkEnd w:id="1010"/>
      <w:r w:rsidRPr="004C3B43">
        <w:rPr>
          <w:rFonts w:asciiTheme="minorHAnsi" w:hAnsiTheme="minorHAnsi"/>
          <w:rPrChange w:id="1014" w:author="Aussie" w:date="2012-10-16T11:09:00Z">
            <w:rPr/>
          </w:rPrChange>
        </w:rPr>
        <w:t>If you are in crisis:</w:t>
      </w:r>
      <w:bookmarkEnd w:id="1013"/>
    </w:p>
    <w:p w14:paraId="1D5B8A21" w14:textId="77777777" w:rsidR="00D752C6" w:rsidRPr="00313B9F" w:rsidRDefault="00D752C6" w:rsidP="00D752C6">
      <w:pPr>
        <w:rPr>
          <w:del w:id="1015" w:author="Aussie" w:date="2012-10-16T11:09:00Z"/>
        </w:rPr>
      </w:pPr>
      <w:del w:id="1016" w:author="Aussie" w:date="2012-10-16T11:09:00Z">
        <w:r w:rsidRPr="00313B9F">
          <w:delText>Call 911</w:delText>
        </w:r>
      </w:del>
    </w:p>
    <w:p w14:paraId="13E7D167" w14:textId="77777777" w:rsidR="00D752C6" w:rsidRPr="002640B9" w:rsidRDefault="00D752C6" w:rsidP="00D752C6">
      <w:pPr>
        <w:rPr>
          <w:ins w:id="1017" w:author="Aussie" w:date="2012-10-16T11:09:00Z"/>
          <w:rFonts w:cstheme="minorHAnsi"/>
        </w:rPr>
      </w:pPr>
      <w:ins w:id="1018" w:author="Aussie" w:date="2012-10-16T11:09:00Z">
        <w:r w:rsidRPr="006821AE">
          <w:rPr>
            <w:rFonts w:cstheme="minorHAnsi"/>
          </w:rPr>
          <w:t xml:space="preserve">Call </w:t>
        </w:r>
        <w:r w:rsidR="00BF2868" w:rsidRPr="00BF2868">
          <w:rPr>
            <w:rFonts w:cstheme="minorHAnsi"/>
          </w:rPr>
          <w:t>000 to be connected to emergency responses.</w:t>
        </w:r>
      </w:ins>
    </w:p>
    <w:p w14:paraId="3F591BE2" w14:textId="77777777" w:rsidR="00D752C6" w:rsidRPr="002640B9" w:rsidRDefault="00BF2868" w:rsidP="00D752C6">
      <w:pPr>
        <w:rPr>
          <w:rFonts w:cstheme="minorHAnsi"/>
        </w:rPr>
      </w:pPr>
      <w:r w:rsidRPr="00BF2868">
        <w:rPr>
          <w:rFonts w:cstheme="minorHAnsi"/>
        </w:rPr>
        <w:t>Go to your nearest Emergency Room</w:t>
      </w:r>
    </w:p>
    <w:p w14:paraId="5BCEC8D0" w14:textId="77777777" w:rsidR="00D752C6" w:rsidRPr="00313B9F" w:rsidRDefault="00D752C6" w:rsidP="00D752C6">
      <w:pPr>
        <w:rPr>
          <w:del w:id="1019" w:author="Aussie" w:date="2012-10-16T11:09:00Z"/>
        </w:rPr>
      </w:pPr>
      <w:bookmarkStart w:id="1020" w:name="_Toc196805566"/>
      <w:del w:id="1021" w:author="Aussie" w:date="2012-10-16T11:09:00Z">
        <w:r w:rsidRPr="00313B9F">
          <w:delText>Call the Veterans Crisis Line 1-800-273-8255 (Veterans press 1)</w:delText>
        </w:r>
      </w:del>
    </w:p>
    <w:p w14:paraId="588F812C" w14:textId="77777777" w:rsidR="00D752C6" w:rsidRPr="004C3B43" w:rsidRDefault="00BF2868" w:rsidP="00D752C6">
      <w:pPr>
        <w:pStyle w:val="Heading3"/>
        <w:rPr>
          <w:rFonts w:asciiTheme="minorHAnsi" w:hAnsiTheme="minorHAnsi"/>
          <w:rPrChange w:id="1022" w:author="Aussie" w:date="2012-10-16T11:09:00Z">
            <w:rPr/>
          </w:rPrChange>
        </w:rPr>
      </w:pPr>
      <w:r w:rsidRPr="004C3B43">
        <w:rPr>
          <w:rFonts w:asciiTheme="minorHAnsi" w:hAnsiTheme="minorHAnsi"/>
          <w:rPrChange w:id="1023" w:author="Aussie" w:date="2012-10-16T11:09:00Z">
            <w:rPr/>
          </w:rPrChange>
        </w:rPr>
        <w:t>If you just want to talk:</w:t>
      </w:r>
      <w:bookmarkEnd w:id="1020"/>
    </w:p>
    <w:p w14:paraId="26FAAF94" w14:textId="77777777" w:rsidR="00D752C6" w:rsidRPr="00313B9F" w:rsidRDefault="00D752C6" w:rsidP="00D752C6">
      <w:pPr>
        <w:rPr>
          <w:del w:id="1024" w:author="Aussie" w:date="2012-10-16T11:09:00Z"/>
        </w:rPr>
      </w:pPr>
      <w:del w:id="1025" w:author="Aussie" w:date="2012-10-16T11:09:00Z">
        <w:r w:rsidRPr="00313B9F">
          <w:delText>Call the 24/7 Veteran Combat Call Center to talk to another combat veteran: 1-877-927-8387</w:delText>
        </w:r>
      </w:del>
    </w:p>
    <w:p w14:paraId="145B472F" w14:textId="77777777" w:rsidR="0013389B" w:rsidRPr="002640B9" w:rsidRDefault="0013389B" w:rsidP="0013389B">
      <w:pPr>
        <w:rPr>
          <w:ins w:id="1026" w:author="Aussie" w:date="2012-10-16T11:09:00Z"/>
          <w:rFonts w:cstheme="minorHAnsi"/>
        </w:rPr>
      </w:pPr>
      <w:ins w:id="1027" w:author="Aussie" w:date="2012-10-16T11:09:00Z">
        <w:r w:rsidRPr="006821AE">
          <w:rPr>
            <w:rFonts w:cstheme="minorHAnsi"/>
          </w:rPr>
          <w:t>Call the 24/7 Veterans and Veterans Families Counselling Service on 1800-011-046. During business hours you will be transferred to the nearest VVCS office in your stat</w:t>
        </w:r>
        <w:r w:rsidR="00BF2868" w:rsidRPr="00BF2868">
          <w:rPr>
            <w:rFonts w:cstheme="minorHAnsi"/>
          </w:rPr>
          <w:t>e.  After hours you will be connected with professional telephone counsellors at Veteran’s Line for immediate assistance, and you can opt to be connected to your local VVCS office for follow-up support.</w:t>
        </w:r>
      </w:ins>
    </w:p>
    <w:p w14:paraId="0CC69385" w14:textId="77777777" w:rsidR="00D752C6" w:rsidRPr="004C3B43" w:rsidRDefault="00BF2868" w:rsidP="00D752C6">
      <w:pPr>
        <w:pStyle w:val="Heading3"/>
        <w:rPr>
          <w:rFonts w:asciiTheme="minorHAnsi" w:hAnsiTheme="minorHAnsi"/>
          <w:rPrChange w:id="1028" w:author="Aussie" w:date="2012-10-16T11:09:00Z">
            <w:rPr/>
          </w:rPrChange>
        </w:rPr>
      </w:pPr>
      <w:bookmarkStart w:id="1029" w:name="_Toc196805567"/>
      <w:r w:rsidRPr="004C3B43">
        <w:rPr>
          <w:rFonts w:asciiTheme="minorHAnsi" w:hAnsiTheme="minorHAnsi"/>
          <w:rPrChange w:id="1030" w:author="Aussie" w:date="2012-10-16T11:09:00Z">
            <w:rPr/>
          </w:rPrChange>
        </w:rPr>
        <w:t>To locate a mental health care provider</w:t>
      </w:r>
      <w:bookmarkEnd w:id="1029"/>
    </w:p>
    <w:p w14:paraId="7A2E7656" w14:textId="77777777" w:rsidR="00D752C6" w:rsidRPr="00313B9F" w:rsidRDefault="00D752C6" w:rsidP="00D752C6">
      <w:pPr>
        <w:rPr>
          <w:del w:id="1031" w:author="Aussie" w:date="2012-10-16T11:09:00Z"/>
        </w:rPr>
      </w:pPr>
      <w:del w:id="1032" w:author="Aussie" w:date="2012-10-16T11:09:00Z">
        <w:r w:rsidRPr="00313B9F">
          <w:delText>&lt;a href=”http://www.va.gov/directory/guide/home.asp”&gt; VA Facility Locator&lt;/a&gt;: Each VA medical center and many VA clinics have PTSD specialists. You can also find a &lt;a href=”http://www.va.gov/directory/guide/ptsd_flsh.asp”&gt;VA PTSD Program&lt;/a&gt; or a &lt;a href=”http://www.vetcenter.va.gov/”&gt; Vet Center&lt;/a&gt; near you.</w:delText>
        </w:r>
      </w:del>
    </w:p>
    <w:p w14:paraId="637EBC93" w14:textId="77777777" w:rsidR="00D752C6" w:rsidRPr="00313B9F" w:rsidRDefault="00D752C6" w:rsidP="00D752C6">
      <w:pPr>
        <w:rPr>
          <w:del w:id="1033" w:author="Aussie" w:date="2012-10-16T11:09:00Z"/>
        </w:rPr>
      </w:pPr>
      <w:del w:id="1034" w:author="Aussie" w:date="2012-10-16T11:09:00Z">
        <w:r w:rsidRPr="00313B9F">
          <w:delText>&lt;a href=”http://www.dcoe.health.mil/24-7help.aspx”&gt;DoD Outreach Center for Psychological Health and Traumatic Brain Injury&lt;/a&gt;: Service members, veterans, and families can contact via web, phone (1-866-966-1020) or email mailto:resources@dcoeoutreach.org.</w:delText>
        </w:r>
      </w:del>
    </w:p>
    <w:p w14:paraId="10152CA5" w14:textId="77777777" w:rsidR="00D752C6" w:rsidRPr="00313B9F" w:rsidRDefault="00D752C6" w:rsidP="00D752C6">
      <w:pPr>
        <w:rPr>
          <w:del w:id="1035" w:author="Aussie" w:date="2012-10-16T11:09:00Z"/>
        </w:rPr>
      </w:pPr>
      <w:del w:id="1036" w:author="Aussie" w:date="2012-10-16T11:09:00Z">
        <w:r w:rsidRPr="00313B9F">
          <w:delText>&lt;a href=”http://www.militaryonesource.com/”&gt;Military OneSource&lt;/a&gt;: Service members, veterans, and families can call 24/7 to speak to a consultant. Toll free (in the US): 800-342-9647; International:  800-464-8107</w:delText>
        </w:r>
      </w:del>
    </w:p>
    <w:p w14:paraId="175E763C" w14:textId="77777777" w:rsidR="00D752C6" w:rsidRPr="00313B9F" w:rsidRDefault="00D752C6" w:rsidP="00D752C6">
      <w:pPr>
        <w:rPr>
          <w:del w:id="1037" w:author="Aussie" w:date="2012-10-16T11:09:00Z"/>
        </w:rPr>
      </w:pPr>
      <w:del w:id="1038" w:author="Aussie" w:date="2012-10-16T11:09:00Z">
        <w:r w:rsidRPr="00313B9F">
          <w:delText>&lt;a href=”http://store.samhsa.gov/mhlocator”&gt;Mental Health Services Locator (SAMHSA)&lt;/a&gt;: Resources and locations for the general public as well as veterans. 1-800-662-4357</w:delText>
        </w:r>
      </w:del>
    </w:p>
    <w:p w14:paraId="1DEA896E" w14:textId="77777777" w:rsidR="00D752C6" w:rsidRPr="00D752C6" w:rsidRDefault="00D752C6" w:rsidP="00D752C6">
      <w:pPr>
        <w:rPr>
          <w:del w:id="1039" w:author="Aussie" w:date="2012-10-16T11:09:00Z"/>
        </w:rPr>
      </w:pPr>
      <w:del w:id="1040" w:author="Aussie" w:date="2012-10-16T11:09:00Z">
        <w:r w:rsidRPr="00313B9F">
          <w:delText>&lt;a href=”http://dasis3.samhsa.gov/”&gt;Substance Abuse Treatment Locator (SAMHSA): Find services for the general public as well as Veterans.  1-800-662-4357</w:delText>
        </w:r>
      </w:del>
    </w:p>
    <w:p w14:paraId="391606B2" w14:textId="77777777" w:rsidR="00086AA0" w:rsidRDefault="0013389B" w:rsidP="004C3B43">
      <w:pPr>
        <w:rPr>
          <w:ins w:id="1041" w:author="Aussie" w:date="2012-10-16T11:09:00Z"/>
          <w:rFonts w:cstheme="minorHAnsi"/>
        </w:rPr>
      </w:pPr>
      <w:ins w:id="1042" w:author="Aussie" w:date="2012-10-16T11:09:00Z">
        <w:r w:rsidRPr="006821AE">
          <w:rPr>
            <w:rFonts w:cstheme="minorHAnsi"/>
          </w:rPr>
          <w:t xml:space="preserve">The Veterans and Veterans Families Counselling Service (VVCS) </w:t>
        </w:r>
        <w:r w:rsidR="00BF2868" w:rsidRPr="00BF2868">
          <w:rPr>
            <w:rFonts w:cstheme="minorHAnsi"/>
          </w:rPr>
          <w:t>can connect you to a mental health service provider (psychologist, or social worker) with specific experience in helping people with PTSD and other difficulties with post traumatic mental health.  VVCS specializes in supporting Defence members, Ex-Defence members and the families of Veterans. They provide individual and group based treatment options, and can advise about relevant community and inpatient (hospital) treatment and support options, as well as accessing psychiatry services. Call the 24/7 Veterans and Veterans Families Counselling Service on 1800-011-046.</w:t>
        </w:r>
      </w:ins>
    </w:p>
    <w:p w14:paraId="1D0BA90B" w14:textId="77777777" w:rsidR="00086AA0" w:rsidRDefault="0032237B" w:rsidP="004C3B43">
      <w:pPr>
        <w:rPr>
          <w:ins w:id="1043" w:author="Aussie" w:date="2012-10-16T11:09:00Z"/>
          <w:rFonts w:cstheme="minorHAnsi"/>
        </w:rPr>
      </w:pPr>
      <w:ins w:id="1044" w:author="Aussie" w:date="2012-10-16T11:09:00Z">
        <w:r>
          <w:fldChar w:fldCharType="begin"/>
        </w:r>
        <w:r>
          <w:instrText xml:space="preserve"> HYPERLINK "http://www.dva.gov.au/health_and_wellbeing/health_programs/vvcs/pages/index.aspx" </w:instrText>
        </w:r>
        <w:r>
          <w:fldChar w:fldCharType="separate"/>
        </w:r>
        <w:r w:rsidR="00BF2868" w:rsidRPr="00BF2868">
          <w:rPr>
            <w:rStyle w:val="Hyperlink"/>
            <w:rFonts w:cstheme="minorHAnsi"/>
          </w:rPr>
          <w:t>http://www.dva.gov.au/health_and_wellbeing/health_programs/vvcs/pages/index.aspx</w:t>
        </w:r>
        <w:r>
          <w:rPr>
            <w:rStyle w:val="Hyperlink"/>
            <w:rFonts w:cstheme="minorHAnsi"/>
          </w:rPr>
          <w:fldChar w:fldCharType="end"/>
        </w:r>
      </w:ins>
    </w:p>
    <w:p w14:paraId="6360BE52" w14:textId="77777777" w:rsidR="00086AA0" w:rsidRDefault="00086AA0" w:rsidP="004C3B43">
      <w:pPr>
        <w:rPr>
          <w:ins w:id="1045" w:author="Aussie" w:date="2012-10-16T11:09:00Z"/>
          <w:rFonts w:cstheme="minorHAnsi"/>
        </w:rPr>
      </w:pPr>
    </w:p>
    <w:p w14:paraId="117239E4" w14:textId="77777777" w:rsidR="0013389B" w:rsidRPr="004C3B43" w:rsidRDefault="00BF2868" w:rsidP="0013389B">
      <w:pPr>
        <w:pStyle w:val="Heading3"/>
        <w:rPr>
          <w:ins w:id="1046" w:author="Aussie" w:date="2012-10-16T11:09:00Z"/>
          <w:rFonts w:asciiTheme="minorHAnsi" w:hAnsiTheme="minorHAnsi" w:cstheme="minorHAnsi"/>
        </w:rPr>
      </w:pPr>
      <w:ins w:id="1047" w:author="Aussie" w:date="2012-10-16T11:09:00Z">
        <w:r w:rsidRPr="004C3B43">
          <w:rPr>
            <w:rFonts w:asciiTheme="minorHAnsi" w:hAnsiTheme="minorHAnsi" w:cstheme="minorHAnsi"/>
          </w:rPr>
          <w:t>To locate a mental health care provider in the community</w:t>
        </w:r>
      </w:ins>
    </w:p>
    <w:p w14:paraId="66239B18" w14:textId="77777777" w:rsidR="00086AA0" w:rsidRDefault="0013389B" w:rsidP="004C3B43">
      <w:pPr>
        <w:rPr>
          <w:ins w:id="1048" w:author="Aussie" w:date="2012-10-16T11:09:00Z"/>
          <w:rFonts w:cstheme="minorHAnsi"/>
        </w:rPr>
      </w:pPr>
      <w:ins w:id="1049" w:author="Aussie" w:date="2012-10-16T11:09:00Z">
        <w:r w:rsidRPr="006821AE">
          <w:rPr>
            <w:rFonts w:cstheme="minorHAnsi"/>
          </w:rPr>
          <w:t>If you do not have a Defence background, or would prefer</w:t>
        </w:r>
        <w:r w:rsidR="00BF2868" w:rsidRPr="004C3B43">
          <w:rPr>
            <w:rFonts w:cstheme="minorHAnsi"/>
          </w:rPr>
          <w:t xml:space="preserve"> to access a community service provider your best place to start is with your General Practitioner, who can provide you with a referral to a psychologist, social worker or psychiatrist. </w:t>
        </w:r>
      </w:ins>
    </w:p>
    <w:p w14:paraId="7F01DB8E" w14:textId="77777777" w:rsidR="00086AA0" w:rsidRDefault="00BF2868" w:rsidP="004C3B43">
      <w:pPr>
        <w:rPr>
          <w:ins w:id="1050" w:author="Aussie" w:date="2012-10-16T11:09:00Z"/>
          <w:rFonts w:cstheme="minorHAnsi"/>
        </w:rPr>
      </w:pPr>
      <w:ins w:id="1051" w:author="Aussie" w:date="2012-10-16T11:09:00Z">
        <w:r w:rsidRPr="004C3B43">
          <w:rPr>
            <w:rFonts w:cstheme="minorHAnsi"/>
          </w:rPr>
          <w:t xml:space="preserve">To find a psychologist you can also use the Australian Psychological Society’s Find A Psychologist website here: </w:t>
        </w:r>
        <w:r w:rsidR="0032237B">
          <w:fldChar w:fldCharType="begin"/>
        </w:r>
        <w:r w:rsidR="0032237B">
          <w:instrText xml:space="preserve"> HYPERLINK "http://www.psychology.org.au/ReferralService/About/" </w:instrText>
        </w:r>
        <w:r w:rsidR="0032237B">
          <w:fldChar w:fldCharType="separate"/>
        </w:r>
        <w:r w:rsidRPr="00BF2868">
          <w:rPr>
            <w:rStyle w:val="Hyperlink"/>
            <w:rFonts w:cstheme="minorHAnsi"/>
          </w:rPr>
          <w:t>http://www.psychology.org.au/ReferralService/About/</w:t>
        </w:r>
        <w:r w:rsidR="0032237B">
          <w:rPr>
            <w:rStyle w:val="Hyperlink"/>
            <w:rFonts w:cstheme="minorHAnsi"/>
          </w:rPr>
          <w:fldChar w:fldCharType="end"/>
        </w:r>
      </w:ins>
    </w:p>
    <w:p w14:paraId="0550CFC0" w14:textId="77777777" w:rsidR="00086AA0" w:rsidRPr="004C3B43" w:rsidRDefault="00BF2868" w:rsidP="004C3B43">
      <w:pPr>
        <w:rPr>
          <w:ins w:id="1052" w:author="Aussie" w:date="2012-10-16T11:09:00Z"/>
          <w:rFonts w:cstheme="minorHAnsi"/>
        </w:rPr>
      </w:pPr>
      <w:ins w:id="1053" w:author="Aussie" w:date="2012-10-16T11:09:00Z">
        <w:r w:rsidRPr="004C3B43">
          <w:rPr>
            <w:rFonts w:cstheme="minorHAnsi"/>
          </w:rPr>
          <w:lastRenderedPageBreak/>
          <w:t xml:space="preserve">A list of mental health trained social workers can be found at </w:t>
        </w:r>
        <w:r w:rsidR="0032237B">
          <w:fldChar w:fldCharType="begin"/>
        </w:r>
        <w:r w:rsidR="0032237B">
          <w:instrText xml:space="preserve"> HYPERLINK "http://www.aasw.asn.au/membersdirectory" </w:instrText>
        </w:r>
        <w:r w:rsidR="0032237B">
          <w:fldChar w:fldCharType="separate"/>
        </w:r>
        <w:r w:rsidRPr="004C3B43">
          <w:rPr>
            <w:rStyle w:val="Hyperlink"/>
            <w:rFonts w:cstheme="minorHAnsi"/>
          </w:rPr>
          <w:t>www.aasw.asn.au/membersdirectory</w:t>
        </w:r>
        <w:r w:rsidR="0032237B">
          <w:rPr>
            <w:rStyle w:val="Hyperlink"/>
            <w:rFonts w:cstheme="minorHAnsi"/>
          </w:rPr>
          <w:fldChar w:fldCharType="end"/>
        </w:r>
        <w:r w:rsidRPr="004C3B43">
          <w:rPr>
            <w:rFonts w:cstheme="minorHAnsi"/>
          </w:rPr>
          <w:t>.</w:t>
        </w:r>
      </w:ins>
    </w:p>
    <w:p w14:paraId="083EA14A" w14:textId="77777777" w:rsidR="007940DE" w:rsidRPr="006821AE" w:rsidRDefault="00BF2868" w:rsidP="007940DE">
      <w:pPr>
        <w:rPr>
          <w:ins w:id="1054" w:author="Aussie" w:date="2012-10-16T11:09:00Z"/>
          <w:rStyle w:val="Hyperlink"/>
          <w:rFonts w:cstheme="minorHAnsi"/>
          <w:color w:val="auto"/>
          <w:u w:val="none"/>
        </w:rPr>
      </w:pPr>
      <w:ins w:id="1055" w:author="Aussie" w:date="2012-10-16T11:09:00Z">
        <w:r w:rsidRPr="004C3B43">
          <w:rPr>
            <w:rStyle w:val="Hyperlink"/>
            <w:rFonts w:cstheme="minorHAnsi"/>
            <w:color w:val="auto"/>
            <w:u w:val="none"/>
          </w:rPr>
          <w:t>If hospitalisation is required, there are veteran specific mental health wards and treatment programs. To find out their location call DVA on</w:t>
        </w:r>
        <w:r w:rsidRPr="004C3B43">
          <w:rPr>
            <w:rStyle w:val="Hyperlink"/>
            <w:rFonts w:cstheme="minorHAnsi"/>
            <w:color w:val="auto"/>
          </w:rPr>
          <w:t xml:space="preserve"> </w:t>
        </w:r>
        <w:r w:rsidRPr="004C3B43">
          <w:rPr>
            <w:rStyle w:val="Hyperlink"/>
            <w:rFonts w:cstheme="minorHAnsi"/>
          </w:rPr>
          <w:t>133 254 or 1800 555 254.</w:t>
        </w:r>
      </w:ins>
    </w:p>
    <w:p w14:paraId="65BE519F" w14:textId="77777777" w:rsidR="00086AA0" w:rsidRDefault="008755CD" w:rsidP="004C3B43">
      <w:pPr>
        <w:rPr>
          <w:ins w:id="1056" w:author="Aussie" w:date="2012-10-16T11:09:00Z"/>
          <w:rFonts w:cstheme="minorHAnsi"/>
        </w:rPr>
      </w:pPr>
      <w:ins w:id="1057" w:author="Aussie" w:date="2012-10-16T11:09:00Z">
        <w:r w:rsidRPr="006821AE">
          <w:rPr>
            <w:rFonts w:cstheme="minorHAnsi"/>
          </w:rPr>
          <w:t>You also may wish to c</w:t>
        </w:r>
        <w:r w:rsidR="00BF2868" w:rsidRPr="004C3B43">
          <w:rPr>
            <w:rFonts w:cstheme="minorHAnsi"/>
          </w:rPr>
          <w:t>onsider psychosocial and/or vocational rehabilitation services early on in your treatment. DVA can offer extensive rehabilitation services for entitled veterans (</w:t>
        </w:r>
        <w:r w:rsidR="0032237B">
          <w:fldChar w:fldCharType="begin"/>
        </w:r>
        <w:r w:rsidR="0032237B">
          <w:instrText xml:space="preserve"> HYPER</w:instrText>
        </w:r>
        <w:r w:rsidR="0032237B">
          <w:instrText xml:space="preserve">LINK "http://www.dva.gov.au/rehabilitation" </w:instrText>
        </w:r>
        <w:r w:rsidR="0032237B">
          <w:fldChar w:fldCharType="separate"/>
        </w:r>
        <w:r w:rsidR="00BF2868" w:rsidRPr="00BF2868">
          <w:rPr>
            <w:rStyle w:val="Hyperlink"/>
            <w:rFonts w:cstheme="minorHAnsi"/>
          </w:rPr>
          <w:t>www.dva.gov.au/rehabilitation</w:t>
        </w:r>
        <w:r w:rsidR="0032237B">
          <w:rPr>
            <w:rStyle w:val="Hyperlink"/>
            <w:rFonts w:cstheme="minorHAnsi"/>
          </w:rPr>
          <w:fldChar w:fldCharType="end"/>
        </w:r>
        <w:r w:rsidR="00BF2868" w:rsidRPr="004C3B43">
          <w:rPr>
            <w:rFonts w:cstheme="minorHAnsi"/>
          </w:rPr>
          <w:t>).</w:t>
        </w:r>
      </w:ins>
    </w:p>
    <w:p w14:paraId="514E3460" w14:textId="77777777" w:rsidR="00086AA0" w:rsidRDefault="00086AA0" w:rsidP="004C3B43">
      <w:pPr>
        <w:rPr>
          <w:ins w:id="1058" w:author="Aussie" w:date="2012-10-16T11:09:00Z"/>
          <w:rFonts w:cstheme="minorHAnsi"/>
        </w:rPr>
      </w:pPr>
    </w:p>
    <w:p w14:paraId="403C2B21" w14:textId="77777777" w:rsidR="00086AA0" w:rsidRDefault="00BF2868">
      <w:pPr>
        <w:pStyle w:val="Heading2"/>
        <w:rPr>
          <w:ins w:id="1059" w:author="Aussie" w:date="2012-10-16T11:09:00Z"/>
        </w:rPr>
      </w:pPr>
      <w:ins w:id="1060" w:author="Aussie" w:date="2012-10-16T11:09:00Z">
        <w:r w:rsidRPr="004C3B43">
          <w:t xml:space="preserve">Find Professional Care: </w:t>
        </w:r>
      </w:ins>
    </w:p>
    <w:p w14:paraId="5F4F6C2D" w14:textId="77777777" w:rsidR="00086AA0" w:rsidRDefault="00BF2868" w:rsidP="004C3B43">
      <w:pPr>
        <w:pStyle w:val="Heading2"/>
        <w:rPr>
          <w:ins w:id="1061" w:author="Aussie" w:date="2012-10-16T11:09:00Z"/>
        </w:rPr>
      </w:pPr>
      <w:ins w:id="1062" w:author="Aussie" w:date="2012-10-16T11:09:00Z">
        <w:r w:rsidRPr="004C3B43">
          <w:t>Currently Serving Defence Members</w:t>
        </w:r>
      </w:ins>
    </w:p>
    <w:p w14:paraId="04F5D65D" w14:textId="77777777" w:rsidR="008755CD" w:rsidRPr="004C3B43" w:rsidRDefault="00BF2868" w:rsidP="008755CD">
      <w:pPr>
        <w:pStyle w:val="Heading3"/>
        <w:rPr>
          <w:ins w:id="1063" w:author="Aussie" w:date="2012-10-16T11:09:00Z"/>
          <w:rFonts w:asciiTheme="minorHAnsi" w:hAnsiTheme="minorHAnsi" w:cstheme="minorHAnsi"/>
          <w:b w:val="0"/>
          <w:color w:val="1A1A1A"/>
        </w:rPr>
      </w:pPr>
      <w:ins w:id="1064" w:author="Aussie" w:date="2012-10-16T11:09:00Z">
        <w:r w:rsidRPr="004C3B43">
          <w:rPr>
            <w:rFonts w:asciiTheme="minorHAnsi" w:hAnsiTheme="minorHAnsi" w:cstheme="minorHAnsi"/>
            <w:b w:val="0"/>
            <w:color w:val="1A1A1A"/>
          </w:rPr>
          <w:t xml:space="preserve">ADF Joint Health Command is responsible for all healthcare services for the ADF member including preparation for and support to deployed members. </w:t>
        </w:r>
      </w:ins>
    </w:p>
    <w:p w14:paraId="662D635B" w14:textId="77777777" w:rsidR="008755CD" w:rsidRPr="004C3B43" w:rsidRDefault="00B16325" w:rsidP="008755CD">
      <w:pPr>
        <w:pStyle w:val="Heading3"/>
        <w:rPr>
          <w:ins w:id="1065" w:author="Aussie" w:date="2012-10-16T11:09:00Z"/>
          <w:rFonts w:asciiTheme="minorHAnsi" w:hAnsiTheme="minorHAnsi" w:cstheme="minorHAnsi"/>
        </w:rPr>
      </w:pPr>
      <w:ins w:id="1066" w:author="Aussie" w:date="2012-10-16T11:09:00Z">
        <w:r w:rsidRPr="006821AE">
          <w:rPr>
            <w:rFonts w:asciiTheme="minorHAnsi" w:hAnsiTheme="minorHAnsi" w:cstheme="minorHAnsi"/>
          </w:rPr>
          <w:t>If you need immediate help</w:t>
        </w:r>
        <w:r w:rsidR="00BF2868" w:rsidRPr="004C3B43">
          <w:rPr>
            <w:rFonts w:asciiTheme="minorHAnsi" w:hAnsiTheme="minorHAnsi" w:cstheme="minorHAnsi"/>
          </w:rPr>
          <w:t>:</w:t>
        </w:r>
      </w:ins>
    </w:p>
    <w:p w14:paraId="76499563" w14:textId="77777777" w:rsidR="00B16325" w:rsidRPr="004C3B43" w:rsidRDefault="00BF2868" w:rsidP="00B16325">
      <w:pPr>
        <w:shd w:val="clear" w:color="auto" w:fill="FFFFFF"/>
        <w:spacing w:before="100" w:beforeAutospacing="1" w:after="100" w:afterAutospacing="1" w:line="240" w:lineRule="auto"/>
        <w:rPr>
          <w:ins w:id="1067" w:author="Aussie" w:date="2012-10-16T11:09:00Z"/>
          <w:rFonts w:eastAsia="Times New Roman" w:cstheme="minorHAnsi"/>
          <w:lang w:eastAsia="en-AU"/>
        </w:rPr>
      </w:pPr>
      <w:ins w:id="1068" w:author="Aussie" w:date="2012-10-16T11:09:00Z">
        <w:r w:rsidRPr="004C3B43">
          <w:rPr>
            <w:rFonts w:eastAsia="Times New Roman" w:cstheme="minorHAnsi"/>
            <w:lang w:eastAsia="en-AU"/>
          </w:rPr>
          <w:t xml:space="preserve">If an ADF member needs urgent treatment when away from the workplace, they should call 1800 IM SICK (1800 467 425). The </w:t>
        </w:r>
        <w:r w:rsidR="0032237B">
          <w:fldChar w:fldCharType="begin"/>
        </w:r>
        <w:r w:rsidR="0032237B">
          <w:instrText xml:space="preserve"> HYPERLINK "http://www.defence.gov.au/health/contacts/i-imsick.htm" </w:instrText>
        </w:r>
        <w:r w:rsidR="0032237B">
          <w:fldChar w:fldCharType="separate"/>
        </w:r>
        <w:r w:rsidRPr="004C3B43">
          <w:rPr>
            <w:rFonts w:eastAsia="Times New Roman" w:cstheme="minorHAnsi"/>
            <w:color w:val="DC7928"/>
            <w:u w:val="single"/>
            <w:lang w:eastAsia="en-AU"/>
          </w:rPr>
          <w:t>IM SICK line</w:t>
        </w:r>
        <w:r w:rsidR="0032237B">
          <w:rPr>
            <w:rFonts w:eastAsia="Times New Roman" w:cstheme="minorHAnsi"/>
            <w:color w:val="DC7928"/>
            <w:u w:val="single"/>
            <w:lang w:eastAsia="en-AU"/>
          </w:rPr>
          <w:fldChar w:fldCharType="end"/>
        </w:r>
        <w:r w:rsidRPr="004C3B43">
          <w:rPr>
            <w:rFonts w:eastAsia="Times New Roman" w:cstheme="minorHAnsi"/>
            <w:lang w:eastAsia="en-AU"/>
          </w:rPr>
          <w:t xml:space="preserve"> is a toll free, all-hours service that allows ADF personnel to discuss health concerns over the phone and receive immediate advice as to where they need to go to receive appropriate investigations and treatment.</w:t>
        </w:r>
      </w:ins>
    </w:p>
    <w:p w14:paraId="7FF4F66A" w14:textId="77777777" w:rsidR="00B16325" w:rsidRPr="004C3B43" w:rsidRDefault="00BF2868" w:rsidP="00B16325">
      <w:pPr>
        <w:shd w:val="clear" w:color="auto" w:fill="FFFFFF"/>
        <w:spacing w:before="100" w:beforeAutospacing="1" w:after="100" w:afterAutospacing="1" w:line="240" w:lineRule="auto"/>
        <w:rPr>
          <w:ins w:id="1069" w:author="Aussie" w:date="2012-10-16T11:09:00Z"/>
          <w:rFonts w:eastAsia="Times New Roman" w:cstheme="minorHAnsi"/>
          <w:lang w:eastAsia="en-AU"/>
        </w:rPr>
      </w:pPr>
      <w:ins w:id="1070" w:author="Aussie" w:date="2012-10-16T11:09:00Z">
        <w:r w:rsidRPr="004C3B43">
          <w:rPr>
            <w:rFonts w:eastAsia="Times New Roman" w:cstheme="minorHAnsi"/>
            <w:lang w:eastAsia="en-AU"/>
          </w:rPr>
          <w:t xml:space="preserve">This number should not be used as a substitute for </w:t>
        </w:r>
        <w:r w:rsidR="00B42179">
          <w:rPr>
            <w:rFonts w:eastAsia="Times New Roman" w:cstheme="minorHAnsi"/>
            <w:lang w:eastAsia="en-AU"/>
          </w:rPr>
          <w:t>000</w:t>
        </w:r>
        <w:r w:rsidRPr="004C3B43">
          <w:rPr>
            <w:rFonts w:eastAsia="Times New Roman" w:cstheme="minorHAnsi"/>
            <w:lang w:eastAsia="en-AU"/>
          </w:rPr>
          <w:t xml:space="preserve"> emergency services.</w:t>
        </w:r>
      </w:ins>
    </w:p>
    <w:p w14:paraId="739E3FA9" w14:textId="77777777" w:rsidR="008755CD" w:rsidRPr="004C3B43" w:rsidRDefault="00BF2868" w:rsidP="008755CD">
      <w:pPr>
        <w:pStyle w:val="Heading3"/>
        <w:rPr>
          <w:ins w:id="1071" w:author="Aussie" w:date="2012-10-16T11:09:00Z"/>
          <w:rFonts w:asciiTheme="minorHAnsi" w:hAnsiTheme="minorHAnsi" w:cstheme="minorHAnsi"/>
        </w:rPr>
      </w:pPr>
      <w:ins w:id="1072" w:author="Aussie" w:date="2012-10-16T11:09:00Z">
        <w:r w:rsidRPr="004C3B43">
          <w:rPr>
            <w:rFonts w:asciiTheme="minorHAnsi" w:hAnsiTheme="minorHAnsi" w:cstheme="minorHAnsi"/>
          </w:rPr>
          <w:t>If you just want to talk:</w:t>
        </w:r>
      </w:ins>
    </w:p>
    <w:p w14:paraId="18FD19AD" w14:textId="77777777" w:rsidR="00B16325" w:rsidRPr="004C3B43" w:rsidRDefault="008755CD" w:rsidP="008755CD">
      <w:pPr>
        <w:rPr>
          <w:ins w:id="1073" w:author="Aussie" w:date="2012-10-16T11:09:00Z"/>
          <w:rFonts w:cstheme="minorHAnsi"/>
        </w:rPr>
      </w:pPr>
      <w:ins w:id="1074" w:author="Aussie" w:date="2012-10-16T11:09:00Z">
        <w:r w:rsidRPr="006821AE">
          <w:rPr>
            <w:rFonts w:cstheme="minorHAnsi"/>
          </w:rPr>
          <w:t xml:space="preserve">Call the </w:t>
        </w:r>
        <w:r w:rsidR="00B16325" w:rsidRPr="006821AE">
          <w:rPr>
            <w:rFonts w:cstheme="minorHAnsi"/>
          </w:rPr>
          <w:t xml:space="preserve">all-hours support line </w:t>
        </w:r>
        <w:r w:rsidR="00BF2868" w:rsidRPr="004C3B43">
          <w:rPr>
            <w:rFonts w:cstheme="minorHAnsi"/>
          </w:rPr>
          <w:t xml:space="preserve"> 1800-011-046. The All-hours Support Line (ASL) is a confidential telephone service for ADF members and their families that is available 24 hours a day, seven days a week. The ASL is designed as a triage line, which simply means that it is there to help you access ADF or civilian mental health services more easily. Services that you can access include psychology, medical, social work, and chaplain services.</w:t>
        </w:r>
      </w:ins>
    </w:p>
    <w:p w14:paraId="40CECF40" w14:textId="77777777" w:rsidR="00B16325" w:rsidRPr="004C3B43" w:rsidRDefault="00B16325" w:rsidP="008755CD">
      <w:pPr>
        <w:rPr>
          <w:ins w:id="1075" w:author="Aussie" w:date="2012-10-16T11:09:00Z"/>
          <w:rFonts w:cstheme="minorHAnsi"/>
          <w:color w:val="000000"/>
        </w:rPr>
      </w:pPr>
      <w:ins w:id="1076" w:author="Aussie" w:date="2012-10-16T11:09:00Z">
        <w:r w:rsidRPr="006821AE">
          <w:rPr>
            <w:rFonts w:cstheme="minorHAnsi"/>
          </w:rPr>
          <w:t xml:space="preserve">Defence Family members can also call the </w:t>
        </w:r>
        <w:r w:rsidR="0032237B">
          <w:fldChar w:fldCharType="begin"/>
        </w:r>
        <w:r w:rsidR="0032237B">
          <w:instrText xml:space="preserve"> HYPERLINK "http://ww</w:instrText>
        </w:r>
        <w:r w:rsidR="0032237B">
          <w:instrText xml:space="preserve">w.defence.gov.au/dco/Contact_us.htm" \o "Defence Family Helpline 1800 624 608" </w:instrText>
        </w:r>
        <w:r w:rsidR="0032237B">
          <w:fldChar w:fldCharType="separate"/>
        </w:r>
        <w:r w:rsidR="00BF2868" w:rsidRPr="004C3B43">
          <w:rPr>
            <w:rStyle w:val="menuitem1"/>
            <w:rFonts w:asciiTheme="minorHAnsi" w:hAnsiTheme="minorHAnsi" w:cstheme="minorHAnsi"/>
            <w:sz w:val="22"/>
            <w:szCs w:val="22"/>
            <w:specVanish w:val="0"/>
          </w:rPr>
          <w:t xml:space="preserve">Defence </w:t>
        </w:r>
        <w:r w:rsidR="00BF2868" w:rsidRPr="00BF2868">
          <w:rPr>
            <w:rStyle w:val="menuitem1"/>
            <w:rFonts w:asciiTheme="minorHAnsi" w:hAnsiTheme="minorHAnsi" w:cstheme="minorHAnsi"/>
            <w:sz w:val="22"/>
            <w:szCs w:val="22"/>
            <w:specVanish w:val="0"/>
          </w:rPr>
          <w:t>Community Organisation’s Family Helpline 1800 624 608</w:t>
        </w:r>
        <w:r w:rsidR="0032237B">
          <w:rPr>
            <w:rStyle w:val="menuitem1"/>
            <w:rFonts w:asciiTheme="minorHAnsi" w:hAnsiTheme="minorHAnsi" w:cstheme="minorHAnsi"/>
            <w:sz w:val="22"/>
            <w:szCs w:val="22"/>
            <w:specVanish w:val="0"/>
          </w:rPr>
          <w:fldChar w:fldCharType="end"/>
        </w:r>
        <w:r w:rsidR="00BF2868" w:rsidRPr="00BF2868">
          <w:rPr>
            <w:rStyle w:val="menuitem1"/>
            <w:rFonts w:asciiTheme="minorHAnsi" w:hAnsiTheme="minorHAnsi" w:cstheme="minorHAnsi"/>
            <w:sz w:val="22"/>
            <w:szCs w:val="22"/>
            <w:specVanish w:val="0"/>
          </w:rPr>
          <w:t>, for a range of supports and programs for families and children of Defence members.</w:t>
        </w:r>
        <w:r w:rsidR="00BF2868" w:rsidRPr="004C3B43">
          <w:rPr>
            <w:rFonts w:cstheme="minorHAnsi"/>
          </w:rPr>
          <w:br/>
          <w:t xml:space="preserve">- </w:t>
        </w:r>
        <w:r w:rsidR="0032237B">
          <w:fldChar w:fldCharType="begin"/>
        </w:r>
        <w:r w:rsidR="0032237B">
          <w:instrText xml:space="preserve"> HYPERLINK "http://www.def</w:instrText>
        </w:r>
        <w:r w:rsidR="0032237B">
          <w:instrText xml:space="preserve">ence.gov.au/dco/" \t "_blank" </w:instrText>
        </w:r>
        <w:r w:rsidR="0032237B">
          <w:fldChar w:fldCharType="separate"/>
        </w:r>
        <w:r w:rsidR="00BF2868" w:rsidRPr="004C3B43">
          <w:rPr>
            <w:rStyle w:val="Hyperlink"/>
            <w:rFonts w:cstheme="minorHAnsi"/>
          </w:rPr>
          <w:t>www.defence.gov.au/dco</w:t>
        </w:r>
        <w:r w:rsidR="0032237B">
          <w:rPr>
            <w:rStyle w:val="Hyperlink"/>
            <w:rFonts w:cstheme="minorHAnsi"/>
          </w:rPr>
          <w:fldChar w:fldCharType="end"/>
        </w:r>
      </w:ins>
    </w:p>
    <w:p w14:paraId="58F19614" w14:textId="77777777" w:rsidR="008755CD" w:rsidRPr="004C3B43" w:rsidRDefault="00BF2868" w:rsidP="008755CD">
      <w:pPr>
        <w:pStyle w:val="Heading3"/>
        <w:rPr>
          <w:ins w:id="1077" w:author="Aussie" w:date="2012-10-16T11:09:00Z"/>
          <w:rFonts w:asciiTheme="minorHAnsi" w:hAnsiTheme="minorHAnsi" w:cstheme="minorHAnsi"/>
        </w:rPr>
      </w:pPr>
      <w:ins w:id="1078" w:author="Aussie" w:date="2012-10-16T11:09:00Z">
        <w:r w:rsidRPr="004C3B43">
          <w:rPr>
            <w:rFonts w:asciiTheme="minorHAnsi" w:hAnsiTheme="minorHAnsi" w:cstheme="minorHAnsi"/>
          </w:rPr>
          <w:t>To locate a mental health care provider</w:t>
        </w:r>
      </w:ins>
    </w:p>
    <w:p w14:paraId="47175036" w14:textId="77777777" w:rsidR="00E3161D" w:rsidRPr="006821AE" w:rsidRDefault="00E3161D" w:rsidP="008755CD">
      <w:pPr>
        <w:rPr>
          <w:ins w:id="1079" w:author="Aussie" w:date="2012-10-16T11:09:00Z"/>
          <w:rFonts w:cstheme="minorHAnsi"/>
        </w:rPr>
      </w:pPr>
      <w:ins w:id="1080" w:author="Aussie" w:date="2012-10-16T11:09:00Z">
        <w:r w:rsidRPr="006821AE">
          <w:rPr>
            <w:rFonts w:cstheme="minorHAnsi"/>
          </w:rPr>
          <w:t>INSERT DEFENCE INTERNAL PROCEDURE HERE</w:t>
        </w:r>
      </w:ins>
    </w:p>
    <w:p w14:paraId="646D0460" w14:textId="77777777" w:rsidR="002640B9" w:rsidRPr="002640B9" w:rsidRDefault="00BF2868" w:rsidP="002640B9">
      <w:pPr>
        <w:rPr>
          <w:ins w:id="1081" w:author="Aussie" w:date="2012-10-16T11:09:00Z"/>
          <w:rFonts w:cstheme="minorHAnsi"/>
        </w:rPr>
      </w:pPr>
      <w:ins w:id="1082" w:author="Aussie" w:date="2012-10-16T11:09:00Z">
        <w:r w:rsidRPr="004C3B43">
          <w:rPr>
            <w:rFonts w:cstheme="minorHAnsi"/>
          </w:rPr>
          <w:t>Defence members may also choose to be referred to the Veterans and Veterans Families Counselling Service (VVCS) to access a mental health service provider (psychologist, or social worker). Eligible Defence members can also self-refer to VVCS.  VVCS specializes in supporting Defence members, Ex-Defence members and the families of Veterans. They provide individual and group based treatment options, and can advise about relevant community and inpatient (hospital) treatment and support options, as well as accessing psychiatry services. It is important that your Defence medical officer is aware that you are accessing services from VVCS. Call the 24/7 Veterans and Veterans Families Counselling Service on 1800-011-046.</w:t>
        </w:r>
      </w:ins>
    </w:p>
    <w:p w14:paraId="454DD222" w14:textId="77777777" w:rsidR="002640B9" w:rsidRPr="002640B9" w:rsidRDefault="0032237B" w:rsidP="002640B9">
      <w:pPr>
        <w:rPr>
          <w:ins w:id="1083" w:author="Aussie" w:date="2012-10-16T11:09:00Z"/>
          <w:rFonts w:cstheme="minorHAnsi"/>
        </w:rPr>
      </w:pPr>
      <w:ins w:id="1084" w:author="Aussie" w:date="2012-10-16T11:09:00Z">
        <w:r>
          <w:fldChar w:fldCharType="begin"/>
        </w:r>
        <w:r>
          <w:instrText xml:space="preserve"> HYPERLINK "http://www.dva.gov.au/health_and_wellbe</w:instrText>
        </w:r>
        <w:r>
          <w:instrText xml:space="preserve">ing/health_programs/vvcs/pages/index.aspx" </w:instrText>
        </w:r>
        <w:r>
          <w:fldChar w:fldCharType="separate"/>
        </w:r>
        <w:r w:rsidR="00BF2868">
          <w:rPr>
            <w:rStyle w:val="Hyperlink"/>
            <w:rFonts w:cstheme="minorHAnsi"/>
          </w:rPr>
          <w:t>http://www.dva.gov.au/health_and_wellbeing/health_programs/vvcs/pages/index.aspx</w:t>
        </w:r>
        <w:r>
          <w:rPr>
            <w:rStyle w:val="Hyperlink"/>
            <w:rFonts w:cstheme="minorHAnsi"/>
          </w:rPr>
          <w:fldChar w:fldCharType="end"/>
        </w:r>
      </w:ins>
    </w:p>
    <w:p w14:paraId="55833479" w14:textId="77777777" w:rsidR="008755CD" w:rsidRPr="004C3B43" w:rsidRDefault="00BF2868" w:rsidP="008755CD">
      <w:pPr>
        <w:pStyle w:val="Heading3"/>
        <w:rPr>
          <w:ins w:id="1085" w:author="Aussie" w:date="2012-10-16T11:09:00Z"/>
          <w:rFonts w:asciiTheme="minorHAnsi" w:hAnsiTheme="minorHAnsi" w:cstheme="minorHAnsi"/>
        </w:rPr>
      </w:pPr>
      <w:ins w:id="1086" w:author="Aussie" w:date="2012-10-16T11:09:00Z">
        <w:r w:rsidRPr="004C3B43">
          <w:rPr>
            <w:rFonts w:asciiTheme="minorHAnsi" w:hAnsiTheme="minorHAnsi" w:cstheme="minorHAnsi"/>
          </w:rPr>
          <w:lastRenderedPageBreak/>
          <w:t>To locate a mental health care provider in the community</w:t>
        </w:r>
      </w:ins>
    </w:p>
    <w:p w14:paraId="2580E2CC" w14:textId="77777777" w:rsidR="008755CD" w:rsidRPr="002640B9" w:rsidRDefault="008755CD" w:rsidP="008755CD">
      <w:pPr>
        <w:rPr>
          <w:ins w:id="1087" w:author="Aussie" w:date="2012-10-16T11:09:00Z"/>
          <w:rFonts w:cstheme="minorHAnsi"/>
        </w:rPr>
      </w:pPr>
      <w:ins w:id="1088" w:author="Aussie" w:date="2012-10-16T11:09:00Z">
        <w:r w:rsidRPr="006821AE">
          <w:rPr>
            <w:rFonts w:cstheme="minorHAnsi"/>
          </w:rPr>
          <w:t>If you do not have a Defence background, or would prefer to access a community service provider your best place to start is with your General Practitioner, who can provide you with a referral to a psychologist, social worker or psychia</w:t>
        </w:r>
        <w:r w:rsidR="00BF2868" w:rsidRPr="004C3B43">
          <w:rPr>
            <w:rFonts w:cstheme="minorHAnsi"/>
          </w:rPr>
          <w:t xml:space="preserve">trist. </w:t>
        </w:r>
      </w:ins>
    </w:p>
    <w:p w14:paraId="5C89619B" w14:textId="77777777" w:rsidR="008755CD" w:rsidRPr="002640B9" w:rsidRDefault="00BF2868" w:rsidP="008755CD">
      <w:pPr>
        <w:rPr>
          <w:ins w:id="1089" w:author="Aussie" w:date="2012-10-16T11:09:00Z"/>
          <w:rFonts w:cstheme="minorHAnsi"/>
        </w:rPr>
      </w:pPr>
      <w:ins w:id="1090" w:author="Aussie" w:date="2012-10-16T11:09:00Z">
        <w:r w:rsidRPr="004C3B43">
          <w:rPr>
            <w:rFonts w:cstheme="minorHAnsi"/>
          </w:rPr>
          <w:t xml:space="preserve">To find a psychologist you can also use the Australian Psychological Society’s Find A Psychologist website here: </w:t>
        </w:r>
        <w:r w:rsidR="0032237B">
          <w:fldChar w:fldCharType="begin"/>
        </w:r>
        <w:r w:rsidR="0032237B">
          <w:instrText xml:space="preserve"> HYPERLINK "http://www.psychology.org.au/ReferralService/About/" </w:instrText>
        </w:r>
        <w:r w:rsidR="0032237B">
          <w:fldChar w:fldCharType="separate"/>
        </w:r>
        <w:r w:rsidRPr="00BF2868">
          <w:rPr>
            <w:rStyle w:val="Hyperlink"/>
            <w:rFonts w:cstheme="minorHAnsi"/>
          </w:rPr>
          <w:t>http://www.psychology.org.au/ReferralService/About/</w:t>
        </w:r>
        <w:r w:rsidR="0032237B">
          <w:rPr>
            <w:rStyle w:val="Hyperlink"/>
            <w:rFonts w:cstheme="minorHAnsi"/>
          </w:rPr>
          <w:fldChar w:fldCharType="end"/>
        </w:r>
      </w:ins>
    </w:p>
    <w:p w14:paraId="1D726BAD" w14:textId="77777777" w:rsidR="008755CD" w:rsidRPr="004C3B43" w:rsidRDefault="00BF2868" w:rsidP="008755CD">
      <w:pPr>
        <w:rPr>
          <w:ins w:id="1091" w:author="Aussie" w:date="2012-10-16T11:09:00Z"/>
          <w:rFonts w:cstheme="minorHAnsi"/>
        </w:rPr>
      </w:pPr>
      <w:ins w:id="1092" w:author="Aussie" w:date="2012-10-16T11:09:00Z">
        <w:r w:rsidRPr="004C3B43">
          <w:rPr>
            <w:rFonts w:cstheme="minorHAnsi"/>
          </w:rPr>
          <w:t xml:space="preserve">A list of mental health trained social workers can be found at </w:t>
        </w:r>
        <w:r w:rsidR="0032237B">
          <w:fldChar w:fldCharType="begin"/>
        </w:r>
        <w:r w:rsidR="0032237B">
          <w:instrText xml:space="preserve"> HYPERLINK "http://www.aasw.asn.au/membersdir</w:instrText>
        </w:r>
        <w:r w:rsidR="0032237B">
          <w:instrText xml:space="preserve">ectory" </w:instrText>
        </w:r>
        <w:r w:rsidR="0032237B">
          <w:fldChar w:fldCharType="separate"/>
        </w:r>
        <w:r w:rsidRPr="004C3B43">
          <w:rPr>
            <w:rStyle w:val="Hyperlink"/>
            <w:rFonts w:cstheme="minorHAnsi"/>
          </w:rPr>
          <w:t>www.aasw.asn.au/membersdirectory</w:t>
        </w:r>
        <w:r w:rsidR="0032237B">
          <w:rPr>
            <w:rStyle w:val="Hyperlink"/>
            <w:rFonts w:cstheme="minorHAnsi"/>
          </w:rPr>
          <w:fldChar w:fldCharType="end"/>
        </w:r>
        <w:r w:rsidRPr="004C3B43">
          <w:rPr>
            <w:rFonts w:cstheme="minorHAnsi"/>
          </w:rPr>
          <w:t>.</w:t>
        </w:r>
      </w:ins>
    </w:p>
    <w:p w14:paraId="499982B2" w14:textId="77777777" w:rsidR="008755CD" w:rsidRPr="006821AE" w:rsidRDefault="00BF2868" w:rsidP="008755CD">
      <w:pPr>
        <w:rPr>
          <w:ins w:id="1093" w:author="Aussie" w:date="2012-10-16T11:09:00Z"/>
          <w:rStyle w:val="Hyperlink"/>
          <w:rFonts w:cstheme="minorHAnsi"/>
          <w:color w:val="auto"/>
          <w:u w:val="none"/>
        </w:rPr>
      </w:pPr>
      <w:ins w:id="1094" w:author="Aussie" w:date="2012-10-16T11:09:00Z">
        <w:r w:rsidRPr="004C3B43">
          <w:rPr>
            <w:rStyle w:val="Hyperlink"/>
            <w:rFonts w:cstheme="minorHAnsi"/>
            <w:color w:val="auto"/>
            <w:u w:val="none"/>
          </w:rPr>
          <w:t>If hospitalisation is required, there are veteran specific mental health wards and treatment programs. To find out their location call DVA on</w:t>
        </w:r>
        <w:r w:rsidRPr="004C3B43">
          <w:rPr>
            <w:rStyle w:val="Hyperlink"/>
            <w:rFonts w:cstheme="minorHAnsi"/>
            <w:color w:val="auto"/>
          </w:rPr>
          <w:t xml:space="preserve"> </w:t>
        </w:r>
        <w:r w:rsidRPr="004C3B43">
          <w:rPr>
            <w:rStyle w:val="Hyperlink"/>
            <w:rFonts w:cstheme="minorHAnsi"/>
          </w:rPr>
          <w:t>133 254 or 1800 555 254.</w:t>
        </w:r>
      </w:ins>
    </w:p>
    <w:p w14:paraId="2137BF02" w14:textId="77777777" w:rsidR="008755CD" w:rsidRPr="002640B9" w:rsidRDefault="00BF2868" w:rsidP="008755CD">
      <w:pPr>
        <w:rPr>
          <w:ins w:id="1095" w:author="Aussie" w:date="2012-10-16T11:09:00Z"/>
          <w:rFonts w:cstheme="minorHAnsi"/>
        </w:rPr>
      </w:pPr>
      <w:ins w:id="1096" w:author="Aussie" w:date="2012-10-16T11:09:00Z">
        <w:r w:rsidRPr="004C3B43">
          <w:rPr>
            <w:rFonts w:cstheme="minorHAnsi"/>
          </w:rPr>
          <w:t>You also may wish to consider psychosocial and/or vocational rehabilitation services early on in your treatment. DVA can offer extensive rehabilitation services for entitled veterans (</w:t>
        </w:r>
        <w:r w:rsidR="0032237B">
          <w:fldChar w:fldCharType="begin"/>
        </w:r>
        <w:r w:rsidR="0032237B">
          <w:instrText xml:space="preserve"> HYPERLINK "http://www.dva.gov.au/rehabilitation" </w:instrText>
        </w:r>
        <w:r w:rsidR="0032237B">
          <w:fldChar w:fldCharType="separate"/>
        </w:r>
        <w:r w:rsidRPr="00BF2868">
          <w:rPr>
            <w:rStyle w:val="Hyperlink"/>
            <w:rFonts w:cstheme="minorHAnsi"/>
          </w:rPr>
          <w:t>www.dva.gov.au/rehabilitation</w:t>
        </w:r>
        <w:r w:rsidR="0032237B">
          <w:rPr>
            <w:rStyle w:val="Hyperlink"/>
            <w:rFonts w:cstheme="minorHAnsi"/>
          </w:rPr>
          <w:fldChar w:fldCharType="end"/>
        </w:r>
        <w:r w:rsidRPr="004C3B43">
          <w:rPr>
            <w:rFonts w:cstheme="minorHAnsi"/>
          </w:rPr>
          <w:t>).</w:t>
        </w:r>
      </w:ins>
    </w:p>
    <w:p w14:paraId="72A7691E" w14:textId="77777777" w:rsidR="00086AA0" w:rsidRDefault="00086AA0" w:rsidP="004C3B43">
      <w:pPr>
        <w:rPr>
          <w:ins w:id="1097" w:author="Aussie" w:date="2012-10-16T11:09:00Z"/>
          <w:rFonts w:cstheme="minorHAnsi"/>
        </w:rPr>
      </w:pPr>
    </w:p>
    <w:p w14:paraId="1B78A959" w14:textId="77777777" w:rsidR="00086AA0" w:rsidRDefault="00086AA0" w:rsidP="004C3B43">
      <w:pPr>
        <w:rPr>
          <w:ins w:id="1098" w:author="Aussie" w:date="2012-10-16T11:09:00Z"/>
          <w:rFonts w:cstheme="minorHAnsi"/>
        </w:rPr>
      </w:pPr>
    </w:p>
    <w:p w14:paraId="7F058223" w14:textId="77777777" w:rsidR="0039251C" w:rsidRPr="004C3B43" w:rsidRDefault="00BF2868" w:rsidP="0039251C">
      <w:pPr>
        <w:pStyle w:val="Heading1"/>
        <w:rPr>
          <w:rFonts w:asciiTheme="minorHAnsi" w:hAnsiTheme="minorHAnsi"/>
          <w:rPrChange w:id="1099" w:author="Aussie" w:date="2012-10-16T11:09:00Z">
            <w:rPr/>
          </w:rPrChange>
        </w:rPr>
      </w:pPr>
      <w:bookmarkStart w:id="1100" w:name="_Toc196805568"/>
      <w:r w:rsidRPr="004C3B43">
        <w:rPr>
          <w:rFonts w:asciiTheme="minorHAnsi" w:hAnsiTheme="minorHAnsi"/>
          <w:rPrChange w:id="1101" w:author="Aussie" w:date="2012-10-16T11:09:00Z">
            <w:rPr/>
          </w:rPrChange>
        </w:rPr>
        <w:t>About</w:t>
      </w:r>
      <w:bookmarkEnd w:id="1100"/>
    </w:p>
    <w:p w14:paraId="115E6B82" w14:textId="49A70C30" w:rsidR="00C86195" w:rsidRPr="00C86195" w:rsidRDefault="00B42179" w:rsidP="00C86195">
      <w:r>
        <w:t xml:space="preserve">PTSD </w:t>
      </w:r>
      <w:del w:id="1102" w:author="Aussie" w:date="2012-10-16T11:09:00Z">
        <w:r w:rsidR="005C36E4">
          <w:delText>Coach</w:delText>
        </w:r>
      </w:del>
      <w:ins w:id="1103" w:author="Aussie" w:date="2012-10-16T11:09:00Z">
        <w:r>
          <w:t>Assist</w:t>
        </w:r>
      </w:ins>
      <w:r w:rsidR="005C36E4">
        <w:t xml:space="preserve"> </w:t>
      </w:r>
      <w:r w:rsidR="00C86195" w:rsidRPr="00C86195">
        <w:t xml:space="preserve">is a mobile phone application for people with Posttraumatic Stress Disorder (PTSD) and those interested in learning more about PTSD. </w:t>
      </w:r>
    </w:p>
    <w:p w14:paraId="6E4F1831" w14:textId="77777777" w:rsidR="00C86195" w:rsidRPr="00C86195" w:rsidRDefault="00C86195" w:rsidP="00C86195">
      <w:r w:rsidRPr="00C86195">
        <w:t xml:space="preserve">This application </w:t>
      </w:r>
      <w:r>
        <w:t>provides:</w:t>
      </w:r>
    </w:p>
    <w:p w14:paraId="6B5FF1F4" w14:textId="77777777" w:rsidR="00C86195" w:rsidRPr="00C86195" w:rsidRDefault="004C6843" w:rsidP="00C86195">
      <w:pPr>
        <w:numPr>
          <w:ilvl w:val="0"/>
          <w:numId w:val="3"/>
        </w:numPr>
      </w:pPr>
      <w:r>
        <w:t>E</w:t>
      </w:r>
      <w:r w:rsidR="00C86195" w:rsidRPr="00C86195">
        <w:t>ducation about PTSD</w:t>
      </w:r>
    </w:p>
    <w:p w14:paraId="5AD21C0B" w14:textId="77777777" w:rsidR="00C86195" w:rsidRPr="00C86195" w:rsidRDefault="004C6843" w:rsidP="00C86195">
      <w:pPr>
        <w:numPr>
          <w:ilvl w:val="0"/>
          <w:numId w:val="3"/>
        </w:numPr>
      </w:pPr>
      <w:r>
        <w:t>A</w:t>
      </w:r>
      <w:r w:rsidR="00C86195">
        <w:t xml:space="preserve"> self-assessment</w:t>
      </w:r>
    </w:p>
    <w:p w14:paraId="498ABC52" w14:textId="77777777" w:rsidR="00C86195" w:rsidRPr="00C86195" w:rsidRDefault="004C6843" w:rsidP="00C86195">
      <w:pPr>
        <w:numPr>
          <w:ilvl w:val="0"/>
          <w:numId w:val="3"/>
        </w:numPr>
      </w:pPr>
      <w:r>
        <w:t>T</w:t>
      </w:r>
      <w:r w:rsidR="00C86195">
        <w:t>ools for managing distress associated with Posttraumatic Stress</w:t>
      </w:r>
    </w:p>
    <w:p w14:paraId="6A6765F6" w14:textId="77777777" w:rsidR="00C86195" w:rsidRPr="00C86195" w:rsidRDefault="004C6843" w:rsidP="00C86195">
      <w:pPr>
        <w:numPr>
          <w:ilvl w:val="0"/>
          <w:numId w:val="3"/>
        </w:numPr>
      </w:pPr>
      <w:r>
        <w:t>A</w:t>
      </w:r>
      <w:r w:rsidR="00C86195">
        <w:t xml:space="preserve"> </w:t>
      </w:r>
      <w:r w:rsidR="00C86195" w:rsidRPr="00C86195">
        <w:t>direct connection to crisis support and</w:t>
      </w:r>
    </w:p>
    <w:p w14:paraId="1BBF75D8" w14:textId="77777777" w:rsidR="00C86195" w:rsidRPr="00C86195" w:rsidRDefault="004C6843" w:rsidP="00C86195">
      <w:pPr>
        <w:numPr>
          <w:ilvl w:val="0"/>
          <w:numId w:val="3"/>
        </w:numPr>
      </w:pPr>
      <w:r>
        <w:t>I</w:t>
      </w:r>
      <w:r w:rsidR="00C86195" w:rsidRPr="00C86195">
        <w:t>nformation abo</w:t>
      </w:r>
      <w:r w:rsidR="00C86195">
        <w:t>ut professional treatment.</w:t>
      </w:r>
    </w:p>
    <w:p w14:paraId="1B18B364" w14:textId="77777777" w:rsidR="00C86195" w:rsidRDefault="00C86195" w:rsidP="00C86195">
      <w:r w:rsidRPr="00C86195">
        <w:t xml:space="preserve">It can be used as a stand-alone education and symptom management tool, or to augment face-to-face care with a healthcare professional. </w:t>
      </w:r>
    </w:p>
    <w:p w14:paraId="1DA6C797" w14:textId="77777777" w:rsidR="00117BF8" w:rsidRDefault="00960CE3" w:rsidP="00C86195">
      <w:ins w:id="1104" w:author="Aussie" w:date="2012-10-16T11:09:00Z">
        <w:r>
          <w:t>US PTSD Coach</w:t>
        </w:r>
        <w:r w:rsidR="00E3161D">
          <w:t xml:space="preserve"> </w:t>
        </w:r>
      </w:ins>
      <w:r w:rsidR="00117BF8">
        <w:t>Project Team:</w:t>
      </w:r>
    </w:p>
    <w:p w14:paraId="2243B18A" w14:textId="77777777" w:rsidR="00117BF8" w:rsidRPr="00417843" w:rsidRDefault="005206E1" w:rsidP="00AA511D">
      <w:pPr>
        <w:pStyle w:val="ListParagraph"/>
        <w:numPr>
          <w:ilvl w:val="0"/>
          <w:numId w:val="4"/>
        </w:numPr>
      </w:pPr>
      <w:r w:rsidRPr="00417843">
        <w:t>Julia E. Hoffman, Psy.D.</w:t>
      </w:r>
    </w:p>
    <w:p w14:paraId="19FED221" w14:textId="77777777" w:rsidR="00117BF8" w:rsidRDefault="00117BF8" w:rsidP="00AA511D">
      <w:pPr>
        <w:pStyle w:val="ListParagraph"/>
        <w:numPr>
          <w:ilvl w:val="0"/>
          <w:numId w:val="4"/>
        </w:numPr>
      </w:pPr>
      <w:r>
        <w:t>Laura H. Wald, Ph.D.</w:t>
      </w:r>
    </w:p>
    <w:p w14:paraId="5FCFEB0B" w14:textId="77777777" w:rsidR="00117BF8" w:rsidRDefault="00117BF8" w:rsidP="00AA511D">
      <w:pPr>
        <w:pStyle w:val="ListParagraph"/>
        <w:numPr>
          <w:ilvl w:val="0"/>
          <w:numId w:val="4"/>
        </w:numPr>
      </w:pPr>
      <w:r>
        <w:t>Eric Kuhn, Ph.D.</w:t>
      </w:r>
    </w:p>
    <w:p w14:paraId="4678E188" w14:textId="77777777" w:rsidR="00117BF8" w:rsidRDefault="00117BF8" w:rsidP="00AA511D">
      <w:pPr>
        <w:pStyle w:val="ListParagraph"/>
        <w:numPr>
          <w:ilvl w:val="0"/>
          <w:numId w:val="4"/>
        </w:numPr>
      </w:pPr>
      <w:r>
        <w:t>Carolyn Greene, Ph.D.</w:t>
      </w:r>
    </w:p>
    <w:p w14:paraId="267104C3" w14:textId="77777777" w:rsidR="00A078D4" w:rsidRDefault="00A078D4" w:rsidP="00AA511D">
      <w:pPr>
        <w:pStyle w:val="ListParagraph"/>
        <w:numPr>
          <w:ilvl w:val="0"/>
          <w:numId w:val="4"/>
        </w:numPr>
      </w:pPr>
      <w:r>
        <w:t>Josef I. Ruzek, Ph.D.</w:t>
      </w:r>
    </w:p>
    <w:p w14:paraId="58D064F6" w14:textId="77777777" w:rsidR="00117BF8" w:rsidRDefault="00117BF8" w:rsidP="00AA511D">
      <w:pPr>
        <w:pStyle w:val="ListParagraph"/>
        <w:numPr>
          <w:ilvl w:val="0"/>
          <w:numId w:val="4"/>
        </w:numPr>
      </w:pPr>
      <w:r>
        <w:t>Kenneth Weingardt, Ph.D.</w:t>
      </w:r>
    </w:p>
    <w:p w14:paraId="4DBE0D14" w14:textId="77777777" w:rsidR="00E3161D" w:rsidRDefault="00B42179" w:rsidP="00C86195">
      <w:pPr>
        <w:rPr>
          <w:ins w:id="1105" w:author="Aussie" w:date="2012-10-16T11:09:00Z"/>
          <w:rStyle w:val="apple-style-span"/>
        </w:rPr>
      </w:pPr>
      <w:ins w:id="1106" w:author="Aussie" w:date="2012-10-16T11:09:00Z">
        <w:r>
          <w:rPr>
            <w:rStyle w:val="apple-style-span"/>
            <w:rFonts w:ascii="Arial" w:hAnsi="Arial" w:cs="Arial"/>
            <w:color w:val="222222"/>
            <w:sz w:val="20"/>
            <w:szCs w:val="20"/>
          </w:rPr>
          <w:t>PTSD Assist</w:t>
        </w:r>
        <w:r w:rsidR="004137B5">
          <w:rPr>
            <w:rStyle w:val="apple-style-span"/>
            <w:rFonts w:ascii="Arial" w:hAnsi="Arial" w:cs="Arial"/>
            <w:color w:val="222222"/>
            <w:sz w:val="20"/>
            <w:szCs w:val="20"/>
          </w:rPr>
          <w:t xml:space="preserve"> </w:t>
        </w:r>
        <w:r w:rsidR="00E3161D">
          <w:rPr>
            <w:rStyle w:val="apple-style-span"/>
            <w:rFonts w:ascii="Arial" w:hAnsi="Arial" w:cs="Arial"/>
            <w:color w:val="222222"/>
            <w:sz w:val="20"/>
            <w:szCs w:val="20"/>
          </w:rPr>
          <w:t xml:space="preserve">has been adapted for Australian users by the Australian Centre for Posttraumatic Mental Health, The Department of Veterans Affairs and the Department of Defence.  </w:t>
        </w:r>
      </w:ins>
    </w:p>
    <w:p w14:paraId="0F089EB2" w14:textId="77777777" w:rsidR="00E3161D" w:rsidRDefault="00E3161D" w:rsidP="00C86195">
      <w:pPr>
        <w:rPr>
          <w:ins w:id="1107" w:author="Aussie" w:date="2012-10-16T11:09:00Z"/>
          <w:rStyle w:val="apple-style-span"/>
        </w:rPr>
      </w:pPr>
      <w:ins w:id="1108" w:author="Aussie" w:date="2012-10-16T11:09:00Z">
        <w:r>
          <w:rPr>
            <w:rStyle w:val="apple-style-span"/>
            <w:rFonts w:ascii="Arial" w:hAnsi="Arial" w:cs="Arial"/>
            <w:color w:val="222222"/>
            <w:sz w:val="20"/>
            <w:szCs w:val="20"/>
          </w:rPr>
          <w:lastRenderedPageBreak/>
          <w:t>&lt;ACPMH LOGO&gt;</w:t>
        </w:r>
      </w:ins>
    </w:p>
    <w:p w14:paraId="58BCD1C1" w14:textId="77777777" w:rsidR="00E3161D" w:rsidRDefault="00E3161D" w:rsidP="00C86195">
      <w:pPr>
        <w:rPr>
          <w:ins w:id="1109" w:author="Aussie" w:date="2012-10-16T11:09:00Z"/>
          <w:rStyle w:val="apple-style-span"/>
        </w:rPr>
      </w:pPr>
      <w:ins w:id="1110" w:author="Aussie" w:date="2012-10-16T11:09:00Z">
        <w:r>
          <w:rPr>
            <w:rStyle w:val="apple-style-span"/>
            <w:rFonts w:ascii="Arial" w:hAnsi="Arial" w:cs="Arial"/>
            <w:color w:val="222222"/>
            <w:sz w:val="20"/>
            <w:szCs w:val="20"/>
          </w:rPr>
          <w:t>&lt;DVA LOGO&gt;</w:t>
        </w:r>
      </w:ins>
    </w:p>
    <w:p w14:paraId="5EC7B0B4" w14:textId="77777777" w:rsidR="00E3161D" w:rsidRDefault="00E3161D" w:rsidP="00C86195">
      <w:pPr>
        <w:rPr>
          <w:ins w:id="1111" w:author="Aussie" w:date="2012-10-16T11:09:00Z"/>
          <w:rStyle w:val="apple-style-span"/>
        </w:rPr>
      </w:pPr>
      <w:ins w:id="1112" w:author="Aussie" w:date="2012-10-16T11:09:00Z">
        <w:r>
          <w:rPr>
            <w:rStyle w:val="apple-style-span"/>
            <w:rFonts w:ascii="Arial" w:hAnsi="Arial" w:cs="Arial"/>
            <w:color w:val="222222"/>
            <w:sz w:val="20"/>
            <w:szCs w:val="20"/>
          </w:rPr>
          <w:t>&lt;DEFENCE LOGO&gt;</w:t>
        </w:r>
      </w:ins>
    </w:p>
    <w:p w14:paraId="2DD2D032" w14:textId="77777777" w:rsidR="00E3161D" w:rsidRDefault="00E3161D" w:rsidP="00C86195">
      <w:pPr>
        <w:rPr>
          <w:ins w:id="1113" w:author="Aussie" w:date="2012-10-16T11:09:00Z"/>
          <w:rStyle w:val="apple-style-span"/>
        </w:rPr>
      </w:pPr>
    </w:p>
    <w:p w14:paraId="0B89C9BC" w14:textId="77777777" w:rsidR="004137B5" w:rsidRDefault="00E3161D" w:rsidP="00C86195">
      <w:ins w:id="1114" w:author="Aussie" w:date="2012-10-16T11:09:00Z">
        <w:r>
          <w:rPr>
            <w:rStyle w:val="apple-style-span"/>
            <w:rFonts w:ascii="Arial" w:hAnsi="Arial" w:cs="Arial"/>
            <w:color w:val="222222"/>
            <w:sz w:val="20"/>
            <w:szCs w:val="20"/>
          </w:rPr>
          <w:t xml:space="preserve">This app is based on the US. </w:t>
        </w:r>
      </w:ins>
      <w:r>
        <w:rPr>
          <w:rStyle w:val="apple-style-span"/>
          <w:rFonts w:ascii="Arial" w:hAnsi="Arial" w:cs="Arial"/>
          <w:color w:val="222222"/>
          <w:sz w:val="20"/>
          <w:szCs w:val="20"/>
        </w:rPr>
        <w:t>PTSD Coach</w:t>
      </w:r>
      <w:ins w:id="1115" w:author="Aussie" w:date="2012-10-16T11:09:00Z">
        <w:r>
          <w:rPr>
            <w:rStyle w:val="apple-style-span"/>
            <w:rFonts w:ascii="Arial" w:hAnsi="Arial" w:cs="Arial"/>
            <w:color w:val="222222"/>
            <w:sz w:val="20"/>
            <w:szCs w:val="20"/>
          </w:rPr>
          <w:t xml:space="preserve"> App, which</w:t>
        </w:r>
      </w:ins>
      <w:r>
        <w:rPr>
          <w:rStyle w:val="apple-style-span"/>
          <w:rFonts w:ascii="Arial" w:hAnsi="Arial" w:cs="Arial"/>
          <w:color w:val="222222"/>
          <w:sz w:val="20"/>
          <w:szCs w:val="20"/>
        </w:rPr>
        <w:t xml:space="preserve"> </w:t>
      </w:r>
      <w:r w:rsidR="004137B5">
        <w:rPr>
          <w:rStyle w:val="apple-style-span"/>
          <w:rFonts w:ascii="Arial" w:hAnsi="Arial" w:cs="Arial"/>
          <w:color w:val="222222"/>
          <w:sz w:val="20"/>
          <w:szCs w:val="20"/>
        </w:rPr>
        <w:t>was a collaborative effort between the VA’s National Center for PTSD and the DoD’s National Center for Telehealth and Technology.</w:t>
      </w:r>
    </w:p>
    <w:p w14:paraId="400CF448" w14:textId="77777777" w:rsidR="004137B5" w:rsidRDefault="004137B5" w:rsidP="00C86195">
      <w:r>
        <w:t>&lt;NCPTSD LOGO&gt;</w:t>
      </w:r>
    </w:p>
    <w:p w14:paraId="288B755D" w14:textId="77777777" w:rsidR="00117BF8" w:rsidRDefault="00117BF8" w:rsidP="00C86195">
      <w:pPr>
        <w:rPr>
          <w:del w:id="1116" w:author="Aussie" w:date="2012-10-16T11:09:00Z"/>
        </w:rPr>
      </w:pPr>
      <w:del w:id="1117" w:author="Aussie" w:date="2012-10-16T11:09:00Z">
        <w:r>
          <w:delText>The National Center for PTSD</w:delText>
        </w:r>
        <w:r w:rsidR="004137B5">
          <w:delText>,</w:delText>
        </w:r>
        <w:r>
          <w:delText xml:space="preserve"> </w:delText>
        </w:r>
        <w:r w:rsidR="004137B5">
          <w:delText xml:space="preserve">within the Department of Veterans Affairs, </w:delText>
        </w:r>
        <w:r>
          <w:delText xml:space="preserve">aims to help U.S. veterans and others through research, education, and training on trauma and PTSD. </w:delText>
        </w:r>
      </w:del>
    </w:p>
    <w:p w14:paraId="09224828" w14:textId="77777777" w:rsidR="00117BF8" w:rsidRDefault="00117BF8" w:rsidP="00C86195">
      <w:pPr>
        <w:rPr>
          <w:del w:id="1118" w:author="Aussie" w:date="2012-10-16T11:09:00Z"/>
        </w:rPr>
      </w:pPr>
      <w:del w:id="1119" w:author="Aussie" w:date="2012-10-16T11:09:00Z">
        <w:r>
          <w:delText>“Advancing Science and Promoting Understanding of Traumatic Stress”</w:delText>
        </w:r>
      </w:del>
    </w:p>
    <w:p w14:paraId="4C0456D5" w14:textId="77777777" w:rsidR="004137B5" w:rsidRDefault="004137B5" w:rsidP="00C86195">
      <w:pPr>
        <w:pStyle w:val="NoSpacing"/>
      </w:pPr>
      <w:r>
        <w:t>&lt;T2 LOGO&gt;</w:t>
      </w:r>
    </w:p>
    <w:p w14:paraId="5D83F9B3" w14:textId="77777777" w:rsidR="004137B5" w:rsidRDefault="004137B5" w:rsidP="00C86195">
      <w:pPr>
        <w:pStyle w:val="NoSpacing"/>
      </w:pPr>
    </w:p>
    <w:p w14:paraId="0336D212" w14:textId="77777777" w:rsidR="00C86195" w:rsidRDefault="00C86195" w:rsidP="00C86195">
      <w:pPr>
        <w:pStyle w:val="NoSpacing"/>
        <w:rPr>
          <w:del w:id="1120" w:author="Aussie" w:date="2012-10-16T11:09:00Z"/>
        </w:rPr>
      </w:pPr>
      <w:del w:id="1121" w:author="Aussie" w:date="2012-10-16T11:09:00Z">
        <w:r w:rsidRPr="00117BF8">
          <w:delText xml:space="preserve">The National Center for Telehealth and Technology |T2| </w:delText>
        </w:r>
        <w:r w:rsidRPr="00036DE0">
          <w:delText xml:space="preserve">researches, develops, evaluates, and deploys new and existing technologies for Psychological Health (PH) and Traumatic Brain Injury (TBI) across the Department of Defense (DoD). T2 is a component center of the </w:delText>
        </w:r>
        <w:r w:rsidR="0032237B">
          <w:fldChar w:fldCharType="begin"/>
        </w:r>
        <w:r w:rsidR="0032237B">
          <w:delInstrText xml:space="preserve"> HYPERLINK "http://www.dcoe.health.mil/" </w:delInstrText>
        </w:r>
        <w:r w:rsidR="0032237B">
          <w:fldChar w:fldCharType="separate"/>
        </w:r>
        <w:r w:rsidRPr="00036DE0">
          <w:delText>Defense Centers of Excellence for Psychological Health and Traumatic Brain Injury (DCoE)</w:delText>
        </w:r>
        <w:r w:rsidR="0032237B">
          <w:fldChar w:fldCharType="end"/>
        </w:r>
        <w:r w:rsidRPr="00036DE0">
          <w:delText xml:space="preserve">, which leads a collaborative global network to promote the resilience, recovery and reintegration of Warriors and their families who face psychological health and traumatic brain injury issues. </w:delText>
        </w:r>
      </w:del>
    </w:p>
    <w:p w14:paraId="69259E1B" w14:textId="77777777" w:rsidR="00117BF8" w:rsidRPr="00036DE0" w:rsidRDefault="00117BF8" w:rsidP="00C86195">
      <w:pPr>
        <w:pStyle w:val="NoSpacing"/>
        <w:rPr>
          <w:del w:id="1122" w:author="Aussie" w:date="2012-10-16T11:09:00Z"/>
        </w:rPr>
      </w:pPr>
    </w:p>
    <w:p w14:paraId="632F5A09" w14:textId="77777777" w:rsidR="00C86195" w:rsidRPr="00036DE0" w:rsidRDefault="00C86195" w:rsidP="00117BF8">
      <w:pPr>
        <w:rPr>
          <w:del w:id="1123" w:author="Aussie" w:date="2012-10-16T11:09:00Z"/>
        </w:rPr>
      </w:pPr>
      <w:del w:id="1124" w:author="Aussie" w:date="2012-10-16T11:09:00Z">
        <w:r>
          <w:delText>“Technology to Make People Healthy”</w:delText>
        </w:r>
      </w:del>
    </w:p>
    <w:p w14:paraId="2B0F3D71" w14:textId="2A9DEF27" w:rsidR="00E3161D" w:rsidRDefault="00117BF8" w:rsidP="00C86195">
      <w:pPr>
        <w:pStyle w:val="NoSpacing"/>
        <w:pPrChange w:id="1125" w:author="Aussie" w:date="2012-10-16T11:09:00Z">
          <w:pPr/>
        </w:pPrChange>
      </w:pPr>
      <w:del w:id="1126" w:author="Aussie" w:date="2012-10-16T11:09:00Z">
        <w:r>
          <w:delText xml:space="preserve">For more information, see </w:delText>
        </w:r>
        <w:r w:rsidR="0032237B">
          <w:fldChar w:fldCharType="begin"/>
        </w:r>
        <w:r w:rsidR="0032237B">
          <w:delInstrText xml:space="preserve"> HYPERLINK "http://ptsd.va.gov" </w:delInstrText>
        </w:r>
        <w:r w:rsidR="0032237B">
          <w:fldChar w:fldCharType="separate"/>
        </w:r>
        <w:r w:rsidRPr="00516175">
          <w:rPr>
            <w:rStyle w:val="Hyperlink"/>
          </w:rPr>
          <w:delText>http://ptsd.va.gov</w:delText>
        </w:r>
        <w:r w:rsidR="0032237B">
          <w:rPr>
            <w:rStyle w:val="Hyperlink"/>
          </w:rPr>
          <w:fldChar w:fldCharType="end"/>
        </w:r>
        <w:r>
          <w:delText>.</w:delText>
        </w:r>
      </w:del>
    </w:p>
    <w:p w14:paraId="02B4E3BC" w14:textId="77777777" w:rsidR="0039251C" w:rsidRDefault="0039251C" w:rsidP="0039251C">
      <w:pPr>
        <w:pStyle w:val="Heading1"/>
      </w:pPr>
      <w:bookmarkStart w:id="1127" w:name="_Toc196805569"/>
      <w:r>
        <w:t>Set Up</w:t>
      </w:r>
      <w:bookmarkEnd w:id="1127"/>
    </w:p>
    <w:p w14:paraId="709141F1" w14:textId="77777777" w:rsidR="0039251C" w:rsidRDefault="008A47A8" w:rsidP="008A47A8">
      <w:pPr>
        <w:pStyle w:val="Heading4"/>
      </w:pPr>
      <w:bookmarkStart w:id="1128" w:name="_Toc196805570"/>
      <w:r>
        <w:t xml:space="preserve">Set Up </w:t>
      </w:r>
      <w:r w:rsidR="0039251C">
        <w:t>Help</w:t>
      </w:r>
      <w:bookmarkEnd w:id="1128"/>
    </w:p>
    <w:p w14:paraId="0F9B9F8F" w14:textId="77777777" w:rsidR="0039251C" w:rsidRDefault="0039251C" w:rsidP="0039251C">
      <w:r>
        <w:t xml:space="preserve">In order to get the most out of this app, you should select some items that you already have on your device that you find soothing or pleasant. These items will be provided to you when you are in need of tools to manage your distress. </w:t>
      </w:r>
    </w:p>
    <w:p w14:paraId="6044F5CF" w14:textId="77777777" w:rsidR="0039251C" w:rsidRDefault="0039251C" w:rsidP="0039251C">
      <w:r>
        <w:t>You will need to select:</w:t>
      </w:r>
    </w:p>
    <w:p w14:paraId="5096DD44" w14:textId="77777777" w:rsidR="00F6446C" w:rsidRDefault="00F6446C" w:rsidP="0039251C">
      <w:pPr>
        <w:pStyle w:val="ListParagraph"/>
        <w:numPr>
          <w:ilvl w:val="0"/>
          <w:numId w:val="2"/>
        </w:numPr>
        <w:spacing w:after="0" w:line="240" w:lineRule="auto"/>
        <w:rPr>
          <w:ins w:id="1129" w:author="Aussie" w:date="2012-10-16T11:09:00Z"/>
        </w:rPr>
      </w:pPr>
      <w:ins w:id="1130" w:author="Aussie" w:date="2012-10-16T11:09:00Z">
        <w:r>
          <w:t>Whether you are a serving ADF member or an ex- ADF member</w:t>
        </w:r>
      </w:ins>
    </w:p>
    <w:p w14:paraId="46B35617" w14:textId="77777777" w:rsidR="0039251C" w:rsidRDefault="0039251C" w:rsidP="0039251C">
      <w:pPr>
        <w:pStyle w:val="ListParagraph"/>
        <w:numPr>
          <w:ilvl w:val="0"/>
          <w:numId w:val="2"/>
        </w:numPr>
        <w:spacing w:after="0" w:line="240" w:lineRule="auto"/>
      </w:pPr>
      <w:r>
        <w:t>Friends, loved ones, or professionals from your contact list that can help you when you are feeling stressed</w:t>
      </w:r>
      <w:ins w:id="1131" w:author="Aussie" w:date="2012-10-16T11:09:00Z">
        <w:r w:rsidR="00F6446C">
          <w:t xml:space="preserve"> (including your primary mental health care provider </w:t>
        </w:r>
        <w:r w:rsidR="00960CE3">
          <w:t>in</w:t>
        </w:r>
        <w:r w:rsidR="00F6446C">
          <w:t xml:space="preserve"> case you choose to share information from this app with them to assist in your care)</w:t>
        </w:r>
      </w:ins>
    </w:p>
    <w:p w14:paraId="68FA88C5" w14:textId="77777777" w:rsidR="0039251C" w:rsidRDefault="0039251C" w:rsidP="0039251C">
      <w:pPr>
        <w:pStyle w:val="ListParagraph"/>
        <w:numPr>
          <w:ilvl w:val="0"/>
          <w:numId w:val="2"/>
        </w:numPr>
        <w:spacing w:after="0" w:line="240" w:lineRule="auto"/>
      </w:pPr>
      <w:r>
        <w:t>Pictures on your phone that you find comforting or funny</w:t>
      </w:r>
    </w:p>
    <w:p w14:paraId="6E5DD44A" w14:textId="77777777" w:rsidR="0039251C" w:rsidRDefault="0039251C" w:rsidP="0039251C">
      <w:pPr>
        <w:pStyle w:val="ListParagraph"/>
        <w:numPr>
          <w:ilvl w:val="0"/>
          <w:numId w:val="2"/>
        </w:numPr>
        <w:spacing w:after="0" w:line="240" w:lineRule="auto"/>
      </w:pPr>
      <w:r>
        <w:t>Songs on your phone that you find soothing or that remind you of happy times</w:t>
      </w:r>
    </w:p>
    <w:p w14:paraId="20A61C36" w14:textId="77777777" w:rsidR="0039251C" w:rsidRDefault="0039251C" w:rsidP="0039251C">
      <w:pPr>
        <w:spacing w:after="0" w:line="240" w:lineRule="auto"/>
      </w:pPr>
    </w:p>
    <w:p w14:paraId="1F950AE0" w14:textId="77777777" w:rsidR="0039251C" w:rsidRDefault="0039251C" w:rsidP="008A47A8">
      <w:pPr>
        <w:spacing w:after="0" w:line="240" w:lineRule="auto"/>
      </w:pPr>
      <w:r>
        <w:t>You can change your selections at any time by visiting Set Up.</w:t>
      </w:r>
    </w:p>
    <w:sectPr w:rsidR="0039251C" w:rsidSect="00164146">
      <w:headerReference w:type="default" r:id="rId22"/>
      <w:footerReference w:type="default" r:id="rId23"/>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30ED9" w14:textId="77777777" w:rsidR="0032237B" w:rsidRDefault="0032237B" w:rsidP="0039251C">
      <w:pPr>
        <w:spacing w:after="0" w:line="240" w:lineRule="auto"/>
      </w:pPr>
      <w:r>
        <w:separator/>
      </w:r>
    </w:p>
  </w:endnote>
  <w:endnote w:type="continuationSeparator" w:id="0">
    <w:p w14:paraId="6F53B839" w14:textId="77777777" w:rsidR="0032237B" w:rsidRDefault="0032237B" w:rsidP="0039251C">
      <w:pPr>
        <w:spacing w:after="0" w:line="240" w:lineRule="auto"/>
      </w:pPr>
      <w:r>
        <w:continuationSeparator/>
      </w:r>
    </w:p>
  </w:endnote>
  <w:endnote w:type="continuationNotice" w:id="1">
    <w:p w14:paraId="20831F77" w14:textId="77777777" w:rsidR="0032237B" w:rsidRDefault="00322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8222"/>
      <w:docPartObj>
        <w:docPartGallery w:val="Page Numbers (Bottom of Page)"/>
        <w:docPartUnique/>
      </w:docPartObj>
    </w:sdtPr>
    <w:sdtEndPr/>
    <w:sdtContent>
      <w:p w14:paraId="33CF0340" w14:textId="77777777" w:rsidR="00A80695" w:rsidRDefault="00A80695">
        <w:pPr>
          <w:pStyle w:val="Footer"/>
          <w:jc w:val="right"/>
        </w:pPr>
        <w:r>
          <w:fldChar w:fldCharType="begin"/>
        </w:r>
        <w:r>
          <w:instrText xml:space="preserve"> PAGE   \* MERGEFORMAT </w:instrText>
        </w:r>
        <w:r>
          <w:fldChar w:fldCharType="separate"/>
        </w:r>
        <w:r w:rsidR="0032237B">
          <w:rPr>
            <w:noProof/>
          </w:rPr>
          <w:t>44</w:t>
        </w:r>
        <w:r>
          <w:rPr>
            <w:noProof/>
          </w:rPr>
          <w:fldChar w:fldCharType="end"/>
        </w:r>
      </w:p>
    </w:sdtContent>
  </w:sdt>
  <w:p w14:paraId="27BC79DB" w14:textId="77777777" w:rsidR="00A80695" w:rsidRDefault="00A806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1118A" w14:textId="77777777" w:rsidR="0032237B" w:rsidRDefault="0032237B" w:rsidP="0039251C">
      <w:pPr>
        <w:spacing w:after="0" w:line="240" w:lineRule="auto"/>
      </w:pPr>
      <w:r>
        <w:separator/>
      </w:r>
    </w:p>
  </w:footnote>
  <w:footnote w:type="continuationSeparator" w:id="0">
    <w:p w14:paraId="257BCEDB" w14:textId="77777777" w:rsidR="0032237B" w:rsidRDefault="0032237B" w:rsidP="0039251C">
      <w:pPr>
        <w:spacing w:after="0" w:line="240" w:lineRule="auto"/>
      </w:pPr>
      <w:r>
        <w:continuationSeparator/>
      </w:r>
    </w:p>
  </w:footnote>
  <w:footnote w:type="continuationNotice" w:id="1">
    <w:p w14:paraId="44BCCD23" w14:textId="77777777" w:rsidR="0032237B" w:rsidRDefault="0032237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34D0D" w14:textId="77777777" w:rsidR="0032237B" w:rsidRDefault="00322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1764"/>
    <w:multiLevelType w:val="hybridMultilevel"/>
    <w:tmpl w:val="0BB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5658A"/>
    <w:multiLevelType w:val="hybridMultilevel"/>
    <w:tmpl w:val="418AA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70C83"/>
    <w:multiLevelType w:val="hybridMultilevel"/>
    <w:tmpl w:val="4C885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FE46AB"/>
    <w:multiLevelType w:val="hybridMultilevel"/>
    <w:tmpl w:val="BA12EA26"/>
    <w:lvl w:ilvl="0" w:tplc="4EC0A552">
      <w:start w:val="1"/>
      <w:numFmt w:val="bullet"/>
      <w:lvlText w:val="•"/>
      <w:lvlJc w:val="left"/>
      <w:pPr>
        <w:tabs>
          <w:tab w:val="num" w:pos="720"/>
        </w:tabs>
        <w:ind w:left="720" w:hanging="360"/>
      </w:pPr>
      <w:rPr>
        <w:rFonts w:ascii="Arial" w:hAnsi="Arial" w:hint="default"/>
      </w:rPr>
    </w:lvl>
    <w:lvl w:ilvl="1" w:tplc="EAB271D4" w:tentative="1">
      <w:start w:val="1"/>
      <w:numFmt w:val="bullet"/>
      <w:lvlText w:val="•"/>
      <w:lvlJc w:val="left"/>
      <w:pPr>
        <w:tabs>
          <w:tab w:val="num" w:pos="1440"/>
        </w:tabs>
        <w:ind w:left="1440" w:hanging="360"/>
      </w:pPr>
      <w:rPr>
        <w:rFonts w:ascii="Arial" w:hAnsi="Arial" w:hint="default"/>
      </w:rPr>
    </w:lvl>
    <w:lvl w:ilvl="2" w:tplc="33F8FE9A" w:tentative="1">
      <w:start w:val="1"/>
      <w:numFmt w:val="bullet"/>
      <w:lvlText w:val="•"/>
      <w:lvlJc w:val="left"/>
      <w:pPr>
        <w:tabs>
          <w:tab w:val="num" w:pos="2160"/>
        </w:tabs>
        <w:ind w:left="2160" w:hanging="360"/>
      </w:pPr>
      <w:rPr>
        <w:rFonts w:ascii="Arial" w:hAnsi="Arial" w:hint="default"/>
      </w:rPr>
    </w:lvl>
    <w:lvl w:ilvl="3" w:tplc="1C0435A4" w:tentative="1">
      <w:start w:val="1"/>
      <w:numFmt w:val="bullet"/>
      <w:lvlText w:val="•"/>
      <w:lvlJc w:val="left"/>
      <w:pPr>
        <w:tabs>
          <w:tab w:val="num" w:pos="2880"/>
        </w:tabs>
        <w:ind w:left="2880" w:hanging="360"/>
      </w:pPr>
      <w:rPr>
        <w:rFonts w:ascii="Arial" w:hAnsi="Arial" w:hint="default"/>
      </w:rPr>
    </w:lvl>
    <w:lvl w:ilvl="4" w:tplc="4DC25ACA" w:tentative="1">
      <w:start w:val="1"/>
      <w:numFmt w:val="bullet"/>
      <w:lvlText w:val="•"/>
      <w:lvlJc w:val="left"/>
      <w:pPr>
        <w:tabs>
          <w:tab w:val="num" w:pos="3600"/>
        </w:tabs>
        <w:ind w:left="3600" w:hanging="360"/>
      </w:pPr>
      <w:rPr>
        <w:rFonts w:ascii="Arial" w:hAnsi="Arial" w:hint="default"/>
      </w:rPr>
    </w:lvl>
    <w:lvl w:ilvl="5" w:tplc="8F485CD0" w:tentative="1">
      <w:start w:val="1"/>
      <w:numFmt w:val="bullet"/>
      <w:lvlText w:val="•"/>
      <w:lvlJc w:val="left"/>
      <w:pPr>
        <w:tabs>
          <w:tab w:val="num" w:pos="4320"/>
        </w:tabs>
        <w:ind w:left="4320" w:hanging="360"/>
      </w:pPr>
      <w:rPr>
        <w:rFonts w:ascii="Arial" w:hAnsi="Arial" w:hint="default"/>
      </w:rPr>
    </w:lvl>
    <w:lvl w:ilvl="6" w:tplc="FBFECD6E" w:tentative="1">
      <w:start w:val="1"/>
      <w:numFmt w:val="bullet"/>
      <w:lvlText w:val="•"/>
      <w:lvlJc w:val="left"/>
      <w:pPr>
        <w:tabs>
          <w:tab w:val="num" w:pos="5040"/>
        </w:tabs>
        <w:ind w:left="5040" w:hanging="360"/>
      </w:pPr>
      <w:rPr>
        <w:rFonts w:ascii="Arial" w:hAnsi="Arial" w:hint="default"/>
      </w:rPr>
    </w:lvl>
    <w:lvl w:ilvl="7" w:tplc="A62A3AD0" w:tentative="1">
      <w:start w:val="1"/>
      <w:numFmt w:val="bullet"/>
      <w:lvlText w:val="•"/>
      <w:lvlJc w:val="left"/>
      <w:pPr>
        <w:tabs>
          <w:tab w:val="num" w:pos="5760"/>
        </w:tabs>
        <w:ind w:left="5760" w:hanging="360"/>
      </w:pPr>
      <w:rPr>
        <w:rFonts w:ascii="Arial" w:hAnsi="Arial" w:hint="default"/>
      </w:rPr>
    </w:lvl>
    <w:lvl w:ilvl="8" w:tplc="9538FFFA" w:tentative="1">
      <w:start w:val="1"/>
      <w:numFmt w:val="bullet"/>
      <w:lvlText w:val="•"/>
      <w:lvlJc w:val="left"/>
      <w:pPr>
        <w:tabs>
          <w:tab w:val="num" w:pos="6480"/>
        </w:tabs>
        <w:ind w:left="6480" w:hanging="360"/>
      </w:pPr>
      <w:rPr>
        <w:rFonts w:ascii="Arial" w:hAnsi="Arial" w:hint="default"/>
      </w:rPr>
    </w:lvl>
  </w:abstractNum>
  <w:abstractNum w:abstractNumId="4">
    <w:nsid w:val="5126597A"/>
    <w:multiLevelType w:val="hybridMultilevel"/>
    <w:tmpl w:val="AA04FC5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5">
    <w:nsid w:val="79394E76"/>
    <w:multiLevelType w:val="hybridMultilevel"/>
    <w:tmpl w:val="953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CB51F3"/>
    <w:multiLevelType w:val="hybridMultilevel"/>
    <w:tmpl w:val="5DD8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1C"/>
    <w:rsid w:val="00002AB7"/>
    <w:rsid w:val="00012AD5"/>
    <w:rsid w:val="000131EB"/>
    <w:rsid w:val="00013EA5"/>
    <w:rsid w:val="00020139"/>
    <w:rsid w:val="000213B5"/>
    <w:rsid w:val="00024C8B"/>
    <w:rsid w:val="00032778"/>
    <w:rsid w:val="000369F8"/>
    <w:rsid w:val="00040BD0"/>
    <w:rsid w:val="00046ACB"/>
    <w:rsid w:val="00050E77"/>
    <w:rsid w:val="000518FE"/>
    <w:rsid w:val="0005375F"/>
    <w:rsid w:val="00054984"/>
    <w:rsid w:val="00070333"/>
    <w:rsid w:val="00070BBD"/>
    <w:rsid w:val="0007490C"/>
    <w:rsid w:val="00086AA0"/>
    <w:rsid w:val="00086B42"/>
    <w:rsid w:val="000911F6"/>
    <w:rsid w:val="00093CA3"/>
    <w:rsid w:val="000B4A0A"/>
    <w:rsid w:val="000D6965"/>
    <w:rsid w:val="000E2EB2"/>
    <w:rsid w:val="00102FC6"/>
    <w:rsid w:val="001043EA"/>
    <w:rsid w:val="001138EA"/>
    <w:rsid w:val="00116871"/>
    <w:rsid w:val="00117BF8"/>
    <w:rsid w:val="00123006"/>
    <w:rsid w:val="00125217"/>
    <w:rsid w:val="00125B5E"/>
    <w:rsid w:val="0013389B"/>
    <w:rsid w:val="001360CE"/>
    <w:rsid w:val="00153FA7"/>
    <w:rsid w:val="00162380"/>
    <w:rsid w:val="00164146"/>
    <w:rsid w:val="001729A3"/>
    <w:rsid w:val="001745CF"/>
    <w:rsid w:val="00176DA0"/>
    <w:rsid w:val="00181E49"/>
    <w:rsid w:val="001927E8"/>
    <w:rsid w:val="00196DC6"/>
    <w:rsid w:val="00197489"/>
    <w:rsid w:val="001A3A6C"/>
    <w:rsid w:val="001B1FAC"/>
    <w:rsid w:val="001B66F0"/>
    <w:rsid w:val="001D5971"/>
    <w:rsid w:val="001F56FE"/>
    <w:rsid w:val="001F6836"/>
    <w:rsid w:val="00205161"/>
    <w:rsid w:val="002127F2"/>
    <w:rsid w:val="002172FD"/>
    <w:rsid w:val="00223C20"/>
    <w:rsid w:val="00227194"/>
    <w:rsid w:val="00227FCF"/>
    <w:rsid w:val="00241018"/>
    <w:rsid w:val="00260BCC"/>
    <w:rsid w:val="002640B9"/>
    <w:rsid w:val="002754FE"/>
    <w:rsid w:val="0028541B"/>
    <w:rsid w:val="002875D5"/>
    <w:rsid w:val="002A0200"/>
    <w:rsid w:val="002A3C90"/>
    <w:rsid w:val="002A5BAC"/>
    <w:rsid w:val="002B3E08"/>
    <w:rsid w:val="002B731B"/>
    <w:rsid w:val="002B7600"/>
    <w:rsid w:val="002B7BAB"/>
    <w:rsid w:val="002D16D9"/>
    <w:rsid w:val="002E093C"/>
    <w:rsid w:val="002E0E12"/>
    <w:rsid w:val="002E2C26"/>
    <w:rsid w:val="002E7FC1"/>
    <w:rsid w:val="002F077B"/>
    <w:rsid w:val="002F3267"/>
    <w:rsid w:val="002F74B8"/>
    <w:rsid w:val="00302CAB"/>
    <w:rsid w:val="00304E04"/>
    <w:rsid w:val="00307898"/>
    <w:rsid w:val="0031101C"/>
    <w:rsid w:val="00313B9F"/>
    <w:rsid w:val="00320B63"/>
    <w:rsid w:val="0032237B"/>
    <w:rsid w:val="00346B00"/>
    <w:rsid w:val="00347B88"/>
    <w:rsid w:val="00350773"/>
    <w:rsid w:val="0036760B"/>
    <w:rsid w:val="00370C9A"/>
    <w:rsid w:val="00371E4E"/>
    <w:rsid w:val="00382FE5"/>
    <w:rsid w:val="00391B13"/>
    <w:rsid w:val="0039251C"/>
    <w:rsid w:val="003957EE"/>
    <w:rsid w:val="003A2096"/>
    <w:rsid w:val="003B2693"/>
    <w:rsid w:val="003D61FB"/>
    <w:rsid w:val="003F5876"/>
    <w:rsid w:val="003F6F52"/>
    <w:rsid w:val="004137B5"/>
    <w:rsid w:val="00417843"/>
    <w:rsid w:val="00421BBF"/>
    <w:rsid w:val="00423254"/>
    <w:rsid w:val="00425CE7"/>
    <w:rsid w:val="00433050"/>
    <w:rsid w:val="00447A2D"/>
    <w:rsid w:val="0045020F"/>
    <w:rsid w:val="00464E06"/>
    <w:rsid w:val="0046614A"/>
    <w:rsid w:val="00471359"/>
    <w:rsid w:val="00485073"/>
    <w:rsid w:val="00490E6E"/>
    <w:rsid w:val="004920BC"/>
    <w:rsid w:val="00492938"/>
    <w:rsid w:val="00495174"/>
    <w:rsid w:val="004A0558"/>
    <w:rsid w:val="004A06EB"/>
    <w:rsid w:val="004C3B43"/>
    <w:rsid w:val="004C6843"/>
    <w:rsid w:val="004D1C30"/>
    <w:rsid w:val="004D6BE5"/>
    <w:rsid w:val="004F0179"/>
    <w:rsid w:val="004F7CA8"/>
    <w:rsid w:val="00505868"/>
    <w:rsid w:val="0050757A"/>
    <w:rsid w:val="00514E16"/>
    <w:rsid w:val="005206E1"/>
    <w:rsid w:val="00530CB0"/>
    <w:rsid w:val="00532900"/>
    <w:rsid w:val="00534723"/>
    <w:rsid w:val="00550AAB"/>
    <w:rsid w:val="005512EE"/>
    <w:rsid w:val="00560731"/>
    <w:rsid w:val="00560A20"/>
    <w:rsid w:val="005829AB"/>
    <w:rsid w:val="00582F0B"/>
    <w:rsid w:val="005861B6"/>
    <w:rsid w:val="005A4F43"/>
    <w:rsid w:val="005B1B8D"/>
    <w:rsid w:val="005B3BE6"/>
    <w:rsid w:val="005B77A2"/>
    <w:rsid w:val="005C36E4"/>
    <w:rsid w:val="005C3A3A"/>
    <w:rsid w:val="005C54D6"/>
    <w:rsid w:val="005C5D78"/>
    <w:rsid w:val="005D4408"/>
    <w:rsid w:val="005D487E"/>
    <w:rsid w:val="005D5192"/>
    <w:rsid w:val="005D74F3"/>
    <w:rsid w:val="005E7756"/>
    <w:rsid w:val="005E794A"/>
    <w:rsid w:val="00610C55"/>
    <w:rsid w:val="00616206"/>
    <w:rsid w:val="006361DF"/>
    <w:rsid w:val="006536B1"/>
    <w:rsid w:val="00655C94"/>
    <w:rsid w:val="00681EB5"/>
    <w:rsid w:val="006821AE"/>
    <w:rsid w:val="0068257A"/>
    <w:rsid w:val="00692088"/>
    <w:rsid w:val="00693F3F"/>
    <w:rsid w:val="006B3525"/>
    <w:rsid w:val="006B494F"/>
    <w:rsid w:val="006B6E80"/>
    <w:rsid w:val="006E3B5D"/>
    <w:rsid w:val="006E3CDA"/>
    <w:rsid w:val="006F2219"/>
    <w:rsid w:val="006F73A2"/>
    <w:rsid w:val="00723F33"/>
    <w:rsid w:val="00735CA1"/>
    <w:rsid w:val="007524D9"/>
    <w:rsid w:val="007848F3"/>
    <w:rsid w:val="00790729"/>
    <w:rsid w:val="007940DE"/>
    <w:rsid w:val="007949B4"/>
    <w:rsid w:val="00797250"/>
    <w:rsid w:val="007A4F71"/>
    <w:rsid w:val="007B2C30"/>
    <w:rsid w:val="007C1E19"/>
    <w:rsid w:val="007C1EC8"/>
    <w:rsid w:val="007C239C"/>
    <w:rsid w:val="007C58DF"/>
    <w:rsid w:val="007D5E43"/>
    <w:rsid w:val="007E3A44"/>
    <w:rsid w:val="007E5A2D"/>
    <w:rsid w:val="007F5AEA"/>
    <w:rsid w:val="0080366C"/>
    <w:rsid w:val="00807EAF"/>
    <w:rsid w:val="00812A74"/>
    <w:rsid w:val="00826AD5"/>
    <w:rsid w:val="00831EC9"/>
    <w:rsid w:val="00845CDD"/>
    <w:rsid w:val="00861269"/>
    <w:rsid w:val="008710B8"/>
    <w:rsid w:val="008755CD"/>
    <w:rsid w:val="008763D3"/>
    <w:rsid w:val="008A042B"/>
    <w:rsid w:val="008A292D"/>
    <w:rsid w:val="008A47A8"/>
    <w:rsid w:val="008B4815"/>
    <w:rsid w:val="008C2A63"/>
    <w:rsid w:val="008C2E67"/>
    <w:rsid w:val="008C5CB1"/>
    <w:rsid w:val="008C76B3"/>
    <w:rsid w:val="008E2733"/>
    <w:rsid w:val="008E708C"/>
    <w:rsid w:val="008F0152"/>
    <w:rsid w:val="008F0458"/>
    <w:rsid w:val="008F1020"/>
    <w:rsid w:val="00916771"/>
    <w:rsid w:val="009207D2"/>
    <w:rsid w:val="00926DD6"/>
    <w:rsid w:val="0093417A"/>
    <w:rsid w:val="009359F6"/>
    <w:rsid w:val="009501E1"/>
    <w:rsid w:val="0095033B"/>
    <w:rsid w:val="009505F5"/>
    <w:rsid w:val="00953350"/>
    <w:rsid w:val="00954547"/>
    <w:rsid w:val="009547F7"/>
    <w:rsid w:val="00960CE3"/>
    <w:rsid w:val="00963923"/>
    <w:rsid w:val="00966F6E"/>
    <w:rsid w:val="00970C5D"/>
    <w:rsid w:val="009734FD"/>
    <w:rsid w:val="00973EA8"/>
    <w:rsid w:val="00980E4E"/>
    <w:rsid w:val="00984218"/>
    <w:rsid w:val="0099554E"/>
    <w:rsid w:val="00997A3A"/>
    <w:rsid w:val="009A4A0B"/>
    <w:rsid w:val="009A4E2C"/>
    <w:rsid w:val="009A767B"/>
    <w:rsid w:val="009B263A"/>
    <w:rsid w:val="009B4A39"/>
    <w:rsid w:val="009C36CD"/>
    <w:rsid w:val="009C6FB6"/>
    <w:rsid w:val="009D2017"/>
    <w:rsid w:val="009F1DDE"/>
    <w:rsid w:val="009F578A"/>
    <w:rsid w:val="009F6D36"/>
    <w:rsid w:val="00A02021"/>
    <w:rsid w:val="00A03EF7"/>
    <w:rsid w:val="00A0557B"/>
    <w:rsid w:val="00A078D4"/>
    <w:rsid w:val="00A156FB"/>
    <w:rsid w:val="00A2361B"/>
    <w:rsid w:val="00A307F4"/>
    <w:rsid w:val="00A33298"/>
    <w:rsid w:val="00A35C0E"/>
    <w:rsid w:val="00A57AC7"/>
    <w:rsid w:val="00A60B15"/>
    <w:rsid w:val="00A75EC1"/>
    <w:rsid w:val="00A760B3"/>
    <w:rsid w:val="00A80695"/>
    <w:rsid w:val="00A85B20"/>
    <w:rsid w:val="00AA2436"/>
    <w:rsid w:val="00AA511D"/>
    <w:rsid w:val="00AB487F"/>
    <w:rsid w:val="00AB5CE8"/>
    <w:rsid w:val="00AB717F"/>
    <w:rsid w:val="00AC401C"/>
    <w:rsid w:val="00AE4B7C"/>
    <w:rsid w:val="00AF247D"/>
    <w:rsid w:val="00AF3AF8"/>
    <w:rsid w:val="00AF46D8"/>
    <w:rsid w:val="00B0641D"/>
    <w:rsid w:val="00B071E2"/>
    <w:rsid w:val="00B12633"/>
    <w:rsid w:val="00B16325"/>
    <w:rsid w:val="00B17FCF"/>
    <w:rsid w:val="00B21396"/>
    <w:rsid w:val="00B33490"/>
    <w:rsid w:val="00B3458F"/>
    <w:rsid w:val="00B36227"/>
    <w:rsid w:val="00B42179"/>
    <w:rsid w:val="00B453F7"/>
    <w:rsid w:val="00B45E0F"/>
    <w:rsid w:val="00B55D76"/>
    <w:rsid w:val="00B56C45"/>
    <w:rsid w:val="00B6515C"/>
    <w:rsid w:val="00B74854"/>
    <w:rsid w:val="00B82CA7"/>
    <w:rsid w:val="00B94A8C"/>
    <w:rsid w:val="00B96D66"/>
    <w:rsid w:val="00BA50DF"/>
    <w:rsid w:val="00BA5EFC"/>
    <w:rsid w:val="00BA75C7"/>
    <w:rsid w:val="00BC0F5E"/>
    <w:rsid w:val="00BC42AB"/>
    <w:rsid w:val="00BD45B1"/>
    <w:rsid w:val="00BD6380"/>
    <w:rsid w:val="00BE14CE"/>
    <w:rsid w:val="00BE3D4C"/>
    <w:rsid w:val="00BF14C4"/>
    <w:rsid w:val="00BF2868"/>
    <w:rsid w:val="00BF7DAF"/>
    <w:rsid w:val="00C31763"/>
    <w:rsid w:val="00C33389"/>
    <w:rsid w:val="00C36EF4"/>
    <w:rsid w:val="00C4104F"/>
    <w:rsid w:val="00C448FA"/>
    <w:rsid w:val="00C45442"/>
    <w:rsid w:val="00C46735"/>
    <w:rsid w:val="00C46B5D"/>
    <w:rsid w:val="00C52050"/>
    <w:rsid w:val="00C61444"/>
    <w:rsid w:val="00C648A3"/>
    <w:rsid w:val="00C654F6"/>
    <w:rsid w:val="00C65602"/>
    <w:rsid w:val="00C81399"/>
    <w:rsid w:val="00C86195"/>
    <w:rsid w:val="00C87571"/>
    <w:rsid w:val="00C90CF6"/>
    <w:rsid w:val="00C96921"/>
    <w:rsid w:val="00CA254E"/>
    <w:rsid w:val="00CA3AB4"/>
    <w:rsid w:val="00CB1874"/>
    <w:rsid w:val="00CB4070"/>
    <w:rsid w:val="00CC158A"/>
    <w:rsid w:val="00CC4B5A"/>
    <w:rsid w:val="00CD2E59"/>
    <w:rsid w:val="00CD3C77"/>
    <w:rsid w:val="00CD5EBB"/>
    <w:rsid w:val="00CF7B45"/>
    <w:rsid w:val="00D00D4B"/>
    <w:rsid w:val="00D01A52"/>
    <w:rsid w:val="00D02B7C"/>
    <w:rsid w:val="00D04109"/>
    <w:rsid w:val="00D06043"/>
    <w:rsid w:val="00D128B5"/>
    <w:rsid w:val="00D1546B"/>
    <w:rsid w:val="00D252FF"/>
    <w:rsid w:val="00D32AA9"/>
    <w:rsid w:val="00D47F47"/>
    <w:rsid w:val="00D51F84"/>
    <w:rsid w:val="00D568F0"/>
    <w:rsid w:val="00D6685E"/>
    <w:rsid w:val="00D752C6"/>
    <w:rsid w:val="00D83D17"/>
    <w:rsid w:val="00D942D3"/>
    <w:rsid w:val="00D943B8"/>
    <w:rsid w:val="00D94FB5"/>
    <w:rsid w:val="00DA325E"/>
    <w:rsid w:val="00DA3938"/>
    <w:rsid w:val="00DD570D"/>
    <w:rsid w:val="00DD5D27"/>
    <w:rsid w:val="00DF2949"/>
    <w:rsid w:val="00DF6BF7"/>
    <w:rsid w:val="00E0020D"/>
    <w:rsid w:val="00E3161D"/>
    <w:rsid w:val="00E47062"/>
    <w:rsid w:val="00E61BE3"/>
    <w:rsid w:val="00E664B3"/>
    <w:rsid w:val="00E70BEE"/>
    <w:rsid w:val="00E742D0"/>
    <w:rsid w:val="00E74801"/>
    <w:rsid w:val="00E77A83"/>
    <w:rsid w:val="00E91142"/>
    <w:rsid w:val="00EA6419"/>
    <w:rsid w:val="00EC6B43"/>
    <w:rsid w:val="00ED6564"/>
    <w:rsid w:val="00EE7666"/>
    <w:rsid w:val="00EF0D8B"/>
    <w:rsid w:val="00F22E3C"/>
    <w:rsid w:val="00F367E0"/>
    <w:rsid w:val="00F41027"/>
    <w:rsid w:val="00F54C7F"/>
    <w:rsid w:val="00F55966"/>
    <w:rsid w:val="00F6365A"/>
    <w:rsid w:val="00F6446C"/>
    <w:rsid w:val="00F67C2B"/>
    <w:rsid w:val="00F719DB"/>
    <w:rsid w:val="00F8127C"/>
    <w:rsid w:val="00F85314"/>
    <w:rsid w:val="00F85462"/>
    <w:rsid w:val="00F854AB"/>
    <w:rsid w:val="00F93400"/>
    <w:rsid w:val="00F95E9A"/>
    <w:rsid w:val="00FB317F"/>
    <w:rsid w:val="00FC07E6"/>
    <w:rsid w:val="00FC4B0F"/>
    <w:rsid w:val="00FD45AD"/>
    <w:rsid w:val="00FE0609"/>
    <w:rsid w:val="00FF4164"/>
    <w:rsid w:val="00FF605D"/>
    <w:rsid w:val="00FF6F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2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4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1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25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9251C"/>
    <w:pPr>
      <w:ind w:left="720"/>
      <w:contextualSpacing/>
    </w:pPr>
  </w:style>
  <w:style w:type="character" w:customStyle="1" w:styleId="Heading2Char">
    <w:name w:val="Heading 2 Char"/>
    <w:basedOn w:val="DefaultParagraphFont"/>
    <w:link w:val="Heading2"/>
    <w:uiPriority w:val="9"/>
    <w:rsid w:val="0039251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character" w:customStyle="1" w:styleId="Heading3Char">
    <w:name w:val="Heading 3 Char"/>
    <w:basedOn w:val="DefaultParagraphFont"/>
    <w:link w:val="Heading3"/>
    <w:uiPriority w:val="9"/>
    <w:rsid w:val="00D15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character" w:customStyle="1" w:styleId="Heading4Char">
    <w:name w:val="Heading 4 Char"/>
    <w:basedOn w:val="DefaultParagraphFont"/>
    <w:link w:val="Heading4"/>
    <w:uiPriority w:val="9"/>
    <w:rsid w:val="002D16D9"/>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semiHidden/>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6195"/>
    <w:pPr>
      <w:spacing w:after="0" w:line="240" w:lineRule="auto"/>
    </w:pPr>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semiHidden/>
    <w:unhideWhenUsed/>
    <w:rsid w:val="00350773"/>
    <w:rPr>
      <w:sz w:val="18"/>
      <w:szCs w:val="18"/>
    </w:rPr>
  </w:style>
  <w:style w:type="paragraph" w:styleId="CommentText">
    <w:name w:val="annotation text"/>
    <w:basedOn w:val="Normal"/>
    <w:link w:val="CommentTextChar"/>
    <w:uiPriority w:val="99"/>
    <w:semiHidden/>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350773"/>
    <w:rPr>
      <w:rFonts w:eastAsiaTheme="minorHAnsi"/>
      <w:sz w:val="24"/>
      <w:szCs w:val="24"/>
    </w:rPr>
  </w:style>
  <w:style w:type="paragraph" w:styleId="CommentSubject">
    <w:name w:val="annotation subject"/>
    <w:basedOn w:val="CommentText"/>
    <w:next w:val="CommentText"/>
    <w:link w:val="CommentSubjectChar"/>
    <w:uiPriority w:val="99"/>
    <w:semiHidden/>
    <w:unhideWhenUsed/>
    <w:rsid w:val="00350773"/>
    <w:rPr>
      <w:b/>
      <w:bCs/>
      <w:sz w:val="20"/>
      <w:szCs w:val="20"/>
    </w:rPr>
  </w:style>
  <w:style w:type="character" w:customStyle="1" w:styleId="CommentSubjectChar">
    <w:name w:val="Comment Subject Char"/>
    <w:basedOn w:val="CommentTextChar"/>
    <w:link w:val="CommentSubject"/>
    <w:uiPriority w:val="99"/>
    <w:semiHidden/>
    <w:rsid w:val="00350773"/>
    <w:rPr>
      <w:rFonts w:eastAsiaTheme="minorHAnsi"/>
      <w:b/>
      <w:bCs/>
      <w:sz w:val="20"/>
      <w:szCs w:val="20"/>
    </w:rPr>
  </w:style>
  <w:style w:type="paragraph" w:styleId="Revision">
    <w:name w:val="Revision"/>
    <w:hidden/>
    <w:uiPriority w:val="99"/>
    <w:semiHidden/>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uitem1">
    <w:name w:val="menu_item1"/>
    <w:basedOn w:val="DefaultParagraphFont"/>
    <w:rsid w:val="00B16325"/>
    <w:rPr>
      <w:rFonts w:ascii="Verdana" w:hAnsi="Verdana" w:hint="default"/>
      <w:vanish w:val="0"/>
      <w:webHidden w:val="0"/>
      <w:color w:val="000000"/>
      <w:sz w:val="24"/>
      <w:szCs w:val="24"/>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2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4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1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5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5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25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9251C"/>
    <w:pPr>
      <w:ind w:left="720"/>
      <w:contextualSpacing/>
    </w:pPr>
  </w:style>
  <w:style w:type="character" w:customStyle="1" w:styleId="Heading2Char">
    <w:name w:val="Heading 2 Char"/>
    <w:basedOn w:val="DefaultParagraphFont"/>
    <w:link w:val="Heading2"/>
    <w:uiPriority w:val="9"/>
    <w:rsid w:val="0039251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character" w:customStyle="1" w:styleId="Heading3Char">
    <w:name w:val="Heading 3 Char"/>
    <w:basedOn w:val="DefaultParagraphFont"/>
    <w:link w:val="Heading3"/>
    <w:uiPriority w:val="9"/>
    <w:rsid w:val="00D15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character" w:customStyle="1" w:styleId="Heading4Char">
    <w:name w:val="Heading 4 Char"/>
    <w:basedOn w:val="DefaultParagraphFont"/>
    <w:link w:val="Heading4"/>
    <w:uiPriority w:val="9"/>
    <w:rsid w:val="002D16D9"/>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semiHidden/>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6195"/>
    <w:pPr>
      <w:spacing w:after="0" w:line="240" w:lineRule="auto"/>
    </w:pPr>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semiHidden/>
    <w:unhideWhenUsed/>
    <w:rsid w:val="00350773"/>
    <w:rPr>
      <w:sz w:val="18"/>
      <w:szCs w:val="18"/>
    </w:rPr>
  </w:style>
  <w:style w:type="paragraph" w:styleId="CommentText">
    <w:name w:val="annotation text"/>
    <w:basedOn w:val="Normal"/>
    <w:link w:val="CommentTextChar"/>
    <w:uiPriority w:val="99"/>
    <w:semiHidden/>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350773"/>
    <w:rPr>
      <w:rFonts w:eastAsiaTheme="minorHAnsi"/>
      <w:sz w:val="24"/>
      <w:szCs w:val="24"/>
    </w:rPr>
  </w:style>
  <w:style w:type="paragraph" w:styleId="CommentSubject">
    <w:name w:val="annotation subject"/>
    <w:basedOn w:val="CommentText"/>
    <w:next w:val="CommentText"/>
    <w:link w:val="CommentSubjectChar"/>
    <w:uiPriority w:val="99"/>
    <w:semiHidden/>
    <w:unhideWhenUsed/>
    <w:rsid w:val="00350773"/>
    <w:rPr>
      <w:b/>
      <w:bCs/>
      <w:sz w:val="20"/>
      <w:szCs w:val="20"/>
    </w:rPr>
  </w:style>
  <w:style w:type="character" w:customStyle="1" w:styleId="CommentSubjectChar">
    <w:name w:val="Comment Subject Char"/>
    <w:basedOn w:val="CommentTextChar"/>
    <w:link w:val="CommentSubject"/>
    <w:uiPriority w:val="99"/>
    <w:semiHidden/>
    <w:rsid w:val="00350773"/>
    <w:rPr>
      <w:rFonts w:eastAsiaTheme="minorHAnsi"/>
      <w:b/>
      <w:bCs/>
      <w:sz w:val="20"/>
      <w:szCs w:val="20"/>
    </w:rPr>
  </w:style>
  <w:style w:type="paragraph" w:styleId="Revision">
    <w:name w:val="Revision"/>
    <w:hidden/>
    <w:uiPriority w:val="99"/>
    <w:semiHidden/>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uitem1">
    <w:name w:val="menu_item1"/>
    <w:basedOn w:val="DefaultParagraphFont"/>
    <w:rsid w:val="00B16325"/>
    <w:rPr>
      <w:rFonts w:ascii="Verdana" w:hAnsi="Verdana" w:hint="default"/>
      <w:vanish w:val="0"/>
      <w:webHidden w:val="0"/>
      <w:color w:val="000000"/>
      <w:sz w:val="24"/>
      <w:szCs w:val="24"/>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5487">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240454206">
      <w:bodyDiv w:val="1"/>
      <w:marLeft w:val="0"/>
      <w:marRight w:val="0"/>
      <w:marTop w:val="0"/>
      <w:marBottom w:val="0"/>
      <w:divBdr>
        <w:top w:val="none" w:sz="0" w:space="0" w:color="auto"/>
        <w:left w:val="none" w:sz="0" w:space="0" w:color="auto"/>
        <w:bottom w:val="none" w:sz="0" w:space="0" w:color="auto"/>
        <w:right w:val="none" w:sz="0" w:space="0" w:color="auto"/>
      </w:divBdr>
    </w:div>
    <w:div w:id="354576880">
      <w:bodyDiv w:val="1"/>
      <w:marLeft w:val="0"/>
      <w:marRight w:val="0"/>
      <w:marTop w:val="0"/>
      <w:marBottom w:val="0"/>
      <w:divBdr>
        <w:top w:val="none" w:sz="0" w:space="0" w:color="auto"/>
        <w:left w:val="none" w:sz="0" w:space="0" w:color="auto"/>
        <w:bottom w:val="none" w:sz="0" w:space="0" w:color="auto"/>
        <w:right w:val="none" w:sz="0" w:space="0" w:color="auto"/>
      </w:divBdr>
    </w:div>
    <w:div w:id="377239058">
      <w:bodyDiv w:val="1"/>
      <w:marLeft w:val="0"/>
      <w:marRight w:val="0"/>
      <w:marTop w:val="0"/>
      <w:marBottom w:val="0"/>
      <w:divBdr>
        <w:top w:val="none" w:sz="0" w:space="0" w:color="auto"/>
        <w:left w:val="none" w:sz="0" w:space="0" w:color="auto"/>
        <w:bottom w:val="none" w:sz="0" w:space="0" w:color="auto"/>
        <w:right w:val="none" w:sz="0" w:space="0" w:color="auto"/>
      </w:divBdr>
    </w:div>
    <w:div w:id="407072111">
      <w:bodyDiv w:val="1"/>
      <w:marLeft w:val="0"/>
      <w:marRight w:val="0"/>
      <w:marTop w:val="0"/>
      <w:marBottom w:val="0"/>
      <w:divBdr>
        <w:top w:val="none" w:sz="0" w:space="0" w:color="auto"/>
        <w:left w:val="none" w:sz="0" w:space="0" w:color="auto"/>
        <w:bottom w:val="none" w:sz="0" w:space="0" w:color="auto"/>
        <w:right w:val="none" w:sz="0" w:space="0" w:color="auto"/>
      </w:divBdr>
    </w:div>
    <w:div w:id="625737845">
      <w:bodyDiv w:val="1"/>
      <w:marLeft w:val="0"/>
      <w:marRight w:val="0"/>
      <w:marTop w:val="0"/>
      <w:marBottom w:val="0"/>
      <w:divBdr>
        <w:top w:val="none" w:sz="0" w:space="0" w:color="auto"/>
        <w:left w:val="none" w:sz="0" w:space="0" w:color="auto"/>
        <w:bottom w:val="none" w:sz="0" w:space="0" w:color="auto"/>
        <w:right w:val="none" w:sz="0" w:space="0" w:color="auto"/>
      </w:divBdr>
    </w:div>
    <w:div w:id="678895180">
      <w:bodyDiv w:val="1"/>
      <w:marLeft w:val="0"/>
      <w:marRight w:val="0"/>
      <w:marTop w:val="0"/>
      <w:marBottom w:val="0"/>
      <w:divBdr>
        <w:top w:val="none" w:sz="0" w:space="0" w:color="auto"/>
        <w:left w:val="none" w:sz="0" w:space="0" w:color="auto"/>
        <w:bottom w:val="none" w:sz="0" w:space="0" w:color="auto"/>
        <w:right w:val="none" w:sz="0" w:space="0" w:color="auto"/>
      </w:divBdr>
    </w:div>
    <w:div w:id="690112345">
      <w:bodyDiv w:val="1"/>
      <w:marLeft w:val="0"/>
      <w:marRight w:val="0"/>
      <w:marTop w:val="0"/>
      <w:marBottom w:val="0"/>
      <w:divBdr>
        <w:top w:val="none" w:sz="0" w:space="0" w:color="auto"/>
        <w:left w:val="none" w:sz="0" w:space="0" w:color="auto"/>
        <w:bottom w:val="none" w:sz="0" w:space="0" w:color="auto"/>
        <w:right w:val="none" w:sz="0" w:space="0" w:color="auto"/>
      </w:divBdr>
    </w:div>
    <w:div w:id="727341665">
      <w:bodyDiv w:val="1"/>
      <w:marLeft w:val="0"/>
      <w:marRight w:val="0"/>
      <w:marTop w:val="0"/>
      <w:marBottom w:val="0"/>
      <w:divBdr>
        <w:top w:val="none" w:sz="0" w:space="0" w:color="auto"/>
        <w:left w:val="none" w:sz="0" w:space="0" w:color="auto"/>
        <w:bottom w:val="none" w:sz="0" w:space="0" w:color="auto"/>
        <w:right w:val="none" w:sz="0" w:space="0" w:color="auto"/>
      </w:divBdr>
    </w:div>
    <w:div w:id="885486855">
      <w:bodyDiv w:val="1"/>
      <w:marLeft w:val="0"/>
      <w:marRight w:val="0"/>
      <w:marTop w:val="0"/>
      <w:marBottom w:val="0"/>
      <w:divBdr>
        <w:top w:val="none" w:sz="0" w:space="0" w:color="auto"/>
        <w:left w:val="none" w:sz="0" w:space="0" w:color="auto"/>
        <w:bottom w:val="none" w:sz="0" w:space="0" w:color="auto"/>
        <w:right w:val="none" w:sz="0" w:space="0" w:color="auto"/>
      </w:divBdr>
    </w:div>
    <w:div w:id="899708686">
      <w:bodyDiv w:val="1"/>
      <w:marLeft w:val="0"/>
      <w:marRight w:val="0"/>
      <w:marTop w:val="0"/>
      <w:marBottom w:val="0"/>
      <w:divBdr>
        <w:top w:val="none" w:sz="0" w:space="0" w:color="auto"/>
        <w:left w:val="none" w:sz="0" w:space="0" w:color="auto"/>
        <w:bottom w:val="none" w:sz="0" w:space="0" w:color="auto"/>
        <w:right w:val="none" w:sz="0" w:space="0" w:color="auto"/>
      </w:divBdr>
    </w:div>
    <w:div w:id="912423708">
      <w:bodyDiv w:val="1"/>
      <w:marLeft w:val="0"/>
      <w:marRight w:val="0"/>
      <w:marTop w:val="0"/>
      <w:marBottom w:val="0"/>
      <w:divBdr>
        <w:top w:val="none" w:sz="0" w:space="0" w:color="auto"/>
        <w:left w:val="none" w:sz="0" w:space="0" w:color="auto"/>
        <w:bottom w:val="none" w:sz="0" w:space="0" w:color="auto"/>
        <w:right w:val="none" w:sz="0" w:space="0" w:color="auto"/>
      </w:divBdr>
    </w:div>
    <w:div w:id="949703126">
      <w:bodyDiv w:val="1"/>
      <w:marLeft w:val="0"/>
      <w:marRight w:val="0"/>
      <w:marTop w:val="0"/>
      <w:marBottom w:val="0"/>
      <w:divBdr>
        <w:top w:val="none" w:sz="0" w:space="0" w:color="auto"/>
        <w:left w:val="none" w:sz="0" w:space="0" w:color="auto"/>
        <w:bottom w:val="none" w:sz="0" w:space="0" w:color="auto"/>
        <w:right w:val="none" w:sz="0" w:space="0" w:color="auto"/>
      </w:divBdr>
    </w:div>
    <w:div w:id="954169744">
      <w:bodyDiv w:val="1"/>
      <w:marLeft w:val="0"/>
      <w:marRight w:val="0"/>
      <w:marTop w:val="0"/>
      <w:marBottom w:val="0"/>
      <w:divBdr>
        <w:top w:val="none" w:sz="0" w:space="0" w:color="auto"/>
        <w:left w:val="none" w:sz="0" w:space="0" w:color="auto"/>
        <w:bottom w:val="none" w:sz="0" w:space="0" w:color="auto"/>
        <w:right w:val="none" w:sz="0" w:space="0" w:color="auto"/>
      </w:divBdr>
    </w:div>
    <w:div w:id="956453882">
      <w:bodyDiv w:val="1"/>
      <w:marLeft w:val="0"/>
      <w:marRight w:val="0"/>
      <w:marTop w:val="0"/>
      <w:marBottom w:val="0"/>
      <w:divBdr>
        <w:top w:val="none" w:sz="0" w:space="0" w:color="auto"/>
        <w:left w:val="none" w:sz="0" w:space="0" w:color="auto"/>
        <w:bottom w:val="none" w:sz="0" w:space="0" w:color="auto"/>
        <w:right w:val="none" w:sz="0" w:space="0" w:color="auto"/>
      </w:divBdr>
    </w:div>
    <w:div w:id="1036546104">
      <w:bodyDiv w:val="1"/>
      <w:marLeft w:val="0"/>
      <w:marRight w:val="0"/>
      <w:marTop w:val="0"/>
      <w:marBottom w:val="0"/>
      <w:divBdr>
        <w:top w:val="none" w:sz="0" w:space="0" w:color="auto"/>
        <w:left w:val="none" w:sz="0" w:space="0" w:color="auto"/>
        <w:bottom w:val="none" w:sz="0" w:space="0" w:color="auto"/>
        <w:right w:val="none" w:sz="0" w:space="0" w:color="auto"/>
      </w:divBdr>
      <w:divsChild>
        <w:div w:id="1585064484">
          <w:marLeft w:val="547"/>
          <w:marRight w:val="0"/>
          <w:marTop w:val="96"/>
          <w:marBottom w:val="0"/>
          <w:divBdr>
            <w:top w:val="none" w:sz="0" w:space="0" w:color="auto"/>
            <w:left w:val="none" w:sz="0" w:space="0" w:color="auto"/>
            <w:bottom w:val="none" w:sz="0" w:space="0" w:color="auto"/>
            <w:right w:val="none" w:sz="0" w:space="0" w:color="auto"/>
          </w:divBdr>
        </w:div>
        <w:div w:id="722143087">
          <w:marLeft w:val="547"/>
          <w:marRight w:val="0"/>
          <w:marTop w:val="96"/>
          <w:marBottom w:val="0"/>
          <w:divBdr>
            <w:top w:val="none" w:sz="0" w:space="0" w:color="auto"/>
            <w:left w:val="none" w:sz="0" w:space="0" w:color="auto"/>
            <w:bottom w:val="none" w:sz="0" w:space="0" w:color="auto"/>
            <w:right w:val="none" w:sz="0" w:space="0" w:color="auto"/>
          </w:divBdr>
        </w:div>
        <w:div w:id="1116486802">
          <w:marLeft w:val="547"/>
          <w:marRight w:val="0"/>
          <w:marTop w:val="96"/>
          <w:marBottom w:val="0"/>
          <w:divBdr>
            <w:top w:val="none" w:sz="0" w:space="0" w:color="auto"/>
            <w:left w:val="none" w:sz="0" w:space="0" w:color="auto"/>
            <w:bottom w:val="none" w:sz="0" w:space="0" w:color="auto"/>
            <w:right w:val="none" w:sz="0" w:space="0" w:color="auto"/>
          </w:divBdr>
        </w:div>
        <w:div w:id="1153832480">
          <w:marLeft w:val="547"/>
          <w:marRight w:val="0"/>
          <w:marTop w:val="96"/>
          <w:marBottom w:val="0"/>
          <w:divBdr>
            <w:top w:val="none" w:sz="0" w:space="0" w:color="auto"/>
            <w:left w:val="none" w:sz="0" w:space="0" w:color="auto"/>
            <w:bottom w:val="none" w:sz="0" w:space="0" w:color="auto"/>
            <w:right w:val="none" w:sz="0" w:space="0" w:color="auto"/>
          </w:divBdr>
        </w:div>
        <w:div w:id="1455175465">
          <w:marLeft w:val="547"/>
          <w:marRight w:val="0"/>
          <w:marTop w:val="96"/>
          <w:marBottom w:val="0"/>
          <w:divBdr>
            <w:top w:val="none" w:sz="0" w:space="0" w:color="auto"/>
            <w:left w:val="none" w:sz="0" w:space="0" w:color="auto"/>
            <w:bottom w:val="none" w:sz="0" w:space="0" w:color="auto"/>
            <w:right w:val="none" w:sz="0" w:space="0" w:color="auto"/>
          </w:divBdr>
        </w:div>
      </w:divsChild>
    </w:div>
    <w:div w:id="1174879058">
      <w:bodyDiv w:val="1"/>
      <w:marLeft w:val="0"/>
      <w:marRight w:val="0"/>
      <w:marTop w:val="0"/>
      <w:marBottom w:val="0"/>
      <w:divBdr>
        <w:top w:val="none" w:sz="0" w:space="0" w:color="auto"/>
        <w:left w:val="none" w:sz="0" w:space="0" w:color="auto"/>
        <w:bottom w:val="none" w:sz="0" w:space="0" w:color="auto"/>
        <w:right w:val="none" w:sz="0" w:space="0" w:color="auto"/>
      </w:divBdr>
    </w:div>
    <w:div w:id="1185631969">
      <w:bodyDiv w:val="1"/>
      <w:marLeft w:val="0"/>
      <w:marRight w:val="0"/>
      <w:marTop w:val="0"/>
      <w:marBottom w:val="0"/>
      <w:divBdr>
        <w:top w:val="none" w:sz="0" w:space="0" w:color="auto"/>
        <w:left w:val="none" w:sz="0" w:space="0" w:color="auto"/>
        <w:bottom w:val="none" w:sz="0" w:space="0" w:color="auto"/>
        <w:right w:val="none" w:sz="0" w:space="0" w:color="auto"/>
      </w:divBdr>
    </w:div>
    <w:div w:id="1187135794">
      <w:bodyDiv w:val="1"/>
      <w:marLeft w:val="0"/>
      <w:marRight w:val="0"/>
      <w:marTop w:val="0"/>
      <w:marBottom w:val="0"/>
      <w:divBdr>
        <w:top w:val="none" w:sz="0" w:space="0" w:color="auto"/>
        <w:left w:val="none" w:sz="0" w:space="0" w:color="auto"/>
        <w:bottom w:val="none" w:sz="0" w:space="0" w:color="auto"/>
        <w:right w:val="none" w:sz="0" w:space="0" w:color="auto"/>
      </w:divBdr>
    </w:div>
    <w:div w:id="1230578601">
      <w:bodyDiv w:val="1"/>
      <w:marLeft w:val="0"/>
      <w:marRight w:val="0"/>
      <w:marTop w:val="0"/>
      <w:marBottom w:val="0"/>
      <w:divBdr>
        <w:top w:val="none" w:sz="0" w:space="0" w:color="auto"/>
        <w:left w:val="none" w:sz="0" w:space="0" w:color="auto"/>
        <w:bottom w:val="none" w:sz="0" w:space="0" w:color="auto"/>
        <w:right w:val="none" w:sz="0" w:space="0" w:color="auto"/>
      </w:divBdr>
    </w:div>
    <w:div w:id="1233201833">
      <w:bodyDiv w:val="1"/>
      <w:marLeft w:val="0"/>
      <w:marRight w:val="0"/>
      <w:marTop w:val="0"/>
      <w:marBottom w:val="0"/>
      <w:divBdr>
        <w:top w:val="none" w:sz="0" w:space="0" w:color="auto"/>
        <w:left w:val="none" w:sz="0" w:space="0" w:color="auto"/>
        <w:bottom w:val="none" w:sz="0" w:space="0" w:color="auto"/>
        <w:right w:val="none" w:sz="0" w:space="0" w:color="auto"/>
      </w:divBdr>
    </w:div>
    <w:div w:id="1246916188">
      <w:bodyDiv w:val="1"/>
      <w:marLeft w:val="0"/>
      <w:marRight w:val="0"/>
      <w:marTop w:val="0"/>
      <w:marBottom w:val="0"/>
      <w:divBdr>
        <w:top w:val="none" w:sz="0" w:space="0" w:color="auto"/>
        <w:left w:val="none" w:sz="0" w:space="0" w:color="auto"/>
        <w:bottom w:val="none" w:sz="0" w:space="0" w:color="auto"/>
        <w:right w:val="none" w:sz="0" w:space="0" w:color="auto"/>
      </w:divBdr>
      <w:divsChild>
        <w:div w:id="1955820060">
          <w:marLeft w:val="0"/>
          <w:marRight w:val="0"/>
          <w:marTop w:val="0"/>
          <w:marBottom w:val="0"/>
          <w:divBdr>
            <w:top w:val="single" w:sz="6" w:space="0" w:color="CCCCCC"/>
            <w:left w:val="single" w:sz="6" w:space="0" w:color="CCCCCC"/>
            <w:bottom w:val="single" w:sz="6" w:space="0" w:color="CCCCCC"/>
            <w:right w:val="single" w:sz="6" w:space="0" w:color="CCCCCC"/>
          </w:divBdr>
          <w:divsChild>
            <w:div w:id="1892185379">
              <w:marLeft w:val="0"/>
              <w:marRight w:val="0"/>
              <w:marTop w:val="0"/>
              <w:marBottom w:val="0"/>
              <w:divBdr>
                <w:top w:val="none" w:sz="0" w:space="0" w:color="auto"/>
                <w:left w:val="single" w:sz="6" w:space="11" w:color="CCCCCC"/>
                <w:bottom w:val="none" w:sz="0" w:space="0" w:color="auto"/>
                <w:right w:val="none" w:sz="0" w:space="0" w:color="auto"/>
              </w:divBdr>
              <w:divsChild>
                <w:div w:id="1769472059">
                  <w:marLeft w:val="0"/>
                  <w:marRight w:val="0"/>
                  <w:marTop w:val="0"/>
                  <w:marBottom w:val="0"/>
                  <w:divBdr>
                    <w:top w:val="none" w:sz="0" w:space="0" w:color="auto"/>
                    <w:left w:val="none" w:sz="0" w:space="0" w:color="auto"/>
                    <w:bottom w:val="none" w:sz="0" w:space="0" w:color="auto"/>
                    <w:right w:val="none" w:sz="0" w:space="0" w:color="auto"/>
                  </w:divBdr>
                  <w:divsChild>
                    <w:div w:id="100032988">
                      <w:marLeft w:val="0"/>
                      <w:marRight w:val="0"/>
                      <w:marTop w:val="0"/>
                      <w:marBottom w:val="0"/>
                      <w:divBdr>
                        <w:top w:val="single" w:sz="6" w:space="0" w:color="999999"/>
                        <w:left w:val="single" w:sz="6" w:space="0" w:color="CCCCCC"/>
                        <w:bottom w:val="single" w:sz="6" w:space="0" w:color="CCCCCC"/>
                        <w:right w:val="single" w:sz="6" w:space="0" w:color="999999"/>
                      </w:divBdr>
                      <w:divsChild>
                        <w:div w:id="108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22286">
      <w:bodyDiv w:val="1"/>
      <w:marLeft w:val="0"/>
      <w:marRight w:val="0"/>
      <w:marTop w:val="0"/>
      <w:marBottom w:val="0"/>
      <w:divBdr>
        <w:top w:val="none" w:sz="0" w:space="0" w:color="auto"/>
        <w:left w:val="none" w:sz="0" w:space="0" w:color="auto"/>
        <w:bottom w:val="none" w:sz="0" w:space="0" w:color="auto"/>
        <w:right w:val="none" w:sz="0" w:space="0" w:color="auto"/>
      </w:divBdr>
    </w:div>
    <w:div w:id="1325861570">
      <w:bodyDiv w:val="1"/>
      <w:marLeft w:val="0"/>
      <w:marRight w:val="0"/>
      <w:marTop w:val="0"/>
      <w:marBottom w:val="0"/>
      <w:divBdr>
        <w:top w:val="none" w:sz="0" w:space="0" w:color="auto"/>
        <w:left w:val="none" w:sz="0" w:space="0" w:color="auto"/>
        <w:bottom w:val="none" w:sz="0" w:space="0" w:color="auto"/>
        <w:right w:val="none" w:sz="0" w:space="0" w:color="auto"/>
      </w:divBdr>
    </w:div>
    <w:div w:id="1467744688">
      <w:bodyDiv w:val="1"/>
      <w:marLeft w:val="0"/>
      <w:marRight w:val="0"/>
      <w:marTop w:val="0"/>
      <w:marBottom w:val="0"/>
      <w:divBdr>
        <w:top w:val="none" w:sz="0" w:space="0" w:color="auto"/>
        <w:left w:val="none" w:sz="0" w:space="0" w:color="auto"/>
        <w:bottom w:val="none" w:sz="0" w:space="0" w:color="auto"/>
        <w:right w:val="none" w:sz="0" w:space="0" w:color="auto"/>
      </w:divBdr>
    </w:div>
    <w:div w:id="1580023717">
      <w:bodyDiv w:val="1"/>
      <w:marLeft w:val="0"/>
      <w:marRight w:val="0"/>
      <w:marTop w:val="0"/>
      <w:marBottom w:val="0"/>
      <w:divBdr>
        <w:top w:val="none" w:sz="0" w:space="0" w:color="auto"/>
        <w:left w:val="none" w:sz="0" w:space="0" w:color="auto"/>
        <w:bottom w:val="none" w:sz="0" w:space="0" w:color="auto"/>
        <w:right w:val="none" w:sz="0" w:space="0" w:color="auto"/>
      </w:divBdr>
    </w:div>
    <w:div w:id="1622954653">
      <w:bodyDiv w:val="1"/>
      <w:marLeft w:val="0"/>
      <w:marRight w:val="0"/>
      <w:marTop w:val="0"/>
      <w:marBottom w:val="0"/>
      <w:divBdr>
        <w:top w:val="none" w:sz="0" w:space="0" w:color="auto"/>
        <w:left w:val="none" w:sz="0" w:space="0" w:color="auto"/>
        <w:bottom w:val="none" w:sz="0" w:space="0" w:color="auto"/>
        <w:right w:val="none" w:sz="0" w:space="0" w:color="auto"/>
      </w:divBdr>
    </w:div>
    <w:div w:id="1634946694">
      <w:bodyDiv w:val="1"/>
      <w:marLeft w:val="0"/>
      <w:marRight w:val="0"/>
      <w:marTop w:val="0"/>
      <w:marBottom w:val="0"/>
      <w:divBdr>
        <w:top w:val="none" w:sz="0" w:space="0" w:color="auto"/>
        <w:left w:val="none" w:sz="0" w:space="0" w:color="auto"/>
        <w:bottom w:val="none" w:sz="0" w:space="0" w:color="auto"/>
        <w:right w:val="none" w:sz="0" w:space="0" w:color="auto"/>
      </w:divBdr>
    </w:div>
    <w:div w:id="1734039126">
      <w:bodyDiv w:val="1"/>
      <w:marLeft w:val="0"/>
      <w:marRight w:val="0"/>
      <w:marTop w:val="0"/>
      <w:marBottom w:val="0"/>
      <w:divBdr>
        <w:top w:val="none" w:sz="0" w:space="0" w:color="auto"/>
        <w:left w:val="none" w:sz="0" w:space="0" w:color="auto"/>
        <w:bottom w:val="none" w:sz="0" w:space="0" w:color="auto"/>
        <w:right w:val="none" w:sz="0" w:space="0" w:color="auto"/>
      </w:divBdr>
    </w:div>
    <w:div w:id="1756130989">
      <w:bodyDiv w:val="1"/>
      <w:marLeft w:val="0"/>
      <w:marRight w:val="0"/>
      <w:marTop w:val="0"/>
      <w:marBottom w:val="0"/>
      <w:divBdr>
        <w:top w:val="none" w:sz="0" w:space="0" w:color="auto"/>
        <w:left w:val="none" w:sz="0" w:space="0" w:color="auto"/>
        <w:bottom w:val="none" w:sz="0" w:space="0" w:color="auto"/>
        <w:right w:val="none" w:sz="0" w:space="0" w:color="auto"/>
      </w:divBdr>
    </w:div>
    <w:div w:id="1768378714">
      <w:bodyDiv w:val="1"/>
      <w:marLeft w:val="0"/>
      <w:marRight w:val="0"/>
      <w:marTop w:val="0"/>
      <w:marBottom w:val="0"/>
      <w:divBdr>
        <w:top w:val="none" w:sz="0" w:space="0" w:color="auto"/>
        <w:left w:val="none" w:sz="0" w:space="0" w:color="auto"/>
        <w:bottom w:val="none" w:sz="0" w:space="0" w:color="auto"/>
        <w:right w:val="none" w:sz="0" w:space="0" w:color="auto"/>
      </w:divBdr>
    </w:div>
    <w:div w:id="1782188874">
      <w:bodyDiv w:val="1"/>
      <w:marLeft w:val="0"/>
      <w:marRight w:val="0"/>
      <w:marTop w:val="0"/>
      <w:marBottom w:val="0"/>
      <w:divBdr>
        <w:top w:val="none" w:sz="0" w:space="0" w:color="auto"/>
        <w:left w:val="none" w:sz="0" w:space="0" w:color="auto"/>
        <w:bottom w:val="none" w:sz="0" w:space="0" w:color="auto"/>
        <w:right w:val="none" w:sz="0" w:space="0" w:color="auto"/>
      </w:divBdr>
    </w:div>
    <w:div w:id="1806001652">
      <w:bodyDiv w:val="1"/>
      <w:marLeft w:val="0"/>
      <w:marRight w:val="0"/>
      <w:marTop w:val="0"/>
      <w:marBottom w:val="0"/>
      <w:divBdr>
        <w:top w:val="none" w:sz="0" w:space="0" w:color="auto"/>
        <w:left w:val="none" w:sz="0" w:space="0" w:color="auto"/>
        <w:bottom w:val="none" w:sz="0" w:space="0" w:color="auto"/>
        <w:right w:val="none" w:sz="0" w:space="0" w:color="auto"/>
      </w:divBdr>
    </w:div>
    <w:div w:id="1848669467">
      <w:bodyDiv w:val="1"/>
      <w:marLeft w:val="0"/>
      <w:marRight w:val="0"/>
      <w:marTop w:val="0"/>
      <w:marBottom w:val="0"/>
      <w:divBdr>
        <w:top w:val="none" w:sz="0" w:space="0" w:color="auto"/>
        <w:left w:val="none" w:sz="0" w:space="0" w:color="auto"/>
        <w:bottom w:val="none" w:sz="0" w:space="0" w:color="auto"/>
        <w:right w:val="none" w:sz="0" w:space="0" w:color="auto"/>
      </w:divBdr>
    </w:div>
    <w:div w:id="1870484908">
      <w:bodyDiv w:val="1"/>
      <w:marLeft w:val="0"/>
      <w:marRight w:val="0"/>
      <w:marTop w:val="0"/>
      <w:marBottom w:val="0"/>
      <w:divBdr>
        <w:top w:val="none" w:sz="0" w:space="0" w:color="auto"/>
        <w:left w:val="none" w:sz="0" w:space="0" w:color="auto"/>
        <w:bottom w:val="none" w:sz="0" w:space="0" w:color="auto"/>
        <w:right w:val="none" w:sz="0" w:space="0" w:color="auto"/>
      </w:divBdr>
    </w:div>
    <w:div w:id="1886982934">
      <w:bodyDiv w:val="1"/>
      <w:marLeft w:val="0"/>
      <w:marRight w:val="0"/>
      <w:marTop w:val="0"/>
      <w:marBottom w:val="0"/>
      <w:divBdr>
        <w:top w:val="none" w:sz="0" w:space="0" w:color="auto"/>
        <w:left w:val="none" w:sz="0" w:space="0" w:color="auto"/>
        <w:bottom w:val="none" w:sz="0" w:space="0" w:color="auto"/>
        <w:right w:val="none" w:sz="0" w:space="0" w:color="auto"/>
      </w:divBdr>
    </w:div>
    <w:div w:id="1989551961">
      <w:bodyDiv w:val="1"/>
      <w:marLeft w:val="0"/>
      <w:marRight w:val="0"/>
      <w:marTop w:val="0"/>
      <w:marBottom w:val="0"/>
      <w:divBdr>
        <w:top w:val="none" w:sz="0" w:space="0" w:color="auto"/>
        <w:left w:val="none" w:sz="0" w:space="0" w:color="auto"/>
        <w:bottom w:val="none" w:sz="0" w:space="0" w:color="auto"/>
        <w:right w:val="none" w:sz="0" w:space="0" w:color="auto"/>
      </w:divBdr>
    </w:div>
    <w:div w:id="2001081472">
      <w:bodyDiv w:val="1"/>
      <w:marLeft w:val="0"/>
      <w:marRight w:val="0"/>
      <w:marTop w:val="0"/>
      <w:marBottom w:val="0"/>
      <w:divBdr>
        <w:top w:val="none" w:sz="0" w:space="0" w:color="auto"/>
        <w:left w:val="none" w:sz="0" w:space="0" w:color="auto"/>
        <w:bottom w:val="none" w:sz="0" w:space="0" w:color="auto"/>
        <w:right w:val="none" w:sz="0" w:space="0" w:color="auto"/>
      </w:divBdr>
    </w:div>
    <w:div w:id="21163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endnotes" Target="endnotes.xml"/><Relationship Id="rId21" Type="http://schemas.openxmlformats.org/officeDocument/2006/relationships/image" Target="media/image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numbering" Target="numbering.xml"/><Relationship Id="rId15" Type="http://schemas.openxmlformats.org/officeDocument/2006/relationships/styles" Target="styles.xml"/><Relationship Id="rId16" Type="http://schemas.microsoft.com/office/2007/relationships/stylesWithEffects" Target="stylesWithEffects.xml"/><Relationship Id="rId17" Type="http://schemas.openxmlformats.org/officeDocument/2006/relationships/settings" Target="settings.xml"/><Relationship Id="rId18" Type="http://schemas.openxmlformats.org/officeDocument/2006/relationships/webSettings" Target="webSettings.xml"/><Relationship Id="rId1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0000000000000000000"/>
    <w:charset w:val="4D"/>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A39E8B63DD844B1F35F185421039D">
    <w:name w:val="FF6A39E8B63DD844B1F35F185421039D"/>
  </w:style>
  <w:style w:type="paragraph" w:customStyle="1" w:styleId="F3B01F9E38171941B15966E03D85646D">
    <w:name w:val="F3B01F9E38171941B15966E03D8564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A39E8B63DD844B1F35F185421039D">
    <w:name w:val="FF6A39E8B63DD844B1F35F185421039D"/>
  </w:style>
  <w:style w:type="paragraph" w:customStyle="1" w:styleId="F3B01F9E38171941B15966E03D85646D">
    <w:name w:val="F3B01F9E38171941B15966E03D856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This mobile application was developed by the US Department of Veterans Affairs and the US Department of Defense.  Please do not distribute this content without the consent of the project teams.</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C4043DF7-4651-BC43-9635-9C7423D7FF9B}">
  <ds:schemaRefs>
    <ds:schemaRef ds:uri="http://schemas.openxmlformats.org/officeDocument/2006/bibliography"/>
  </ds:schemaRefs>
</ds:datastoreItem>
</file>

<file path=customXml/itemProps11.xml><?xml version="1.0" encoding="utf-8"?>
<ds:datastoreItem xmlns:ds="http://schemas.openxmlformats.org/officeDocument/2006/customXml" ds:itemID="{C7A01184-5FFE-8948-9481-5C7A2668284D}">
  <ds:schemaRefs>
    <ds:schemaRef ds:uri="http://schemas.openxmlformats.org/officeDocument/2006/bibliography"/>
  </ds:schemaRefs>
</ds:datastoreItem>
</file>

<file path=customXml/itemProps12.xml><?xml version="1.0" encoding="utf-8"?>
<ds:datastoreItem xmlns:ds="http://schemas.openxmlformats.org/officeDocument/2006/customXml" ds:itemID="{2976BC18-61AE-A348-BE51-1CE62265E42A}">
  <ds:schemaRefs>
    <ds:schemaRef ds:uri="http://schemas.openxmlformats.org/officeDocument/2006/bibliography"/>
  </ds:schemaRefs>
</ds:datastoreItem>
</file>

<file path=customXml/itemProps13.xml><?xml version="1.0" encoding="utf-8"?>
<ds:datastoreItem xmlns:ds="http://schemas.openxmlformats.org/officeDocument/2006/customXml" ds:itemID="{F21A2D27-74DD-0F41-A99B-DA9EFB41ABA6}">
  <ds:schemaRefs>
    <ds:schemaRef ds:uri="http://schemas.openxmlformats.org/officeDocument/2006/bibliography"/>
  </ds:schemaRefs>
</ds:datastoreItem>
</file>

<file path=customXml/itemProps2.xml><?xml version="1.0" encoding="utf-8"?>
<ds:datastoreItem xmlns:ds="http://schemas.openxmlformats.org/officeDocument/2006/customXml" ds:itemID="{A9CDE9E7-DC47-4022-BE24-DCDF8E6E4FB8}">
  <ds:schemaRefs>
    <ds:schemaRef ds:uri="http://schemas.openxmlformats.org/officeDocument/2006/bibliography"/>
  </ds:schemaRefs>
</ds:datastoreItem>
</file>

<file path=customXml/itemProps3.xml><?xml version="1.0" encoding="utf-8"?>
<ds:datastoreItem xmlns:ds="http://schemas.openxmlformats.org/officeDocument/2006/customXml" ds:itemID="{92EA35AB-AE6A-40D5-8DFA-C7C6D66277F4}">
  <ds:schemaRefs>
    <ds:schemaRef ds:uri="http://schemas.openxmlformats.org/officeDocument/2006/bibliography"/>
  </ds:schemaRefs>
</ds:datastoreItem>
</file>

<file path=customXml/itemProps4.xml><?xml version="1.0" encoding="utf-8"?>
<ds:datastoreItem xmlns:ds="http://schemas.openxmlformats.org/officeDocument/2006/customXml" ds:itemID="{70F41D15-E8BD-4CF4-B4BB-D1485AC5EB4D}">
  <ds:schemaRefs>
    <ds:schemaRef ds:uri="http://schemas.openxmlformats.org/officeDocument/2006/bibliography"/>
  </ds:schemaRefs>
</ds:datastoreItem>
</file>

<file path=customXml/itemProps5.xml><?xml version="1.0" encoding="utf-8"?>
<ds:datastoreItem xmlns:ds="http://schemas.openxmlformats.org/officeDocument/2006/customXml" ds:itemID="{CAC55931-BA84-48D6-A547-8C427B1E0158}">
  <ds:schemaRefs>
    <ds:schemaRef ds:uri="http://schemas.openxmlformats.org/officeDocument/2006/bibliography"/>
  </ds:schemaRefs>
</ds:datastoreItem>
</file>

<file path=customXml/itemProps6.xml><?xml version="1.0" encoding="utf-8"?>
<ds:datastoreItem xmlns:ds="http://schemas.openxmlformats.org/officeDocument/2006/customXml" ds:itemID="{93E81040-A583-7446-9EDA-601EEE50DBAE}">
  <ds:schemaRefs>
    <ds:schemaRef ds:uri="http://schemas.openxmlformats.org/officeDocument/2006/bibliography"/>
  </ds:schemaRefs>
</ds:datastoreItem>
</file>

<file path=customXml/itemProps7.xml><?xml version="1.0" encoding="utf-8"?>
<ds:datastoreItem xmlns:ds="http://schemas.openxmlformats.org/officeDocument/2006/customXml" ds:itemID="{B7C066AA-8A77-3840-B7FB-8E52110D2FC8}">
  <ds:schemaRefs>
    <ds:schemaRef ds:uri="http://schemas.openxmlformats.org/officeDocument/2006/bibliography"/>
  </ds:schemaRefs>
</ds:datastoreItem>
</file>

<file path=customXml/itemProps8.xml><?xml version="1.0" encoding="utf-8"?>
<ds:datastoreItem xmlns:ds="http://schemas.openxmlformats.org/officeDocument/2006/customXml" ds:itemID="{7332A8A6-38B6-B54F-8E87-DFEDA78E2B7B}">
  <ds:schemaRefs>
    <ds:schemaRef ds:uri="http://schemas.openxmlformats.org/officeDocument/2006/bibliography"/>
  </ds:schemaRefs>
</ds:datastoreItem>
</file>

<file path=customXml/itemProps9.xml><?xml version="1.0" encoding="utf-8"?>
<ds:datastoreItem xmlns:ds="http://schemas.openxmlformats.org/officeDocument/2006/customXml" ds:itemID="{05DD0512-C595-CD43-8D11-978D48CF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18238</Words>
  <Characters>103958</Characters>
  <Application>Microsoft Macintosh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PTSD Assist App Content</vt:lpstr>
    </vt:vector>
  </TitlesOfParts>
  <Company>Grizli777</Company>
  <LinksUpToDate>false</LinksUpToDate>
  <CharactersWithSpaces>121953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Assist App Content</dc:title>
  <dc:creator>Julia Hoffman, PsyD;Adapted for Autralian Audiences by the Australian Centre for Posttraumatic Mental Health</dc:creator>
  <cp:lastModifiedBy>George Hoffman</cp:lastModifiedBy>
  <cp:revision>1</cp:revision>
  <cp:lastPrinted>2012-09-25T03:36:00Z</cp:lastPrinted>
  <dcterms:created xsi:type="dcterms:W3CDTF">2012-09-26T04:00:00Z</dcterms:created>
  <dcterms:modified xsi:type="dcterms:W3CDTF">2012-10-16T18:20:00Z</dcterms:modified>
</cp:coreProperties>
</file>